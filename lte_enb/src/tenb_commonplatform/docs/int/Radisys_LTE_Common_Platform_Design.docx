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33" w:type="dxa"/>
        <w:jc w:val="center"/>
        <w:tblLayout w:type="fixed"/>
        <w:tblLook w:val="0000" w:firstRow="0" w:lastRow="0" w:firstColumn="0" w:lastColumn="0" w:noHBand="0" w:noVBand="0"/>
      </w:tblPr>
      <w:tblGrid>
        <w:gridCol w:w="9233"/>
      </w:tblGrid>
      <w:tr w:rsidR="00AA6144" w:rsidRPr="00DB3593" w14:paraId="4E944969" w14:textId="77777777" w:rsidTr="00AA6144">
        <w:trPr>
          <w:trHeight w:val="1348"/>
          <w:jc w:val="center"/>
        </w:trPr>
        <w:tc>
          <w:tcPr>
            <w:tcW w:w="9233" w:type="dxa"/>
          </w:tcPr>
          <w:p w14:paraId="4E944968" w14:textId="77777777" w:rsidR="00AA6144" w:rsidRPr="00DB3593" w:rsidRDefault="00AA6144" w:rsidP="009552FC">
            <w:pPr>
              <w:spacing w:after="0"/>
              <w:jc w:val="both"/>
              <w:rPr>
                <w:rFonts w:cs="Arial"/>
                <w:noProof/>
                <w:szCs w:val="20"/>
              </w:rPr>
            </w:pPr>
          </w:p>
        </w:tc>
      </w:tr>
      <w:tr w:rsidR="00AA6144" w:rsidRPr="00DB3593" w14:paraId="4E94496B" w14:textId="77777777" w:rsidTr="00AA6144">
        <w:trPr>
          <w:trHeight w:val="1348"/>
          <w:jc w:val="center"/>
        </w:trPr>
        <w:tc>
          <w:tcPr>
            <w:tcW w:w="9233" w:type="dxa"/>
          </w:tcPr>
          <w:p w14:paraId="4E94496A" w14:textId="77777777" w:rsidR="00AA6144" w:rsidRDefault="00EA1745" w:rsidP="009552FC">
            <w:pPr>
              <w:spacing w:after="0"/>
              <w:jc w:val="both"/>
              <w:rPr>
                <w:rFonts w:cs="Arial"/>
                <w:noProof/>
                <w:szCs w:val="20"/>
              </w:rPr>
            </w:pPr>
            <w:r>
              <w:rPr>
                <w:rFonts w:cs="Mangal"/>
                <w:noProof/>
                <w:szCs w:val="22"/>
              </w:rPr>
              <w:drawing>
                <wp:anchor distT="0" distB="0" distL="114300" distR="114300" simplePos="0" relativeHeight="251868160" behindDoc="0" locked="0" layoutInCell="1" allowOverlap="1" wp14:anchorId="4E944FCC" wp14:editId="4E944FCD">
                  <wp:simplePos x="0" y="0"/>
                  <wp:positionH relativeFrom="column">
                    <wp:posOffset>74930</wp:posOffset>
                  </wp:positionH>
                  <wp:positionV relativeFrom="paragraph">
                    <wp:posOffset>288290</wp:posOffset>
                  </wp:positionV>
                  <wp:extent cx="5724525" cy="504825"/>
                  <wp:effectExtent l="0" t="0" r="9525" b="9525"/>
                  <wp:wrapNone/>
                  <wp:docPr id="2700" name="Picture 2700" descr="rsy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sys_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504825"/>
                          </a:xfrm>
                          <a:prstGeom prst="rect">
                            <a:avLst/>
                          </a:prstGeom>
                          <a:noFill/>
                        </pic:spPr>
                      </pic:pic>
                    </a:graphicData>
                  </a:graphic>
                </wp:anchor>
              </w:drawing>
            </w:r>
          </w:p>
        </w:tc>
      </w:tr>
      <w:tr w:rsidR="00AA6144" w:rsidRPr="00DB3593" w14:paraId="4E94496F" w14:textId="77777777" w:rsidTr="00AA6144">
        <w:trPr>
          <w:trHeight w:val="360"/>
          <w:jc w:val="center"/>
        </w:trPr>
        <w:tc>
          <w:tcPr>
            <w:tcW w:w="9233" w:type="dxa"/>
          </w:tcPr>
          <w:p w14:paraId="4E94496C" w14:textId="77777777" w:rsidR="00AA6144" w:rsidRPr="000C0458" w:rsidRDefault="001B2F40" w:rsidP="009552FC">
            <w:pPr>
              <w:spacing w:after="0"/>
              <w:jc w:val="right"/>
              <w:rPr>
                <w:rFonts w:eastAsia="SimHei" w:cs="Arial"/>
                <w:b/>
                <w:noProof/>
                <w:sz w:val="36"/>
              </w:rPr>
            </w:pPr>
            <w:r w:rsidRPr="001B2F40">
              <w:rPr>
                <w:rFonts w:eastAsia="SimHei" w:cs="Arial"/>
                <w:b/>
                <w:noProof/>
                <w:sz w:val="36"/>
              </w:rPr>
              <w:t>TotaleNodeB</w:t>
            </w:r>
            <w:r>
              <w:rPr>
                <w:rFonts w:eastAsia="SimHei" w:cs="Arial"/>
                <w:b/>
                <w:noProof/>
                <w:sz w:val="36"/>
              </w:rPr>
              <w:t xml:space="preserve"> </w:t>
            </w:r>
            <w:r w:rsidR="00B904FC">
              <w:rPr>
                <w:rFonts w:eastAsia="SimHei" w:cs="Arial"/>
                <w:b/>
                <w:noProof/>
                <w:sz w:val="36"/>
              </w:rPr>
              <w:t>Common Platform</w:t>
            </w:r>
          </w:p>
          <w:p w14:paraId="4E94496D" w14:textId="77777777" w:rsidR="00AA6144" w:rsidRPr="00ED4152" w:rsidRDefault="00B50D91" w:rsidP="009552FC">
            <w:pPr>
              <w:spacing w:after="0"/>
              <w:jc w:val="right"/>
              <w:rPr>
                <w:rFonts w:eastAsia="SimHei" w:cs="Arial"/>
                <w:b/>
                <w:noProof/>
                <w:sz w:val="28"/>
              </w:rPr>
            </w:pPr>
            <w:r>
              <w:rPr>
                <w:rFonts w:eastAsia="SimHei" w:cs="Arial"/>
                <w:b/>
                <w:noProof/>
                <w:sz w:val="28"/>
              </w:rPr>
              <w:t>High Level</w:t>
            </w:r>
            <w:r w:rsidR="00C21187">
              <w:rPr>
                <w:rFonts w:eastAsia="SimHei" w:cs="Arial"/>
                <w:b/>
                <w:noProof/>
                <w:sz w:val="28"/>
              </w:rPr>
              <w:t xml:space="preserve"> </w:t>
            </w:r>
            <w:r w:rsidR="00AA6144">
              <w:rPr>
                <w:rFonts w:eastAsia="SimHei" w:cs="Arial"/>
                <w:b/>
                <w:noProof/>
                <w:sz w:val="28"/>
              </w:rPr>
              <w:t>Design</w:t>
            </w:r>
            <w:r w:rsidR="00C21187">
              <w:rPr>
                <w:rFonts w:eastAsia="SimHei" w:cs="Arial"/>
                <w:b/>
                <w:noProof/>
                <w:sz w:val="28"/>
              </w:rPr>
              <w:t xml:space="preserve"> Document</w:t>
            </w:r>
          </w:p>
          <w:p w14:paraId="4E94496E" w14:textId="77777777" w:rsidR="00AA6144" w:rsidRPr="00ED4152" w:rsidRDefault="00F9147D" w:rsidP="00F9147D">
            <w:pPr>
              <w:spacing w:after="0"/>
              <w:jc w:val="right"/>
              <w:rPr>
                <w:rFonts w:eastAsia="SimHei" w:cs="Arial"/>
                <w:b/>
                <w:noProof/>
              </w:rPr>
            </w:pPr>
            <w:r>
              <w:rPr>
                <w:rFonts w:eastAsia="SimHei" w:cs="Arial"/>
                <w:b/>
                <w:noProof/>
                <w:sz w:val="24"/>
              </w:rPr>
              <w:t xml:space="preserve">3901464 </w:t>
            </w:r>
            <w:r w:rsidR="00255AE5">
              <w:rPr>
                <w:rFonts w:eastAsia="SimHei" w:cs="Arial"/>
                <w:b/>
                <w:noProof/>
                <w:sz w:val="24"/>
              </w:rPr>
              <w:t>1.</w:t>
            </w:r>
            <w:r>
              <w:rPr>
                <w:rFonts w:eastAsia="SimHei" w:cs="Arial"/>
                <w:b/>
                <w:noProof/>
                <w:sz w:val="24"/>
              </w:rPr>
              <w:t>1</w:t>
            </w:r>
          </w:p>
        </w:tc>
      </w:tr>
      <w:tr w:rsidR="00AA6144" w:rsidRPr="00DB3593" w14:paraId="4E944971" w14:textId="77777777" w:rsidTr="00AA6144">
        <w:trPr>
          <w:jc w:val="center"/>
        </w:trPr>
        <w:tc>
          <w:tcPr>
            <w:tcW w:w="9233" w:type="dxa"/>
          </w:tcPr>
          <w:p w14:paraId="4E944970" w14:textId="77777777" w:rsidR="00AA6144" w:rsidRPr="0098102B" w:rsidRDefault="00AA6144" w:rsidP="009552FC">
            <w:pPr>
              <w:spacing w:after="0"/>
              <w:jc w:val="right"/>
              <w:rPr>
                <w:rFonts w:cs="Arial"/>
                <w:b/>
                <w:noProof/>
                <w:szCs w:val="20"/>
              </w:rPr>
            </w:pPr>
          </w:p>
        </w:tc>
      </w:tr>
      <w:tr w:rsidR="00AA6144" w:rsidRPr="00DB3593" w14:paraId="4E944973" w14:textId="77777777" w:rsidTr="00AA6144">
        <w:trPr>
          <w:trHeight w:val="6012"/>
          <w:jc w:val="center"/>
        </w:trPr>
        <w:tc>
          <w:tcPr>
            <w:tcW w:w="9233" w:type="dxa"/>
          </w:tcPr>
          <w:p w14:paraId="4E944972" w14:textId="77777777" w:rsidR="00AA6144" w:rsidRPr="00DB3593" w:rsidRDefault="00AA6144" w:rsidP="009552FC">
            <w:pPr>
              <w:spacing w:after="0"/>
              <w:jc w:val="both"/>
              <w:rPr>
                <w:rFonts w:cs="Arial"/>
                <w:noProof/>
                <w:szCs w:val="20"/>
              </w:rPr>
            </w:pPr>
          </w:p>
        </w:tc>
      </w:tr>
    </w:tbl>
    <w:p w14:paraId="4E944974" w14:textId="77777777" w:rsidR="00DB09C4" w:rsidRPr="00BF7BD4" w:rsidRDefault="00DB09C4" w:rsidP="001730D7">
      <w:pPr>
        <w:pStyle w:val="BodyText"/>
        <w:rPr>
          <w:rFonts w:asciiTheme="minorHAnsi" w:hAnsiTheme="minorHAnsi" w:cstheme="minorHAnsi"/>
          <w:bCs w:val="0"/>
          <w:color w:val="auto"/>
          <w:sz w:val="20"/>
        </w:rPr>
      </w:pPr>
    </w:p>
    <w:p w14:paraId="4E944975" w14:textId="77777777" w:rsidR="0002043F" w:rsidRPr="00BF7BD4" w:rsidRDefault="0002043F" w:rsidP="0002043F">
      <w:pPr>
        <w:pStyle w:val="BodyText"/>
        <w:rPr>
          <w:rFonts w:asciiTheme="minorHAnsi" w:hAnsiTheme="minorHAnsi" w:cstheme="minorHAnsi"/>
          <w:bCs w:val="0"/>
          <w:color w:val="auto"/>
          <w:sz w:val="20"/>
        </w:rPr>
      </w:pPr>
    </w:p>
    <w:p w14:paraId="4E944976" w14:textId="77777777" w:rsidR="0002043F" w:rsidRPr="00BF7BD4" w:rsidRDefault="0002043F" w:rsidP="0002043F">
      <w:pPr>
        <w:pStyle w:val="BodyText"/>
        <w:rPr>
          <w:rFonts w:asciiTheme="minorHAnsi" w:hAnsiTheme="minorHAnsi" w:cstheme="minorHAnsi"/>
          <w:bCs w:val="0"/>
          <w:color w:val="auto"/>
          <w:sz w:val="20"/>
        </w:rPr>
      </w:pPr>
    </w:p>
    <w:p w14:paraId="4E944977" w14:textId="77777777" w:rsidR="006D7123" w:rsidRDefault="006D7123" w:rsidP="006D7123">
      <w:pPr>
        <w:pStyle w:val="BodyText"/>
        <w:rPr>
          <w:rFonts w:asciiTheme="minorHAnsi" w:hAnsiTheme="minorHAnsi" w:cstheme="minorHAnsi"/>
          <w:bCs w:val="0"/>
          <w:color w:val="auto"/>
        </w:rPr>
      </w:pPr>
      <w:bookmarkStart w:id="0" w:name="_Toc114674536"/>
    </w:p>
    <w:p w14:paraId="4E944978" w14:textId="77777777" w:rsidR="006D7123" w:rsidRDefault="006D7123" w:rsidP="006D7123">
      <w:pPr>
        <w:pStyle w:val="BodyText"/>
        <w:rPr>
          <w:rFonts w:asciiTheme="minorHAnsi" w:hAnsiTheme="minorHAnsi" w:cstheme="minorHAnsi"/>
          <w:bCs w:val="0"/>
          <w:color w:val="auto"/>
        </w:rPr>
      </w:pPr>
    </w:p>
    <w:p w14:paraId="4E944979" w14:textId="77777777" w:rsidR="006D7123" w:rsidRDefault="006D7123" w:rsidP="006D7123">
      <w:pPr>
        <w:pStyle w:val="BodyText"/>
        <w:rPr>
          <w:rFonts w:asciiTheme="minorHAnsi" w:hAnsiTheme="minorHAnsi" w:cstheme="minorHAnsi"/>
          <w:bCs w:val="0"/>
          <w:color w:val="auto"/>
        </w:rPr>
      </w:pPr>
    </w:p>
    <w:p w14:paraId="4E94497A" w14:textId="77777777" w:rsidR="006D7123" w:rsidRDefault="006D7123" w:rsidP="006D7123">
      <w:pPr>
        <w:pStyle w:val="BodyText"/>
        <w:rPr>
          <w:rFonts w:asciiTheme="minorHAnsi" w:hAnsiTheme="minorHAnsi" w:cstheme="minorHAnsi"/>
          <w:bCs w:val="0"/>
          <w:color w:val="auto"/>
        </w:rPr>
      </w:pPr>
    </w:p>
    <w:p w14:paraId="4E94497B" w14:textId="77777777" w:rsidR="006D7123" w:rsidRDefault="006D7123" w:rsidP="006D7123">
      <w:pPr>
        <w:pStyle w:val="BodyText"/>
        <w:rPr>
          <w:rFonts w:asciiTheme="minorHAnsi" w:hAnsiTheme="minorHAnsi" w:cstheme="minorHAnsi"/>
          <w:bCs w:val="0"/>
          <w:color w:val="auto"/>
        </w:rPr>
      </w:pPr>
    </w:p>
    <w:p w14:paraId="4E94497C" w14:textId="77777777" w:rsidR="006D7123" w:rsidRDefault="006D7123" w:rsidP="006D7123">
      <w:pPr>
        <w:pStyle w:val="BodyText"/>
        <w:rPr>
          <w:rFonts w:asciiTheme="minorHAnsi" w:hAnsiTheme="minorHAnsi" w:cstheme="minorHAnsi"/>
          <w:bCs w:val="0"/>
          <w:color w:val="auto"/>
        </w:rPr>
      </w:pPr>
    </w:p>
    <w:p w14:paraId="4E94497D" w14:textId="77777777" w:rsidR="006D7123" w:rsidRDefault="006D7123" w:rsidP="006D7123">
      <w:pPr>
        <w:pStyle w:val="BodyText"/>
        <w:rPr>
          <w:rFonts w:asciiTheme="minorHAnsi" w:hAnsiTheme="minorHAnsi" w:cstheme="minorHAnsi"/>
          <w:bCs w:val="0"/>
          <w:color w:val="auto"/>
        </w:rPr>
      </w:pPr>
    </w:p>
    <w:p w14:paraId="4E94497E" w14:textId="77777777" w:rsidR="006D7123" w:rsidRDefault="006D7123" w:rsidP="006D7123">
      <w:pPr>
        <w:pStyle w:val="BodyText"/>
        <w:rPr>
          <w:rFonts w:asciiTheme="minorHAnsi" w:hAnsiTheme="minorHAnsi" w:cstheme="minorHAnsi"/>
          <w:bCs w:val="0"/>
          <w:color w:val="auto"/>
        </w:rPr>
      </w:pPr>
    </w:p>
    <w:p w14:paraId="4E94497F" w14:textId="77777777" w:rsidR="006D7123" w:rsidRDefault="006D7123" w:rsidP="006D7123">
      <w:pPr>
        <w:pStyle w:val="BodyText"/>
        <w:rPr>
          <w:rFonts w:asciiTheme="minorHAnsi" w:hAnsiTheme="minorHAnsi" w:cstheme="minorHAnsi"/>
          <w:bCs w:val="0"/>
          <w:color w:val="auto"/>
        </w:rPr>
      </w:pPr>
    </w:p>
    <w:p w14:paraId="4E944980" w14:textId="77777777" w:rsidR="006D7123" w:rsidRDefault="006D7123" w:rsidP="006D7123">
      <w:pPr>
        <w:pStyle w:val="BodyText"/>
        <w:rPr>
          <w:rFonts w:asciiTheme="minorHAnsi" w:hAnsiTheme="minorHAnsi" w:cstheme="minorHAnsi"/>
          <w:bCs w:val="0"/>
          <w:color w:val="auto"/>
        </w:rPr>
      </w:pPr>
    </w:p>
    <w:p w14:paraId="4E944981" w14:textId="77777777" w:rsidR="006F2DC4" w:rsidRDefault="006F2DC4" w:rsidP="006D7123">
      <w:pPr>
        <w:pStyle w:val="BodyText"/>
        <w:rPr>
          <w:rFonts w:asciiTheme="minorHAnsi" w:hAnsiTheme="minorHAnsi" w:cstheme="minorHAnsi"/>
          <w:bCs w:val="0"/>
          <w:color w:val="auto"/>
        </w:rPr>
      </w:pPr>
    </w:p>
    <w:p w14:paraId="4E944982" w14:textId="77777777" w:rsidR="006D7123" w:rsidRDefault="006D7123" w:rsidP="006D7123">
      <w:pPr>
        <w:pStyle w:val="BodyText"/>
        <w:rPr>
          <w:rFonts w:asciiTheme="minorHAnsi" w:hAnsiTheme="minorHAnsi" w:cstheme="minorHAnsi"/>
          <w:bCs w:val="0"/>
          <w:color w:val="auto"/>
        </w:rPr>
      </w:pPr>
    </w:p>
    <w:p w14:paraId="4E944983" w14:textId="77777777" w:rsidR="00C601D0" w:rsidRDefault="00C601D0" w:rsidP="006D7123">
      <w:pPr>
        <w:pStyle w:val="BodyText"/>
        <w:rPr>
          <w:rFonts w:asciiTheme="minorHAnsi" w:hAnsiTheme="minorHAnsi" w:cstheme="minorHAnsi"/>
          <w:bCs w:val="0"/>
          <w:color w:val="auto"/>
        </w:rPr>
      </w:pPr>
    </w:p>
    <w:p w14:paraId="4E944984" w14:textId="77777777" w:rsidR="00C601D0" w:rsidRDefault="00C601D0" w:rsidP="006D7123">
      <w:pPr>
        <w:pStyle w:val="BodyText"/>
        <w:rPr>
          <w:rFonts w:asciiTheme="minorHAnsi" w:hAnsiTheme="minorHAnsi" w:cstheme="minorHAnsi"/>
          <w:bCs w:val="0"/>
          <w:color w:val="auto"/>
        </w:rPr>
      </w:pPr>
    </w:p>
    <w:p w14:paraId="4E944985" w14:textId="77777777" w:rsidR="00C601D0" w:rsidRDefault="00C601D0" w:rsidP="006D7123">
      <w:pPr>
        <w:pStyle w:val="BodyText"/>
        <w:rPr>
          <w:rFonts w:asciiTheme="minorHAnsi" w:hAnsiTheme="minorHAnsi" w:cstheme="minorHAnsi"/>
          <w:bCs w:val="0"/>
          <w:color w:val="auto"/>
        </w:rPr>
      </w:pPr>
    </w:p>
    <w:p w14:paraId="4E944986" w14:textId="77777777" w:rsidR="00C601D0" w:rsidRDefault="00C601D0" w:rsidP="006D7123">
      <w:pPr>
        <w:pStyle w:val="BodyText"/>
        <w:rPr>
          <w:rFonts w:asciiTheme="minorHAnsi" w:hAnsiTheme="minorHAnsi" w:cstheme="minorHAnsi"/>
          <w:bCs w:val="0"/>
          <w:color w:val="auto"/>
        </w:rPr>
      </w:pPr>
    </w:p>
    <w:p w14:paraId="4E944987" w14:textId="77777777" w:rsidR="00C601D0" w:rsidRDefault="00C601D0" w:rsidP="006D7123">
      <w:pPr>
        <w:pStyle w:val="BodyText"/>
        <w:rPr>
          <w:rFonts w:asciiTheme="minorHAnsi" w:hAnsiTheme="minorHAnsi" w:cstheme="minorHAnsi"/>
          <w:bCs w:val="0"/>
          <w:color w:val="auto"/>
        </w:rPr>
      </w:pPr>
    </w:p>
    <w:p w14:paraId="4E944988" w14:textId="77777777" w:rsidR="00C601D0" w:rsidRDefault="00C601D0" w:rsidP="006D7123">
      <w:pPr>
        <w:pStyle w:val="BodyText"/>
        <w:rPr>
          <w:rFonts w:asciiTheme="minorHAnsi" w:hAnsiTheme="minorHAnsi" w:cstheme="minorHAnsi"/>
          <w:bCs w:val="0"/>
          <w:color w:val="auto"/>
        </w:rPr>
      </w:pPr>
    </w:p>
    <w:p w14:paraId="4E944989" w14:textId="77777777" w:rsidR="00C601D0" w:rsidRDefault="00C601D0" w:rsidP="006D7123">
      <w:pPr>
        <w:pStyle w:val="BodyText"/>
        <w:rPr>
          <w:rFonts w:asciiTheme="minorHAnsi" w:hAnsiTheme="minorHAnsi" w:cstheme="minorHAnsi"/>
          <w:bCs w:val="0"/>
          <w:color w:val="auto"/>
        </w:rPr>
      </w:pPr>
    </w:p>
    <w:p w14:paraId="4E94498A" w14:textId="77777777" w:rsidR="0005623B" w:rsidRDefault="0005623B" w:rsidP="006D7123">
      <w:pPr>
        <w:pStyle w:val="BodyText"/>
        <w:rPr>
          <w:rFonts w:asciiTheme="minorHAnsi" w:hAnsiTheme="minorHAnsi" w:cstheme="minorHAnsi"/>
          <w:bCs w:val="0"/>
          <w:color w:val="auto"/>
        </w:rPr>
      </w:pPr>
    </w:p>
    <w:p w14:paraId="4E94498B" w14:textId="77777777" w:rsidR="0005623B" w:rsidRDefault="0005623B" w:rsidP="006D7123">
      <w:pPr>
        <w:pStyle w:val="BodyText"/>
        <w:rPr>
          <w:rFonts w:asciiTheme="minorHAnsi" w:hAnsiTheme="minorHAnsi" w:cstheme="minorHAnsi"/>
          <w:bCs w:val="0"/>
          <w:color w:val="auto"/>
        </w:rPr>
      </w:pPr>
    </w:p>
    <w:p w14:paraId="4E94498C" w14:textId="77777777" w:rsidR="00C601D0" w:rsidRDefault="00C601D0" w:rsidP="006D7123">
      <w:pPr>
        <w:pStyle w:val="BodyText"/>
        <w:rPr>
          <w:rFonts w:asciiTheme="minorHAnsi" w:hAnsiTheme="minorHAnsi" w:cstheme="minorHAnsi"/>
          <w:bCs w:val="0"/>
          <w:color w:val="auto"/>
        </w:rPr>
      </w:pPr>
    </w:p>
    <w:p w14:paraId="4E94498D" w14:textId="77777777" w:rsidR="00C601D0" w:rsidRDefault="00C601D0" w:rsidP="006D7123">
      <w:pPr>
        <w:pStyle w:val="BodyText"/>
        <w:rPr>
          <w:rFonts w:asciiTheme="minorHAnsi" w:hAnsiTheme="minorHAnsi" w:cstheme="minorHAnsi"/>
          <w:bCs w:val="0"/>
          <w:color w:val="auto"/>
        </w:rPr>
      </w:pPr>
    </w:p>
    <w:p w14:paraId="4E94498E" w14:textId="77777777" w:rsidR="006D7123" w:rsidRDefault="006D7123" w:rsidP="006D7123">
      <w:pPr>
        <w:pStyle w:val="BodyText"/>
        <w:rPr>
          <w:rFonts w:asciiTheme="minorHAnsi" w:hAnsiTheme="minorHAnsi" w:cstheme="minorHAnsi"/>
          <w:bCs w:val="0"/>
          <w:color w:val="auto"/>
        </w:rPr>
      </w:pPr>
    </w:p>
    <w:p w14:paraId="4E94498F" w14:textId="77777777" w:rsidR="006D7123" w:rsidRPr="00821C60" w:rsidRDefault="006D7123" w:rsidP="006D7123">
      <w:pPr>
        <w:pStyle w:val="BodyText"/>
        <w:rPr>
          <w:rFonts w:asciiTheme="minorHAnsi" w:hAnsiTheme="minorHAnsi" w:cstheme="minorHAnsi"/>
          <w:bCs w:val="0"/>
          <w:color w:val="auto"/>
        </w:rPr>
      </w:pPr>
      <w:r w:rsidRPr="00821C60">
        <w:rPr>
          <w:rFonts w:asciiTheme="minorHAnsi" w:hAnsiTheme="minorHAnsi" w:cstheme="minorHAnsi"/>
          <w:bCs w:val="0"/>
          <w:color w:val="auto"/>
        </w:rPr>
        <w:t>© 1998-201</w:t>
      </w:r>
      <w:r w:rsidR="00F9147D">
        <w:rPr>
          <w:rFonts w:asciiTheme="minorHAnsi" w:hAnsiTheme="minorHAnsi" w:cstheme="minorHAnsi"/>
          <w:bCs w:val="0"/>
          <w:color w:val="auto"/>
        </w:rPr>
        <w:t>3</w:t>
      </w:r>
      <w:r w:rsidRPr="00821C60">
        <w:rPr>
          <w:rFonts w:asciiTheme="minorHAnsi" w:hAnsiTheme="minorHAnsi" w:cstheme="minorHAnsi"/>
          <w:bCs w:val="0"/>
          <w:color w:val="auto"/>
        </w:rPr>
        <w:t xml:space="preserve"> by RadiSys Corporation. All rights reserved. Radisys, Network Service-Ready Platform, Quick!Start, TAPA, Trillium, Trillium+plus, Trillium Digital Systems, Trillium On Board, TAPA, and the Trillium logo are trademarks or registered trademarks of RadiSys Corporation. All other trademarks, registered trademarks, service marks, and trade names are the property of their respective owners.</w:t>
      </w:r>
    </w:p>
    <w:p w14:paraId="4E944990" w14:textId="77777777" w:rsidR="008E12E7" w:rsidRPr="00BF7BD4" w:rsidRDefault="00FB104E" w:rsidP="001730D7">
      <w:pPr>
        <w:pStyle w:val="BodyText"/>
        <w:rPr>
          <w:rFonts w:asciiTheme="minorHAnsi" w:hAnsiTheme="minorHAnsi" w:cstheme="minorHAnsi"/>
          <w:bCs w:val="0"/>
          <w:color w:val="auto"/>
          <w:sz w:val="20"/>
        </w:rPr>
      </w:pPr>
      <w:r w:rsidRPr="00BF7BD4">
        <w:rPr>
          <w:rFonts w:asciiTheme="minorHAnsi" w:hAnsiTheme="minorHAnsi" w:cstheme="minorHAnsi"/>
          <w:bCs w:val="0"/>
          <w:color w:val="auto"/>
          <w:sz w:val="20"/>
        </w:rPr>
        <w:br w:type="page"/>
      </w:r>
    </w:p>
    <w:p w14:paraId="4E944991" w14:textId="77777777" w:rsidR="00703AFB" w:rsidRPr="006738A9" w:rsidRDefault="00F37F1E" w:rsidP="0005623B">
      <w:pPr>
        <w:ind w:left="2880" w:hanging="2880"/>
        <w:jc w:val="center"/>
        <w:rPr>
          <w:rFonts w:asciiTheme="minorHAnsi" w:hAnsiTheme="minorHAnsi" w:cstheme="minorHAnsi"/>
          <w:b/>
          <w:sz w:val="36"/>
          <w:szCs w:val="36"/>
        </w:rPr>
      </w:pPr>
      <w:r w:rsidRPr="006738A9">
        <w:rPr>
          <w:rFonts w:asciiTheme="minorHAnsi" w:hAnsiTheme="minorHAnsi" w:cstheme="minorHAnsi"/>
          <w:b/>
          <w:sz w:val="36"/>
          <w:szCs w:val="36"/>
        </w:rPr>
        <w:lastRenderedPageBreak/>
        <w:t>Contents</w:t>
      </w:r>
    </w:p>
    <w:p w14:paraId="4E944992" w14:textId="77777777" w:rsidR="00855BFC" w:rsidRPr="00BF7BD4" w:rsidRDefault="00855BFC" w:rsidP="00855BFC">
      <w:pPr>
        <w:pStyle w:val="BodyText"/>
        <w:rPr>
          <w:rFonts w:asciiTheme="minorHAnsi" w:hAnsiTheme="minorHAnsi" w:cstheme="minorHAnsi"/>
          <w:bCs w:val="0"/>
          <w:color w:val="auto"/>
          <w:sz w:val="20"/>
        </w:rPr>
      </w:pPr>
    </w:p>
    <w:p w14:paraId="489AFC74" w14:textId="77777777" w:rsidR="002A1527" w:rsidRDefault="00B62CDA">
      <w:pPr>
        <w:pStyle w:val="TOC1"/>
        <w:tabs>
          <w:tab w:val="left" w:pos="720"/>
        </w:tabs>
        <w:rPr>
          <w:ins w:id="1" w:author="Prince Agarwal" w:date="2014-05-10T17:58:00Z"/>
          <w:rFonts w:asciiTheme="minorHAnsi" w:eastAsiaTheme="minorEastAsia" w:hAnsiTheme="minorHAnsi" w:cstheme="minorBidi"/>
          <w:noProof/>
          <w:szCs w:val="22"/>
        </w:rPr>
      </w:pPr>
      <w:r w:rsidRPr="00BF7BD4">
        <w:rPr>
          <w:rFonts w:asciiTheme="minorHAnsi" w:hAnsiTheme="minorHAnsi" w:cstheme="minorHAnsi"/>
          <w:sz w:val="32"/>
          <w:szCs w:val="32"/>
        </w:rPr>
        <w:fldChar w:fldCharType="begin"/>
      </w:r>
      <w:r w:rsidR="006E279B" w:rsidRPr="00BF7BD4">
        <w:rPr>
          <w:rFonts w:asciiTheme="minorHAnsi" w:hAnsiTheme="minorHAnsi" w:cstheme="minorHAnsi"/>
          <w:sz w:val="32"/>
          <w:szCs w:val="32"/>
        </w:rPr>
        <w:instrText xml:space="preserve"> TOC \o "1-3" \h \z \u </w:instrText>
      </w:r>
      <w:r w:rsidRPr="00BF7BD4">
        <w:rPr>
          <w:rFonts w:asciiTheme="minorHAnsi" w:hAnsiTheme="minorHAnsi" w:cstheme="minorHAnsi"/>
          <w:sz w:val="32"/>
          <w:szCs w:val="32"/>
        </w:rPr>
        <w:fldChar w:fldCharType="separate"/>
      </w:r>
      <w:ins w:id="2" w:author="Prince Agarwal" w:date="2014-05-10T17:58:00Z">
        <w:r w:rsidR="002A1527" w:rsidRPr="007C3D68">
          <w:rPr>
            <w:rStyle w:val="Hyperlink"/>
            <w:noProof/>
          </w:rPr>
          <w:fldChar w:fldCharType="begin"/>
        </w:r>
        <w:r w:rsidR="002A1527" w:rsidRPr="007C3D68">
          <w:rPr>
            <w:rStyle w:val="Hyperlink"/>
            <w:noProof/>
          </w:rPr>
          <w:instrText xml:space="preserve"> </w:instrText>
        </w:r>
        <w:r w:rsidR="002A1527">
          <w:rPr>
            <w:noProof/>
          </w:rPr>
          <w:instrText>HYPERLINK \l "_Toc387508059"</w:instrText>
        </w:r>
        <w:r w:rsidR="002A1527" w:rsidRPr="007C3D68">
          <w:rPr>
            <w:rStyle w:val="Hyperlink"/>
            <w:noProof/>
          </w:rPr>
          <w:instrText xml:space="preserve"> </w:instrText>
        </w:r>
        <w:r w:rsidR="002A1527" w:rsidRPr="007C3D68">
          <w:rPr>
            <w:rStyle w:val="Hyperlink"/>
            <w:noProof/>
          </w:rPr>
          <w:fldChar w:fldCharType="separate"/>
        </w:r>
        <w:r w:rsidR="002A1527" w:rsidRPr="007C3D68">
          <w:rPr>
            <w:rStyle w:val="Hyperlink"/>
            <w:rFonts w:cstheme="minorHAnsi"/>
            <w:noProof/>
          </w:rPr>
          <w:t>1.</w:t>
        </w:r>
        <w:r w:rsidR="002A1527">
          <w:rPr>
            <w:rFonts w:asciiTheme="minorHAnsi" w:eastAsiaTheme="minorEastAsia" w:hAnsiTheme="minorHAnsi" w:cstheme="minorBidi"/>
            <w:noProof/>
            <w:szCs w:val="22"/>
          </w:rPr>
          <w:tab/>
        </w:r>
        <w:r w:rsidR="002A1527" w:rsidRPr="007C3D68">
          <w:rPr>
            <w:rStyle w:val="Hyperlink"/>
            <w:rFonts w:cstheme="minorHAnsi"/>
            <w:noProof/>
          </w:rPr>
          <w:t>Introduction</w:t>
        </w:r>
        <w:r w:rsidR="002A1527">
          <w:rPr>
            <w:noProof/>
            <w:webHidden/>
          </w:rPr>
          <w:tab/>
        </w:r>
        <w:r w:rsidR="002A1527">
          <w:rPr>
            <w:noProof/>
            <w:webHidden/>
          </w:rPr>
          <w:fldChar w:fldCharType="begin"/>
        </w:r>
        <w:r w:rsidR="002A1527">
          <w:rPr>
            <w:noProof/>
            <w:webHidden/>
          </w:rPr>
          <w:instrText xml:space="preserve"> PAGEREF _Toc387508059 \h </w:instrText>
        </w:r>
      </w:ins>
      <w:r w:rsidR="002A1527">
        <w:rPr>
          <w:noProof/>
          <w:webHidden/>
        </w:rPr>
      </w:r>
      <w:r w:rsidR="002A1527">
        <w:rPr>
          <w:noProof/>
          <w:webHidden/>
        </w:rPr>
        <w:fldChar w:fldCharType="separate"/>
      </w:r>
      <w:ins w:id="3" w:author="Prince Agarwal" w:date="2014-05-10T17:58:00Z">
        <w:r w:rsidR="002A1527">
          <w:rPr>
            <w:noProof/>
            <w:webHidden/>
          </w:rPr>
          <w:t>5</w:t>
        </w:r>
        <w:r w:rsidR="002A1527">
          <w:rPr>
            <w:noProof/>
            <w:webHidden/>
          </w:rPr>
          <w:fldChar w:fldCharType="end"/>
        </w:r>
        <w:r w:rsidR="002A1527" w:rsidRPr="007C3D68">
          <w:rPr>
            <w:rStyle w:val="Hyperlink"/>
            <w:noProof/>
          </w:rPr>
          <w:fldChar w:fldCharType="end"/>
        </w:r>
      </w:ins>
    </w:p>
    <w:p w14:paraId="7CD3DBE8" w14:textId="77777777" w:rsidR="002A1527" w:rsidRDefault="002A1527">
      <w:pPr>
        <w:pStyle w:val="TOC2"/>
        <w:tabs>
          <w:tab w:val="left" w:pos="720"/>
          <w:tab w:val="right" w:leader="dot" w:pos="9530"/>
        </w:tabs>
        <w:rPr>
          <w:ins w:id="4" w:author="Prince Agarwal" w:date="2014-05-10T17:58:00Z"/>
          <w:rFonts w:asciiTheme="minorHAnsi" w:eastAsiaTheme="minorEastAsia" w:hAnsiTheme="minorHAnsi" w:cstheme="minorBidi"/>
          <w:noProof/>
          <w:szCs w:val="22"/>
        </w:rPr>
      </w:pPr>
      <w:ins w:id="5"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"_Toc387508060"</w:instrText>
        </w:r>
        <w:r w:rsidRPr="007C3D68">
          <w:rPr>
            <w:rStyle w:val="Hyperlink"/>
            <w:noProof/>
          </w:rPr>
          <w:instrText xml:space="preserve"> </w:instrText>
        </w:r>
        <w:r w:rsidRPr="007C3D68">
          <w:rPr>
            <w:rStyle w:val="Hyperlink"/>
            <w:noProof/>
          </w:rPr>
          <w:fldChar w:fldCharType="separate"/>
        </w:r>
        <w:r w:rsidRPr="007C3D68">
          <w:rPr>
            <w:rStyle w:val="Hyperlink"/>
            <w:noProof/>
          </w:rPr>
          <w:t>1.1.</w:t>
        </w:r>
        <w:r>
          <w:rPr>
            <w:rFonts w:asciiTheme="minorHAnsi" w:eastAsiaTheme="minorEastAsia" w:hAnsiTheme="minorHAnsi" w:cstheme="minorBidi"/>
            <w:noProof/>
            <w:szCs w:val="22"/>
          </w:rPr>
          <w:tab/>
        </w:r>
        <w:r w:rsidRPr="007C3D68">
          <w:rPr>
            <w:rStyle w:val="Hyperlink"/>
            <w:noProof/>
          </w:rPr>
          <w:t>Purpose</w:t>
        </w:r>
        <w:r>
          <w:rPr>
            <w:noProof/>
            <w:webHidden/>
          </w:rPr>
          <w:tab/>
        </w:r>
        <w:r>
          <w:rPr>
            <w:noProof/>
            <w:webHidden/>
          </w:rPr>
          <w:fldChar w:fldCharType="begin"/>
        </w:r>
        <w:r>
          <w:rPr>
            <w:noProof/>
            <w:webHidden/>
          </w:rPr>
          <w:instrText xml:space="preserve"> PAGEREF _Toc387508060 \h </w:instrText>
        </w:r>
      </w:ins>
      <w:r>
        <w:rPr>
          <w:noProof/>
          <w:webHidden/>
        </w:rPr>
      </w:r>
      <w:r>
        <w:rPr>
          <w:noProof/>
          <w:webHidden/>
        </w:rPr>
        <w:fldChar w:fldCharType="separate"/>
      </w:r>
      <w:ins w:id="6" w:author="Prince Agarwal" w:date="2014-05-10T17:58:00Z">
        <w:r>
          <w:rPr>
            <w:noProof/>
            <w:webHidden/>
          </w:rPr>
          <w:t>5</w:t>
        </w:r>
        <w:r>
          <w:rPr>
            <w:noProof/>
            <w:webHidden/>
          </w:rPr>
          <w:fldChar w:fldCharType="end"/>
        </w:r>
        <w:r w:rsidRPr="007C3D68">
          <w:rPr>
            <w:rStyle w:val="Hyperlink"/>
            <w:noProof/>
          </w:rPr>
          <w:fldChar w:fldCharType="end"/>
        </w:r>
      </w:ins>
    </w:p>
    <w:p w14:paraId="66A85774" w14:textId="77777777" w:rsidR="002A1527" w:rsidRDefault="002A1527">
      <w:pPr>
        <w:pStyle w:val="TOC2"/>
        <w:tabs>
          <w:tab w:val="left" w:pos="720"/>
          <w:tab w:val="right" w:leader="dot" w:pos="9530"/>
        </w:tabs>
        <w:rPr>
          <w:ins w:id="7" w:author="Prince Agarwal" w:date="2014-05-10T17:58:00Z"/>
          <w:rFonts w:asciiTheme="minorHAnsi" w:eastAsiaTheme="minorEastAsia" w:hAnsiTheme="minorHAnsi" w:cstheme="minorBidi"/>
          <w:noProof/>
          <w:szCs w:val="22"/>
        </w:rPr>
      </w:pPr>
      <w:ins w:id="8"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"_Toc387508061"</w:instrText>
        </w:r>
        <w:r w:rsidRPr="007C3D68">
          <w:rPr>
            <w:rStyle w:val="Hyperlink"/>
            <w:noProof/>
          </w:rPr>
          <w:instrText xml:space="preserve"> </w:instrText>
        </w:r>
        <w:r w:rsidRPr="007C3D68">
          <w:rPr>
            <w:rStyle w:val="Hyperlink"/>
            <w:noProof/>
          </w:rPr>
          <w:fldChar w:fldCharType="separate"/>
        </w:r>
        <w:r w:rsidRPr="007C3D68">
          <w:rPr>
            <w:rStyle w:val="Hyperlink"/>
            <w:noProof/>
          </w:rPr>
          <w:t>1.2.</w:t>
        </w:r>
        <w:r>
          <w:rPr>
            <w:rFonts w:asciiTheme="minorHAnsi" w:eastAsiaTheme="minorEastAsia" w:hAnsiTheme="minorHAnsi" w:cstheme="minorBidi"/>
            <w:noProof/>
            <w:szCs w:val="22"/>
          </w:rPr>
          <w:tab/>
        </w:r>
        <w:r w:rsidRPr="007C3D68">
          <w:rPr>
            <w:rStyle w:val="Hyperlink"/>
            <w:noProof/>
          </w:rPr>
          <w:t>Scope</w:t>
        </w:r>
        <w:r>
          <w:rPr>
            <w:noProof/>
            <w:webHidden/>
          </w:rPr>
          <w:tab/>
        </w:r>
        <w:r>
          <w:rPr>
            <w:noProof/>
            <w:webHidden/>
          </w:rPr>
          <w:fldChar w:fldCharType="begin"/>
        </w:r>
        <w:r>
          <w:rPr>
            <w:noProof/>
            <w:webHidden/>
          </w:rPr>
          <w:instrText xml:space="preserve"> PAGEREF _Toc387508061 \h </w:instrText>
        </w:r>
      </w:ins>
      <w:r>
        <w:rPr>
          <w:noProof/>
          <w:webHidden/>
        </w:rPr>
      </w:r>
      <w:r>
        <w:rPr>
          <w:noProof/>
          <w:webHidden/>
        </w:rPr>
        <w:fldChar w:fldCharType="separate"/>
      </w:r>
      <w:ins w:id="9" w:author="Prince Agarwal" w:date="2014-05-10T17:58:00Z">
        <w:r>
          <w:rPr>
            <w:noProof/>
            <w:webHidden/>
          </w:rPr>
          <w:t>5</w:t>
        </w:r>
        <w:r>
          <w:rPr>
            <w:noProof/>
            <w:webHidden/>
          </w:rPr>
          <w:fldChar w:fldCharType="end"/>
        </w:r>
        <w:r w:rsidRPr="007C3D68">
          <w:rPr>
            <w:rStyle w:val="Hyperlink"/>
            <w:noProof/>
          </w:rPr>
          <w:fldChar w:fldCharType="end"/>
        </w:r>
      </w:ins>
    </w:p>
    <w:p w14:paraId="632FE6DD" w14:textId="77777777" w:rsidR="002A1527" w:rsidRDefault="002A1527">
      <w:pPr>
        <w:pStyle w:val="TOC2"/>
        <w:tabs>
          <w:tab w:val="left" w:pos="720"/>
          <w:tab w:val="right" w:leader="dot" w:pos="9530"/>
        </w:tabs>
        <w:rPr>
          <w:ins w:id="10" w:author="Prince Agarwal" w:date="2014-05-10T17:58:00Z"/>
          <w:rFonts w:asciiTheme="minorHAnsi" w:eastAsiaTheme="minorEastAsia" w:hAnsiTheme="minorHAnsi" w:cstheme="minorBidi"/>
          <w:noProof/>
          <w:szCs w:val="22"/>
        </w:rPr>
      </w:pPr>
      <w:ins w:id="11"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"_Toc387508062"</w:instrText>
        </w:r>
        <w:r w:rsidRPr="007C3D68">
          <w:rPr>
            <w:rStyle w:val="Hyperlink"/>
            <w:noProof/>
          </w:rPr>
          <w:instrText xml:space="preserve"> </w:instrText>
        </w:r>
        <w:r w:rsidRPr="007C3D68">
          <w:rPr>
            <w:rStyle w:val="Hyperlink"/>
            <w:noProof/>
          </w:rPr>
          <w:fldChar w:fldCharType="separate"/>
        </w:r>
        <w:r w:rsidRPr="007C3D68">
          <w:rPr>
            <w:rStyle w:val="Hyperlink"/>
            <w:noProof/>
          </w:rPr>
          <w:t>1.3.</w:t>
        </w:r>
        <w:r>
          <w:rPr>
            <w:rFonts w:asciiTheme="minorHAnsi" w:eastAsiaTheme="minorEastAsia" w:hAnsiTheme="minorHAnsi" w:cstheme="minorBidi"/>
            <w:noProof/>
            <w:szCs w:val="22"/>
          </w:rPr>
          <w:tab/>
        </w:r>
        <w:r w:rsidRPr="007C3D68">
          <w:rPr>
            <w:rStyle w:val="Hyperlink"/>
            <w:noProof/>
          </w:rPr>
          <w:t>Overview</w:t>
        </w:r>
        <w:r>
          <w:rPr>
            <w:noProof/>
            <w:webHidden/>
          </w:rPr>
          <w:tab/>
        </w:r>
        <w:r>
          <w:rPr>
            <w:noProof/>
            <w:webHidden/>
          </w:rPr>
          <w:fldChar w:fldCharType="begin"/>
        </w:r>
        <w:r>
          <w:rPr>
            <w:noProof/>
            <w:webHidden/>
          </w:rPr>
          <w:instrText xml:space="preserve"> PAGEREF _Toc387508062 \h </w:instrText>
        </w:r>
      </w:ins>
      <w:r>
        <w:rPr>
          <w:noProof/>
          <w:webHidden/>
        </w:rPr>
      </w:r>
      <w:r>
        <w:rPr>
          <w:noProof/>
          <w:webHidden/>
        </w:rPr>
        <w:fldChar w:fldCharType="separate"/>
      </w:r>
      <w:ins w:id="12" w:author="Prince Agarwal" w:date="2014-05-10T17:58:00Z">
        <w:r>
          <w:rPr>
            <w:noProof/>
            <w:webHidden/>
          </w:rPr>
          <w:t>5</w:t>
        </w:r>
        <w:r>
          <w:rPr>
            <w:noProof/>
            <w:webHidden/>
          </w:rPr>
          <w:fldChar w:fldCharType="end"/>
        </w:r>
        <w:r w:rsidRPr="007C3D68">
          <w:rPr>
            <w:rStyle w:val="Hyperlink"/>
            <w:noProof/>
          </w:rPr>
          <w:fldChar w:fldCharType="end"/>
        </w:r>
      </w:ins>
    </w:p>
    <w:p w14:paraId="3FB89170" w14:textId="77777777" w:rsidR="002A1527" w:rsidRDefault="002A1527">
      <w:pPr>
        <w:pStyle w:val="TOC2"/>
        <w:tabs>
          <w:tab w:val="left" w:pos="720"/>
          <w:tab w:val="right" w:leader="dot" w:pos="9530"/>
        </w:tabs>
        <w:rPr>
          <w:ins w:id="13" w:author="Prince Agarwal" w:date="2014-05-10T17:58:00Z"/>
          <w:rFonts w:asciiTheme="minorHAnsi" w:eastAsiaTheme="minorEastAsia" w:hAnsiTheme="minorHAnsi" w:cstheme="minorBidi"/>
          <w:noProof/>
          <w:szCs w:val="22"/>
        </w:rPr>
      </w:pPr>
      <w:ins w:id="14"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"_Toc387508063"</w:instrText>
        </w:r>
        <w:r w:rsidRPr="007C3D68">
          <w:rPr>
            <w:rStyle w:val="Hyperlink"/>
            <w:noProof/>
          </w:rPr>
          <w:instrText xml:space="preserve"> </w:instrText>
        </w:r>
        <w:r w:rsidRPr="007C3D68">
          <w:rPr>
            <w:rStyle w:val="Hyperlink"/>
            <w:noProof/>
          </w:rPr>
          <w:fldChar w:fldCharType="separate"/>
        </w:r>
        <w:r w:rsidRPr="007C3D68">
          <w:rPr>
            <w:rStyle w:val="Hyperlink"/>
            <w:noProof/>
          </w:rPr>
          <w:t>1.4.</w:t>
        </w:r>
        <w:r>
          <w:rPr>
            <w:rFonts w:asciiTheme="minorHAnsi" w:eastAsiaTheme="minorEastAsia" w:hAnsiTheme="minorHAnsi" w:cstheme="minorBidi"/>
            <w:noProof/>
            <w:szCs w:val="22"/>
          </w:rPr>
          <w:tab/>
        </w:r>
        <w:r w:rsidRPr="007C3D68">
          <w:rPr>
            <w:rStyle w:val="Hyperlink"/>
            <w:noProof/>
          </w:rPr>
          <w:t>Abbreviations</w:t>
        </w:r>
        <w:r>
          <w:rPr>
            <w:noProof/>
            <w:webHidden/>
          </w:rPr>
          <w:tab/>
        </w:r>
        <w:r>
          <w:rPr>
            <w:noProof/>
            <w:webHidden/>
          </w:rPr>
          <w:fldChar w:fldCharType="begin"/>
        </w:r>
        <w:r>
          <w:rPr>
            <w:noProof/>
            <w:webHidden/>
          </w:rPr>
          <w:instrText xml:space="preserve"> PAGEREF _Toc387508063 \h </w:instrText>
        </w:r>
      </w:ins>
      <w:r>
        <w:rPr>
          <w:noProof/>
          <w:webHidden/>
        </w:rPr>
      </w:r>
      <w:r>
        <w:rPr>
          <w:noProof/>
          <w:webHidden/>
        </w:rPr>
        <w:fldChar w:fldCharType="separate"/>
      </w:r>
      <w:ins w:id="15" w:author="Prince Agarwal" w:date="2014-05-10T17:58:00Z">
        <w:r>
          <w:rPr>
            <w:noProof/>
            <w:webHidden/>
          </w:rPr>
          <w:t>6</w:t>
        </w:r>
        <w:r>
          <w:rPr>
            <w:noProof/>
            <w:webHidden/>
          </w:rPr>
          <w:fldChar w:fldCharType="end"/>
        </w:r>
        <w:r w:rsidRPr="007C3D68">
          <w:rPr>
            <w:rStyle w:val="Hyperlink"/>
            <w:noProof/>
          </w:rPr>
          <w:fldChar w:fldCharType="end"/>
        </w:r>
      </w:ins>
    </w:p>
    <w:p w14:paraId="26B057C5" w14:textId="77777777" w:rsidR="002A1527" w:rsidRDefault="002A1527">
      <w:pPr>
        <w:pStyle w:val="TOC2"/>
        <w:tabs>
          <w:tab w:val="left" w:pos="720"/>
          <w:tab w:val="right" w:leader="dot" w:pos="9530"/>
        </w:tabs>
        <w:rPr>
          <w:ins w:id="16" w:author="Prince Agarwal" w:date="2014-05-10T17:58:00Z"/>
          <w:rFonts w:asciiTheme="minorHAnsi" w:eastAsiaTheme="minorEastAsia" w:hAnsiTheme="minorHAnsi" w:cstheme="minorBidi"/>
          <w:noProof/>
          <w:szCs w:val="22"/>
        </w:rPr>
      </w:pPr>
      <w:ins w:id="17"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"_Toc387508064"</w:instrText>
        </w:r>
        <w:r w:rsidRPr="007C3D68">
          <w:rPr>
            <w:rStyle w:val="Hyperlink"/>
            <w:noProof/>
          </w:rPr>
          <w:instrText xml:space="preserve"> </w:instrText>
        </w:r>
        <w:r w:rsidRPr="007C3D68">
          <w:rPr>
            <w:rStyle w:val="Hyperlink"/>
            <w:noProof/>
          </w:rPr>
          <w:fldChar w:fldCharType="separate"/>
        </w:r>
        <w:r w:rsidRPr="007C3D68">
          <w:rPr>
            <w:rStyle w:val="Hyperlink"/>
            <w:noProof/>
          </w:rPr>
          <w:t>1.5.</w:t>
        </w:r>
        <w:r>
          <w:rPr>
            <w:rFonts w:asciiTheme="minorHAnsi" w:eastAsiaTheme="minorEastAsia" w:hAnsiTheme="minorHAnsi" w:cstheme="minorBidi"/>
            <w:noProof/>
            <w:szCs w:val="22"/>
          </w:rPr>
          <w:tab/>
        </w:r>
        <w:r w:rsidRPr="007C3D68">
          <w:rPr>
            <w:rStyle w:val="Hyperlink"/>
            <w:noProof/>
          </w:rPr>
          <w:t>Terminologies Used</w:t>
        </w:r>
        <w:r>
          <w:rPr>
            <w:noProof/>
            <w:webHidden/>
          </w:rPr>
          <w:tab/>
        </w:r>
        <w:r>
          <w:rPr>
            <w:noProof/>
            <w:webHidden/>
          </w:rPr>
          <w:fldChar w:fldCharType="begin"/>
        </w:r>
        <w:r>
          <w:rPr>
            <w:noProof/>
            <w:webHidden/>
          </w:rPr>
          <w:instrText xml:space="preserve"> PAGEREF _Toc387508064 \h </w:instrText>
        </w:r>
      </w:ins>
      <w:r>
        <w:rPr>
          <w:noProof/>
          <w:webHidden/>
        </w:rPr>
      </w:r>
      <w:r>
        <w:rPr>
          <w:noProof/>
          <w:webHidden/>
        </w:rPr>
        <w:fldChar w:fldCharType="separate"/>
      </w:r>
      <w:ins w:id="18" w:author="Prince Agarwal" w:date="2014-05-10T17:58:00Z">
        <w:r>
          <w:rPr>
            <w:noProof/>
            <w:webHidden/>
          </w:rPr>
          <w:t>7</w:t>
        </w:r>
        <w:r>
          <w:rPr>
            <w:noProof/>
            <w:webHidden/>
          </w:rPr>
          <w:fldChar w:fldCharType="end"/>
        </w:r>
        <w:r w:rsidRPr="007C3D68">
          <w:rPr>
            <w:rStyle w:val="Hyperlink"/>
            <w:noProof/>
          </w:rPr>
          <w:fldChar w:fldCharType="end"/>
        </w:r>
      </w:ins>
    </w:p>
    <w:p w14:paraId="5623F17D" w14:textId="77777777" w:rsidR="002A1527" w:rsidRDefault="002A1527">
      <w:pPr>
        <w:pStyle w:val="TOC2"/>
        <w:tabs>
          <w:tab w:val="left" w:pos="720"/>
          <w:tab w:val="right" w:leader="dot" w:pos="9530"/>
        </w:tabs>
        <w:rPr>
          <w:ins w:id="19" w:author="Prince Agarwal" w:date="2014-05-10T17:58:00Z"/>
          <w:rFonts w:asciiTheme="minorHAnsi" w:eastAsiaTheme="minorEastAsia" w:hAnsiTheme="minorHAnsi" w:cstheme="minorBidi"/>
          <w:noProof/>
          <w:szCs w:val="22"/>
        </w:rPr>
      </w:pPr>
      <w:ins w:id="20"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"_Toc387508065"</w:instrText>
        </w:r>
        <w:r w:rsidRPr="007C3D68">
          <w:rPr>
            <w:rStyle w:val="Hyperlink"/>
            <w:noProof/>
          </w:rPr>
          <w:instrText xml:space="preserve"> </w:instrText>
        </w:r>
        <w:r w:rsidRPr="007C3D68">
          <w:rPr>
            <w:rStyle w:val="Hyperlink"/>
            <w:noProof/>
          </w:rPr>
          <w:fldChar w:fldCharType="separate"/>
        </w:r>
        <w:r w:rsidRPr="007C3D68">
          <w:rPr>
            <w:rStyle w:val="Hyperlink"/>
            <w:noProof/>
          </w:rPr>
          <w:t>1.6.</w:t>
        </w:r>
        <w:r>
          <w:rPr>
            <w:rFonts w:asciiTheme="minorHAnsi" w:eastAsiaTheme="minorEastAsia" w:hAnsiTheme="minorHAnsi" w:cstheme="minorBidi"/>
            <w:noProof/>
            <w:szCs w:val="22"/>
          </w:rPr>
          <w:tab/>
        </w:r>
        <w:r w:rsidRPr="007C3D68">
          <w:rPr>
            <w:rStyle w:val="Hyperlink"/>
            <w:noProof/>
          </w:rPr>
          <w:t>References</w:t>
        </w:r>
        <w:r>
          <w:rPr>
            <w:noProof/>
            <w:webHidden/>
          </w:rPr>
          <w:tab/>
        </w:r>
        <w:r>
          <w:rPr>
            <w:noProof/>
            <w:webHidden/>
          </w:rPr>
          <w:fldChar w:fldCharType="begin"/>
        </w:r>
        <w:r>
          <w:rPr>
            <w:noProof/>
            <w:webHidden/>
          </w:rPr>
          <w:instrText xml:space="preserve"> PAGEREF _Toc387508065 \h </w:instrText>
        </w:r>
      </w:ins>
      <w:r>
        <w:rPr>
          <w:noProof/>
          <w:webHidden/>
        </w:rPr>
      </w:r>
      <w:r>
        <w:rPr>
          <w:noProof/>
          <w:webHidden/>
        </w:rPr>
        <w:fldChar w:fldCharType="separate"/>
      </w:r>
      <w:ins w:id="21" w:author="Prince Agarwal" w:date="2014-05-10T17:58:00Z">
        <w:r>
          <w:rPr>
            <w:noProof/>
            <w:webHidden/>
          </w:rPr>
          <w:t>7</w:t>
        </w:r>
        <w:r>
          <w:rPr>
            <w:noProof/>
            <w:webHidden/>
          </w:rPr>
          <w:fldChar w:fldCharType="end"/>
        </w:r>
        <w:r w:rsidRPr="007C3D68">
          <w:rPr>
            <w:rStyle w:val="Hyperlink"/>
            <w:noProof/>
          </w:rPr>
          <w:fldChar w:fldCharType="end"/>
        </w:r>
      </w:ins>
    </w:p>
    <w:p w14:paraId="3BF428D8" w14:textId="77777777" w:rsidR="002A1527" w:rsidRDefault="002A1527">
      <w:pPr>
        <w:pStyle w:val="TOC3"/>
        <w:rPr>
          <w:ins w:id="22" w:author="Prince Agarwal" w:date="2014-05-10T17:58:00Z"/>
          <w:rFonts w:asciiTheme="minorHAnsi" w:eastAsiaTheme="minorEastAsia" w:hAnsiTheme="minorHAnsi" w:cstheme="minorBidi"/>
          <w:noProof/>
          <w:szCs w:val="22"/>
        </w:rPr>
      </w:pPr>
      <w:ins w:id="23"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"_Toc387508066"</w:instrText>
        </w:r>
        <w:r w:rsidRPr="007C3D68">
          <w:rPr>
            <w:rStyle w:val="Hyperlink"/>
            <w:noProof/>
          </w:rPr>
          <w:instrText xml:space="preserve"> </w:instrText>
        </w:r>
        <w:r w:rsidRPr="007C3D68">
          <w:rPr>
            <w:rStyle w:val="Hyperlink"/>
            <w:noProof/>
          </w:rPr>
          <w:fldChar w:fldCharType="separate"/>
        </w:r>
        <w:r w:rsidRPr="007C3D68">
          <w:rPr>
            <w:rStyle w:val="Hyperlink"/>
            <w:noProof/>
          </w:rPr>
          <w:t>1.6.1</w:t>
        </w:r>
        <w:r>
          <w:rPr>
            <w:rFonts w:asciiTheme="minorHAnsi" w:eastAsiaTheme="minorEastAsia" w:hAnsiTheme="minorHAnsi" w:cstheme="minorBidi"/>
            <w:noProof/>
            <w:szCs w:val="22"/>
          </w:rPr>
          <w:tab/>
        </w:r>
        <w:r w:rsidRPr="007C3D68">
          <w:rPr>
            <w:rStyle w:val="Hyperlink"/>
            <w:noProof/>
          </w:rPr>
          <w:t>Standards</w:t>
        </w:r>
        <w:r>
          <w:rPr>
            <w:noProof/>
            <w:webHidden/>
          </w:rPr>
          <w:tab/>
        </w:r>
        <w:r>
          <w:rPr>
            <w:noProof/>
            <w:webHidden/>
          </w:rPr>
          <w:fldChar w:fldCharType="begin"/>
        </w:r>
        <w:r>
          <w:rPr>
            <w:noProof/>
            <w:webHidden/>
          </w:rPr>
          <w:instrText xml:space="preserve"> PAGEREF _Toc387508066 \h </w:instrText>
        </w:r>
      </w:ins>
      <w:r>
        <w:rPr>
          <w:noProof/>
          <w:webHidden/>
        </w:rPr>
      </w:r>
      <w:r>
        <w:rPr>
          <w:noProof/>
          <w:webHidden/>
        </w:rPr>
        <w:fldChar w:fldCharType="separate"/>
      </w:r>
      <w:ins w:id="24" w:author="Prince Agarwal" w:date="2014-05-10T17:58:00Z">
        <w:r>
          <w:rPr>
            <w:noProof/>
            <w:webHidden/>
          </w:rPr>
          <w:t>7</w:t>
        </w:r>
        <w:r>
          <w:rPr>
            <w:noProof/>
            <w:webHidden/>
          </w:rPr>
          <w:fldChar w:fldCharType="end"/>
        </w:r>
        <w:r w:rsidRPr="007C3D68">
          <w:rPr>
            <w:rStyle w:val="Hyperlink"/>
            <w:noProof/>
          </w:rPr>
          <w:fldChar w:fldCharType="end"/>
        </w:r>
      </w:ins>
    </w:p>
    <w:p w14:paraId="20CFB78B" w14:textId="77777777" w:rsidR="002A1527" w:rsidRDefault="002A1527">
      <w:pPr>
        <w:pStyle w:val="TOC3"/>
        <w:rPr>
          <w:ins w:id="25" w:author="Prince Agarwal" w:date="2014-05-10T17:58:00Z"/>
          <w:rFonts w:asciiTheme="minorHAnsi" w:eastAsiaTheme="minorEastAsia" w:hAnsiTheme="minorHAnsi" w:cstheme="minorBidi"/>
          <w:noProof/>
          <w:szCs w:val="22"/>
        </w:rPr>
      </w:pPr>
      <w:ins w:id="26"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"_Toc387508067"</w:instrText>
        </w:r>
        <w:r w:rsidRPr="007C3D68">
          <w:rPr>
            <w:rStyle w:val="Hyperlink"/>
            <w:noProof/>
          </w:rPr>
          <w:instrText xml:space="preserve"> </w:instrText>
        </w:r>
        <w:r w:rsidRPr="007C3D68">
          <w:rPr>
            <w:rStyle w:val="Hyperlink"/>
            <w:noProof/>
          </w:rPr>
          <w:fldChar w:fldCharType="separate"/>
        </w:r>
        <w:r w:rsidRPr="007C3D68">
          <w:rPr>
            <w:rStyle w:val="Hyperlink"/>
            <w:noProof/>
          </w:rPr>
          <w:t>1.6.2</w:t>
        </w:r>
        <w:r>
          <w:rPr>
            <w:rFonts w:asciiTheme="minorHAnsi" w:eastAsiaTheme="minorEastAsia" w:hAnsiTheme="minorHAnsi" w:cstheme="minorBidi"/>
            <w:noProof/>
            <w:szCs w:val="22"/>
          </w:rPr>
          <w:tab/>
        </w:r>
        <w:r w:rsidRPr="007C3D68">
          <w:rPr>
            <w:rStyle w:val="Hyperlink"/>
            <w:noProof/>
          </w:rPr>
          <w:t>Shared Documents</w:t>
        </w:r>
        <w:r>
          <w:rPr>
            <w:noProof/>
            <w:webHidden/>
          </w:rPr>
          <w:tab/>
        </w:r>
        <w:r>
          <w:rPr>
            <w:noProof/>
            <w:webHidden/>
          </w:rPr>
          <w:fldChar w:fldCharType="begin"/>
        </w:r>
        <w:r>
          <w:rPr>
            <w:noProof/>
            <w:webHidden/>
          </w:rPr>
          <w:instrText xml:space="preserve"> PAGEREF _Toc387508067 \h </w:instrText>
        </w:r>
      </w:ins>
      <w:r>
        <w:rPr>
          <w:noProof/>
          <w:webHidden/>
        </w:rPr>
      </w:r>
      <w:r>
        <w:rPr>
          <w:noProof/>
          <w:webHidden/>
        </w:rPr>
        <w:fldChar w:fldCharType="separate"/>
      </w:r>
      <w:ins w:id="27" w:author="Prince Agarwal" w:date="2014-05-10T17:58:00Z">
        <w:r>
          <w:rPr>
            <w:noProof/>
            <w:webHidden/>
          </w:rPr>
          <w:t>7</w:t>
        </w:r>
        <w:r>
          <w:rPr>
            <w:noProof/>
            <w:webHidden/>
          </w:rPr>
          <w:fldChar w:fldCharType="end"/>
        </w:r>
        <w:r w:rsidRPr="007C3D68">
          <w:rPr>
            <w:rStyle w:val="Hyperlink"/>
            <w:noProof/>
          </w:rPr>
          <w:fldChar w:fldCharType="end"/>
        </w:r>
      </w:ins>
    </w:p>
    <w:p w14:paraId="5BC11780" w14:textId="77777777" w:rsidR="002A1527" w:rsidRDefault="002A1527">
      <w:pPr>
        <w:pStyle w:val="TOC2"/>
        <w:tabs>
          <w:tab w:val="left" w:pos="720"/>
          <w:tab w:val="right" w:leader="dot" w:pos="9530"/>
        </w:tabs>
        <w:rPr>
          <w:ins w:id="28" w:author="Prince Agarwal" w:date="2014-05-10T17:58:00Z"/>
          <w:rFonts w:asciiTheme="minorHAnsi" w:eastAsiaTheme="minorEastAsia" w:hAnsiTheme="minorHAnsi" w:cstheme="minorBidi"/>
          <w:noProof/>
          <w:szCs w:val="22"/>
        </w:rPr>
      </w:pPr>
      <w:ins w:id="29"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"_Toc387508068"</w:instrText>
        </w:r>
        <w:r w:rsidRPr="007C3D68">
          <w:rPr>
            <w:rStyle w:val="Hyperlink"/>
            <w:noProof/>
          </w:rPr>
          <w:instrText xml:space="preserve"> </w:instrText>
        </w:r>
        <w:r w:rsidRPr="007C3D68">
          <w:rPr>
            <w:rStyle w:val="Hyperlink"/>
            <w:noProof/>
          </w:rPr>
          <w:fldChar w:fldCharType="separate"/>
        </w:r>
        <w:r w:rsidRPr="007C3D68">
          <w:rPr>
            <w:rStyle w:val="Hyperlink"/>
            <w:noProof/>
          </w:rPr>
          <w:t>1.7.</w:t>
        </w:r>
        <w:r>
          <w:rPr>
            <w:rFonts w:asciiTheme="minorHAnsi" w:eastAsiaTheme="minorEastAsia" w:hAnsiTheme="minorHAnsi" w:cstheme="minorBidi"/>
            <w:noProof/>
            <w:szCs w:val="22"/>
          </w:rPr>
          <w:tab/>
        </w:r>
        <w:r w:rsidRPr="007C3D68">
          <w:rPr>
            <w:rStyle w:val="Hyperlink"/>
            <w:noProof/>
          </w:rPr>
          <w:t>Release History</w:t>
        </w:r>
        <w:r>
          <w:rPr>
            <w:noProof/>
            <w:webHidden/>
          </w:rPr>
          <w:tab/>
        </w:r>
        <w:r>
          <w:rPr>
            <w:noProof/>
            <w:webHidden/>
          </w:rPr>
          <w:fldChar w:fldCharType="begin"/>
        </w:r>
        <w:r>
          <w:rPr>
            <w:noProof/>
            <w:webHidden/>
          </w:rPr>
          <w:instrText xml:space="preserve"> PAGEREF _Toc387508068 \h </w:instrText>
        </w:r>
      </w:ins>
      <w:r>
        <w:rPr>
          <w:noProof/>
          <w:webHidden/>
        </w:rPr>
      </w:r>
      <w:r>
        <w:rPr>
          <w:noProof/>
          <w:webHidden/>
        </w:rPr>
        <w:fldChar w:fldCharType="separate"/>
      </w:r>
      <w:ins w:id="30" w:author="Prince Agarwal" w:date="2014-05-10T17:58:00Z">
        <w:r>
          <w:rPr>
            <w:noProof/>
            <w:webHidden/>
          </w:rPr>
          <w:t>7</w:t>
        </w:r>
        <w:r>
          <w:rPr>
            <w:noProof/>
            <w:webHidden/>
          </w:rPr>
          <w:fldChar w:fldCharType="end"/>
        </w:r>
        <w:r w:rsidRPr="007C3D68">
          <w:rPr>
            <w:rStyle w:val="Hyperlink"/>
            <w:noProof/>
          </w:rPr>
          <w:fldChar w:fldCharType="end"/>
        </w:r>
      </w:ins>
    </w:p>
    <w:p w14:paraId="19AF78B2" w14:textId="77777777" w:rsidR="002A1527" w:rsidRDefault="002A1527">
      <w:pPr>
        <w:pStyle w:val="TOC2"/>
        <w:tabs>
          <w:tab w:val="left" w:pos="720"/>
          <w:tab w:val="right" w:leader="dot" w:pos="9530"/>
        </w:tabs>
        <w:rPr>
          <w:ins w:id="31" w:author="Prince Agarwal" w:date="2014-05-10T17:58:00Z"/>
          <w:rFonts w:asciiTheme="minorHAnsi" w:eastAsiaTheme="minorEastAsia" w:hAnsiTheme="minorHAnsi" w:cstheme="minorBidi"/>
          <w:noProof/>
          <w:szCs w:val="22"/>
        </w:rPr>
      </w:pPr>
      <w:ins w:id="32"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"_Toc387508069"</w:instrText>
        </w:r>
        <w:r w:rsidRPr="007C3D68">
          <w:rPr>
            <w:rStyle w:val="Hyperlink"/>
            <w:noProof/>
          </w:rPr>
          <w:instrText xml:space="preserve"> </w:instrText>
        </w:r>
        <w:r w:rsidRPr="007C3D68">
          <w:rPr>
            <w:rStyle w:val="Hyperlink"/>
            <w:noProof/>
          </w:rPr>
          <w:fldChar w:fldCharType="separate"/>
        </w:r>
        <w:r w:rsidRPr="007C3D68">
          <w:rPr>
            <w:rStyle w:val="Hyperlink"/>
            <w:noProof/>
          </w:rPr>
          <w:t>1.8.</w:t>
        </w:r>
        <w:r>
          <w:rPr>
            <w:rFonts w:asciiTheme="minorHAnsi" w:eastAsiaTheme="minorEastAsia" w:hAnsiTheme="minorHAnsi" w:cstheme="minorBidi"/>
            <w:noProof/>
            <w:szCs w:val="22"/>
          </w:rPr>
          <w:tab/>
        </w:r>
        <w:r w:rsidRPr="007C3D68">
          <w:rPr>
            <w:rStyle w:val="Hyperlink"/>
            <w:noProof/>
          </w:rPr>
          <w:t>Proprietary Documents</w:t>
        </w:r>
        <w:r>
          <w:rPr>
            <w:noProof/>
            <w:webHidden/>
          </w:rPr>
          <w:tab/>
        </w:r>
        <w:r>
          <w:rPr>
            <w:noProof/>
            <w:webHidden/>
          </w:rPr>
          <w:fldChar w:fldCharType="begin"/>
        </w:r>
        <w:r>
          <w:rPr>
            <w:noProof/>
            <w:webHidden/>
          </w:rPr>
          <w:instrText xml:space="preserve"> PAGEREF _Toc387508069 \h </w:instrText>
        </w:r>
      </w:ins>
      <w:r>
        <w:rPr>
          <w:noProof/>
          <w:webHidden/>
        </w:rPr>
      </w:r>
      <w:r>
        <w:rPr>
          <w:noProof/>
          <w:webHidden/>
        </w:rPr>
        <w:fldChar w:fldCharType="separate"/>
      </w:r>
      <w:ins w:id="33" w:author="Prince Agarwal" w:date="2014-05-10T17:58:00Z">
        <w:r>
          <w:rPr>
            <w:noProof/>
            <w:webHidden/>
          </w:rPr>
          <w:t>8</w:t>
        </w:r>
        <w:r>
          <w:rPr>
            <w:noProof/>
            <w:webHidden/>
          </w:rPr>
          <w:fldChar w:fldCharType="end"/>
        </w:r>
        <w:r w:rsidRPr="007C3D68">
          <w:rPr>
            <w:rStyle w:val="Hyperlink"/>
            <w:noProof/>
          </w:rPr>
          <w:fldChar w:fldCharType="end"/>
        </w:r>
      </w:ins>
    </w:p>
    <w:p w14:paraId="7BB60D6B" w14:textId="77777777" w:rsidR="002A1527" w:rsidRDefault="002A1527">
      <w:pPr>
        <w:pStyle w:val="TOC1"/>
        <w:tabs>
          <w:tab w:val="left" w:pos="720"/>
        </w:tabs>
        <w:rPr>
          <w:ins w:id="34" w:author="Prince Agarwal" w:date="2014-05-10T17:58:00Z"/>
          <w:rFonts w:asciiTheme="minorHAnsi" w:eastAsiaTheme="minorEastAsia" w:hAnsiTheme="minorHAnsi" w:cstheme="minorBidi"/>
          <w:noProof/>
          <w:szCs w:val="22"/>
        </w:rPr>
      </w:pPr>
      <w:ins w:id="35"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"_Toc387508070"</w:instrText>
        </w:r>
        <w:r w:rsidRPr="007C3D68">
          <w:rPr>
            <w:rStyle w:val="Hyperlink"/>
            <w:noProof/>
          </w:rPr>
          <w:instrText xml:space="preserve"> </w:instrText>
        </w:r>
        <w:r w:rsidRPr="007C3D68">
          <w:rPr>
            <w:rStyle w:val="Hyperlink"/>
            <w:noProof/>
          </w:rPr>
          <w:fldChar w:fldCharType="separate"/>
        </w:r>
        <w:r w:rsidRPr="007C3D68">
          <w:rPr>
            <w:rStyle w:val="Hyperlink"/>
            <w:rFonts w:cstheme="minorHAnsi"/>
            <w:noProof/>
          </w:rPr>
          <w:t>2.</w:t>
        </w:r>
        <w:r>
          <w:rPr>
            <w:rFonts w:asciiTheme="minorHAnsi" w:eastAsiaTheme="minorEastAsia" w:hAnsiTheme="minorHAnsi" w:cstheme="minorBidi"/>
            <w:noProof/>
            <w:szCs w:val="22"/>
          </w:rPr>
          <w:tab/>
        </w:r>
        <w:r w:rsidRPr="007C3D68">
          <w:rPr>
            <w:rStyle w:val="Hyperlink"/>
            <w:rFonts w:cstheme="minorHAnsi"/>
            <w:noProof/>
          </w:rPr>
          <w:t>Functional Description</w:t>
        </w:r>
        <w:r>
          <w:rPr>
            <w:noProof/>
            <w:webHidden/>
          </w:rPr>
          <w:tab/>
        </w:r>
        <w:r>
          <w:rPr>
            <w:noProof/>
            <w:webHidden/>
          </w:rPr>
          <w:fldChar w:fldCharType="begin"/>
        </w:r>
        <w:r>
          <w:rPr>
            <w:noProof/>
            <w:webHidden/>
          </w:rPr>
          <w:instrText xml:space="preserve"> PAGEREF _Toc387508070 \h </w:instrText>
        </w:r>
      </w:ins>
      <w:r>
        <w:rPr>
          <w:noProof/>
          <w:webHidden/>
        </w:rPr>
      </w:r>
      <w:r>
        <w:rPr>
          <w:noProof/>
          <w:webHidden/>
        </w:rPr>
        <w:fldChar w:fldCharType="separate"/>
      </w:r>
      <w:ins w:id="36" w:author="Prince Agarwal" w:date="2014-05-10T17:58:00Z">
        <w:r>
          <w:rPr>
            <w:noProof/>
            <w:webHidden/>
          </w:rPr>
          <w:t>9</w:t>
        </w:r>
        <w:r>
          <w:rPr>
            <w:noProof/>
            <w:webHidden/>
          </w:rPr>
          <w:fldChar w:fldCharType="end"/>
        </w:r>
        <w:r w:rsidRPr="007C3D68">
          <w:rPr>
            <w:rStyle w:val="Hyperlink"/>
            <w:noProof/>
          </w:rPr>
          <w:fldChar w:fldCharType="end"/>
        </w:r>
      </w:ins>
    </w:p>
    <w:p w14:paraId="122DAA06" w14:textId="77777777" w:rsidR="002A1527" w:rsidRDefault="002A1527">
      <w:pPr>
        <w:pStyle w:val="TOC2"/>
        <w:tabs>
          <w:tab w:val="left" w:pos="720"/>
          <w:tab w:val="right" w:leader="dot" w:pos="9530"/>
        </w:tabs>
        <w:rPr>
          <w:ins w:id="37" w:author="Prince Agarwal" w:date="2014-05-10T17:58:00Z"/>
          <w:rFonts w:asciiTheme="minorHAnsi" w:eastAsiaTheme="minorEastAsia" w:hAnsiTheme="minorHAnsi" w:cstheme="minorBidi"/>
          <w:noProof/>
          <w:szCs w:val="22"/>
        </w:rPr>
      </w:pPr>
      <w:ins w:id="38"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"_Toc387508071"</w:instrText>
        </w:r>
        <w:r w:rsidRPr="007C3D68">
          <w:rPr>
            <w:rStyle w:val="Hyperlink"/>
            <w:noProof/>
          </w:rPr>
          <w:instrText xml:space="preserve"> </w:instrText>
        </w:r>
        <w:r w:rsidRPr="007C3D68">
          <w:rPr>
            <w:rStyle w:val="Hyperlink"/>
            <w:noProof/>
          </w:rPr>
          <w:fldChar w:fldCharType="separate"/>
        </w:r>
        <w:r w:rsidRPr="007C3D68">
          <w:rPr>
            <w:rStyle w:val="Hyperlink"/>
            <w:noProof/>
          </w:rPr>
          <w:t>2.1.</w:t>
        </w:r>
        <w:r>
          <w:rPr>
            <w:rFonts w:asciiTheme="minorHAnsi" w:eastAsiaTheme="minorEastAsia" w:hAnsiTheme="minorHAnsi" w:cstheme="minorBidi"/>
            <w:noProof/>
            <w:szCs w:val="22"/>
          </w:rPr>
          <w:tab/>
        </w:r>
        <w:r w:rsidRPr="007C3D68">
          <w:rPr>
            <w:rStyle w:val="Hyperlink"/>
            <w:noProof/>
          </w:rPr>
          <w:t>Common Platforms Infrastructure</w:t>
        </w:r>
        <w:r>
          <w:rPr>
            <w:noProof/>
            <w:webHidden/>
          </w:rPr>
          <w:tab/>
        </w:r>
        <w:r>
          <w:rPr>
            <w:noProof/>
            <w:webHidden/>
          </w:rPr>
          <w:fldChar w:fldCharType="begin"/>
        </w:r>
        <w:r>
          <w:rPr>
            <w:noProof/>
            <w:webHidden/>
          </w:rPr>
          <w:instrText xml:space="preserve"> PAGEREF _Toc387508071 \h </w:instrText>
        </w:r>
      </w:ins>
      <w:r>
        <w:rPr>
          <w:noProof/>
          <w:webHidden/>
        </w:rPr>
      </w:r>
      <w:r>
        <w:rPr>
          <w:noProof/>
          <w:webHidden/>
        </w:rPr>
        <w:fldChar w:fldCharType="separate"/>
      </w:r>
      <w:ins w:id="39" w:author="Prince Agarwal" w:date="2014-05-10T17:58:00Z">
        <w:r>
          <w:rPr>
            <w:noProof/>
            <w:webHidden/>
          </w:rPr>
          <w:t>9</w:t>
        </w:r>
        <w:r>
          <w:rPr>
            <w:noProof/>
            <w:webHidden/>
          </w:rPr>
          <w:fldChar w:fldCharType="end"/>
        </w:r>
        <w:r w:rsidRPr="007C3D68">
          <w:rPr>
            <w:rStyle w:val="Hyperlink"/>
            <w:noProof/>
          </w:rPr>
          <w:fldChar w:fldCharType="end"/>
        </w:r>
      </w:ins>
    </w:p>
    <w:p w14:paraId="7CE06E3C" w14:textId="77777777" w:rsidR="002A1527" w:rsidRDefault="002A1527">
      <w:pPr>
        <w:pStyle w:val="TOC2"/>
        <w:tabs>
          <w:tab w:val="left" w:pos="720"/>
          <w:tab w:val="right" w:leader="dot" w:pos="9530"/>
        </w:tabs>
        <w:rPr>
          <w:ins w:id="40" w:author="Prince Agarwal" w:date="2014-05-10T17:58:00Z"/>
          <w:rFonts w:asciiTheme="minorHAnsi" w:eastAsiaTheme="minorEastAsia" w:hAnsiTheme="minorHAnsi" w:cstheme="minorBidi"/>
          <w:noProof/>
          <w:szCs w:val="22"/>
        </w:rPr>
      </w:pPr>
      <w:ins w:id="41"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"_Toc387508072"</w:instrText>
        </w:r>
        <w:r w:rsidRPr="007C3D68">
          <w:rPr>
            <w:rStyle w:val="Hyperlink"/>
            <w:noProof/>
          </w:rPr>
          <w:instrText xml:space="preserve"> </w:instrText>
        </w:r>
        <w:r w:rsidRPr="007C3D68">
          <w:rPr>
            <w:rStyle w:val="Hyperlink"/>
            <w:noProof/>
          </w:rPr>
          <w:fldChar w:fldCharType="separate"/>
        </w:r>
        <w:r w:rsidRPr="007C3D68">
          <w:rPr>
            <w:rStyle w:val="Hyperlink"/>
            <w:noProof/>
          </w:rPr>
          <w:t>2.2.</w:t>
        </w:r>
        <w:r>
          <w:rPr>
            <w:rFonts w:asciiTheme="minorHAnsi" w:eastAsiaTheme="minorEastAsia" w:hAnsiTheme="minorHAnsi" w:cstheme="minorBidi"/>
            <w:noProof/>
            <w:szCs w:val="22"/>
          </w:rPr>
          <w:tab/>
        </w:r>
        <w:r w:rsidRPr="007C3D68">
          <w:rPr>
            <w:rStyle w:val="Hyperlink"/>
            <w:noProof/>
          </w:rPr>
          <w:t>Messaging Framework</w:t>
        </w:r>
        <w:r>
          <w:rPr>
            <w:noProof/>
            <w:webHidden/>
          </w:rPr>
          <w:tab/>
        </w:r>
        <w:r>
          <w:rPr>
            <w:noProof/>
            <w:webHidden/>
          </w:rPr>
          <w:fldChar w:fldCharType="begin"/>
        </w:r>
        <w:r>
          <w:rPr>
            <w:noProof/>
            <w:webHidden/>
          </w:rPr>
          <w:instrText xml:space="preserve"> PAGEREF _Toc387508072 \h </w:instrText>
        </w:r>
      </w:ins>
      <w:r>
        <w:rPr>
          <w:noProof/>
          <w:webHidden/>
        </w:rPr>
      </w:r>
      <w:r>
        <w:rPr>
          <w:noProof/>
          <w:webHidden/>
        </w:rPr>
        <w:fldChar w:fldCharType="separate"/>
      </w:r>
      <w:ins w:id="42" w:author="Prince Agarwal" w:date="2014-05-10T17:58:00Z">
        <w:r>
          <w:rPr>
            <w:noProof/>
            <w:webHidden/>
          </w:rPr>
          <w:t>9</w:t>
        </w:r>
        <w:r>
          <w:rPr>
            <w:noProof/>
            <w:webHidden/>
          </w:rPr>
          <w:fldChar w:fldCharType="end"/>
        </w:r>
        <w:r w:rsidRPr="007C3D68">
          <w:rPr>
            <w:rStyle w:val="Hyperlink"/>
            <w:noProof/>
          </w:rPr>
          <w:fldChar w:fldCharType="end"/>
        </w:r>
      </w:ins>
    </w:p>
    <w:p w14:paraId="48F1EDA1" w14:textId="77777777" w:rsidR="002A1527" w:rsidRDefault="002A1527">
      <w:pPr>
        <w:pStyle w:val="TOC2"/>
        <w:tabs>
          <w:tab w:val="left" w:pos="720"/>
          <w:tab w:val="right" w:leader="dot" w:pos="9530"/>
        </w:tabs>
        <w:rPr>
          <w:ins w:id="43" w:author="Prince Agarwal" w:date="2014-05-10T17:58:00Z"/>
          <w:rFonts w:asciiTheme="minorHAnsi" w:eastAsiaTheme="minorEastAsia" w:hAnsiTheme="minorHAnsi" w:cstheme="minorBidi"/>
          <w:noProof/>
          <w:szCs w:val="22"/>
        </w:rPr>
      </w:pPr>
      <w:ins w:id="44"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"_Toc387508073"</w:instrText>
        </w:r>
        <w:r w:rsidRPr="007C3D68">
          <w:rPr>
            <w:rStyle w:val="Hyperlink"/>
            <w:noProof/>
          </w:rPr>
          <w:instrText xml:space="preserve"> </w:instrText>
        </w:r>
        <w:r w:rsidRPr="007C3D68">
          <w:rPr>
            <w:rStyle w:val="Hyperlink"/>
            <w:noProof/>
          </w:rPr>
          <w:fldChar w:fldCharType="separate"/>
        </w:r>
        <w:r w:rsidRPr="007C3D68">
          <w:rPr>
            <w:rStyle w:val="Hyperlink"/>
            <w:noProof/>
          </w:rPr>
          <w:t>2.3.</w:t>
        </w:r>
        <w:r>
          <w:rPr>
            <w:rFonts w:asciiTheme="minorHAnsi" w:eastAsiaTheme="minorEastAsia" w:hAnsiTheme="minorHAnsi" w:cstheme="minorBidi"/>
            <w:noProof/>
            <w:szCs w:val="22"/>
          </w:rPr>
          <w:tab/>
        </w:r>
        <w:r w:rsidRPr="007C3D68">
          <w:rPr>
            <w:rStyle w:val="Hyperlink"/>
            <w:noProof/>
          </w:rPr>
          <w:t>Command Line Interface (CLI)</w:t>
        </w:r>
        <w:r>
          <w:rPr>
            <w:noProof/>
            <w:webHidden/>
          </w:rPr>
          <w:tab/>
        </w:r>
        <w:r>
          <w:rPr>
            <w:noProof/>
            <w:webHidden/>
          </w:rPr>
          <w:fldChar w:fldCharType="begin"/>
        </w:r>
        <w:r>
          <w:rPr>
            <w:noProof/>
            <w:webHidden/>
          </w:rPr>
          <w:instrText xml:space="preserve"> PAGEREF _Toc387508073 \h </w:instrText>
        </w:r>
      </w:ins>
      <w:r>
        <w:rPr>
          <w:noProof/>
          <w:webHidden/>
        </w:rPr>
      </w:r>
      <w:r>
        <w:rPr>
          <w:noProof/>
          <w:webHidden/>
        </w:rPr>
        <w:fldChar w:fldCharType="separate"/>
      </w:r>
      <w:ins w:id="45" w:author="Prince Agarwal" w:date="2014-05-10T17:58:00Z">
        <w:r>
          <w:rPr>
            <w:noProof/>
            <w:webHidden/>
          </w:rPr>
          <w:t>15</w:t>
        </w:r>
        <w:r>
          <w:rPr>
            <w:noProof/>
            <w:webHidden/>
          </w:rPr>
          <w:fldChar w:fldCharType="end"/>
        </w:r>
        <w:r w:rsidRPr="007C3D68">
          <w:rPr>
            <w:rStyle w:val="Hyperlink"/>
            <w:noProof/>
          </w:rPr>
          <w:fldChar w:fldCharType="end"/>
        </w:r>
      </w:ins>
    </w:p>
    <w:p w14:paraId="043620D2" w14:textId="77777777" w:rsidR="002A1527" w:rsidRDefault="002A1527">
      <w:pPr>
        <w:pStyle w:val="TOC2"/>
        <w:tabs>
          <w:tab w:val="left" w:pos="720"/>
          <w:tab w:val="right" w:leader="dot" w:pos="9530"/>
        </w:tabs>
        <w:rPr>
          <w:ins w:id="46" w:author="Prince Agarwal" w:date="2014-05-10T17:58:00Z"/>
          <w:rFonts w:asciiTheme="minorHAnsi" w:eastAsiaTheme="minorEastAsia" w:hAnsiTheme="minorHAnsi" w:cstheme="minorBidi"/>
          <w:noProof/>
          <w:szCs w:val="22"/>
        </w:rPr>
      </w:pPr>
      <w:ins w:id="47"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"_Toc387508074"</w:instrText>
        </w:r>
        <w:r w:rsidRPr="007C3D68">
          <w:rPr>
            <w:rStyle w:val="Hyperlink"/>
            <w:noProof/>
          </w:rPr>
          <w:instrText xml:space="preserve"> </w:instrText>
        </w:r>
        <w:r w:rsidRPr="007C3D68">
          <w:rPr>
            <w:rStyle w:val="Hyperlink"/>
            <w:noProof/>
          </w:rPr>
          <w:fldChar w:fldCharType="separate"/>
        </w:r>
        <w:r w:rsidRPr="007C3D68">
          <w:rPr>
            <w:rStyle w:val="Hyperlink"/>
            <w:noProof/>
          </w:rPr>
          <w:t>2.4.</w:t>
        </w:r>
        <w:r>
          <w:rPr>
            <w:rFonts w:asciiTheme="minorHAnsi" w:eastAsiaTheme="minorEastAsia" w:hAnsiTheme="minorHAnsi" w:cstheme="minorBidi"/>
            <w:noProof/>
            <w:szCs w:val="22"/>
          </w:rPr>
          <w:tab/>
        </w:r>
        <w:r w:rsidRPr="007C3D68">
          <w:rPr>
            <w:rStyle w:val="Hyperlink"/>
            <w:noProof/>
          </w:rPr>
          <w:t>Design Details</w:t>
        </w:r>
        <w:r>
          <w:rPr>
            <w:noProof/>
            <w:webHidden/>
          </w:rPr>
          <w:tab/>
        </w:r>
        <w:r>
          <w:rPr>
            <w:noProof/>
            <w:webHidden/>
          </w:rPr>
          <w:fldChar w:fldCharType="begin"/>
        </w:r>
        <w:r>
          <w:rPr>
            <w:noProof/>
            <w:webHidden/>
          </w:rPr>
          <w:instrText xml:space="preserve"> PAGEREF _Toc387508074 \h </w:instrText>
        </w:r>
      </w:ins>
      <w:r>
        <w:rPr>
          <w:noProof/>
          <w:webHidden/>
        </w:rPr>
      </w:r>
      <w:r>
        <w:rPr>
          <w:noProof/>
          <w:webHidden/>
        </w:rPr>
        <w:fldChar w:fldCharType="separate"/>
      </w:r>
      <w:ins w:id="48" w:author="Prince Agarwal" w:date="2014-05-10T17:58:00Z">
        <w:r>
          <w:rPr>
            <w:noProof/>
            <w:webHidden/>
          </w:rPr>
          <w:t>16</w:t>
        </w:r>
        <w:r>
          <w:rPr>
            <w:noProof/>
            <w:webHidden/>
          </w:rPr>
          <w:fldChar w:fldCharType="end"/>
        </w:r>
        <w:r w:rsidRPr="007C3D68">
          <w:rPr>
            <w:rStyle w:val="Hyperlink"/>
            <w:noProof/>
          </w:rPr>
          <w:fldChar w:fldCharType="end"/>
        </w:r>
      </w:ins>
    </w:p>
    <w:p w14:paraId="2B95B7E9" w14:textId="77777777" w:rsidR="002A1527" w:rsidRDefault="002A1527">
      <w:pPr>
        <w:pStyle w:val="TOC2"/>
        <w:tabs>
          <w:tab w:val="left" w:pos="720"/>
          <w:tab w:val="right" w:leader="dot" w:pos="9530"/>
        </w:tabs>
        <w:rPr>
          <w:ins w:id="49" w:author="Prince Agarwal" w:date="2014-05-10T17:58:00Z"/>
          <w:rFonts w:asciiTheme="minorHAnsi" w:eastAsiaTheme="minorEastAsia" w:hAnsiTheme="minorHAnsi" w:cstheme="minorBidi"/>
          <w:noProof/>
          <w:szCs w:val="22"/>
        </w:rPr>
      </w:pPr>
      <w:ins w:id="50"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"_Toc387508075"</w:instrText>
        </w:r>
        <w:r w:rsidRPr="007C3D68">
          <w:rPr>
            <w:rStyle w:val="Hyperlink"/>
            <w:noProof/>
          </w:rPr>
          <w:instrText xml:space="preserve"> </w:instrText>
        </w:r>
        <w:r w:rsidRPr="007C3D68">
          <w:rPr>
            <w:rStyle w:val="Hyperlink"/>
            <w:noProof/>
          </w:rPr>
          <w:fldChar w:fldCharType="separate"/>
        </w:r>
        <w:r w:rsidRPr="007C3D68">
          <w:rPr>
            <w:rStyle w:val="Hyperlink"/>
            <w:noProof/>
          </w:rPr>
          <w:t>2.5.</w:t>
        </w:r>
        <w:r>
          <w:rPr>
            <w:rFonts w:asciiTheme="minorHAnsi" w:eastAsiaTheme="minorEastAsia" w:hAnsiTheme="minorHAnsi" w:cstheme="minorBidi"/>
            <w:noProof/>
            <w:szCs w:val="22"/>
          </w:rPr>
          <w:tab/>
        </w:r>
        <w:r w:rsidRPr="007C3D68">
          <w:rPr>
            <w:rStyle w:val="Hyperlink"/>
            <w:noProof/>
          </w:rPr>
          <w:t>Usage</w:t>
        </w:r>
        <w:r>
          <w:rPr>
            <w:noProof/>
            <w:webHidden/>
          </w:rPr>
          <w:tab/>
        </w:r>
        <w:r>
          <w:rPr>
            <w:noProof/>
            <w:webHidden/>
          </w:rPr>
          <w:fldChar w:fldCharType="begin"/>
        </w:r>
        <w:r>
          <w:rPr>
            <w:noProof/>
            <w:webHidden/>
          </w:rPr>
          <w:instrText xml:space="preserve"> PAGEREF _Toc387508075 \h </w:instrText>
        </w:r>
      </w:ins>
      <w:r>
        <w:rPr>
          <w:noProof/>
          <w:webHidden/>
        </w:rPr>
      </w:r>
      <w:r>
        <w:rPr>
          <w:noProof/>
          <w:webHidden/>
        </w:rPr>
        <w:fldChar w:fldCharType="separate"/>
      </w:r>
      <w:ins w:id="51" w:author="Prince Agarwal" w:date="2014-05-10T17:58:00Z">
        <w:r>
          <w:rPr>
            <w:noProof/>
            <w:webHidden/>
          </w:rPr>
          <w:t>18</w:t>
        </w:r>
        <w:r>
          <w:rPr>
            <w:noProof/>
            <w:webHidden/>
          </w:rPr>
          <w:fldChar w:fldCharType="end"/>
        </w:r>
        <w:r w:rsidRPr="007C3D68">
          <w:rPr>
            <w:rStyle w:val="Hyperlink"/>
            <w:noProof/>
          </w:rPr>
          <w:fldChar w:fldCharType="end"/>
        </w:r>
      </w:ins>
    </w:p>
    <w:p w14:paraId="29BD3226" w14:textId="77777777" w:rsidR="002A1527" w:rsidRDefault="002A1527">
      <w:pPr>
        <w:pStyle w:val="TOC2"/>
        <w:tabs>
          <w:tab w:val="left" w:pos="720"/>
          <w:tab w:val="right" w:leader="dot" w:pos="9530"/>
        </w:tabs>
        <w:rPr>
          <w:ins w:id="52" w:author="Prince Agarwal" w:date="2014-05-10T17:58:00Z"/>
          <w:rFonts w:asciiTheme="minorHAnsi" w:eastAsiaTheme="minorEastAsia" w:hAnsiTheme="minorHAnsi" w:cstheme="minorBidi"/>
          <w:noProof/>
          <w:szCs w:val="22"/>
        </w:rPr>
      </w:pPr>
      <w:ins w:id="53"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"_Toc387508076"</w:instrText>
        </w:r>
        <w:r w:rsidRPr="007C3D68">
          <w:rPr>
            <w:rStyle w:val="Hyperlink"/>
            <w:noProof/>
          </w:rPr>
          <w:instrText xml:space="preserve"> </w:instrText>
        </w:r>
        <w:r w:rsidRPr="007C3D68">
          <w:rPr>
            <w:rStyle w:val="Hyperlink"/>
            <w:noProof/>
          </w:rPr>
          <w:fldChar w:fldCharType="separate"/>
        </w:r>
        <w:r w:rsidRPr="007C3D68">
          <w:rPr>
            <w:rStyle w:val="Hyperlink"/>
            <w:noProof/>
          </w:rPr>
          <w:t>2.6.</w:t>
        </w:r>
        <w:r>
          <w:rPr>
            <w:rFonts w:asciiTheme="minorHAnsi" w:eastAsiaTheme="minorEastAsia" w:hAnsiTheme="minorHAnsi" w:cstheme="minorBidi"/>
            <w:noProof/>
            <w:szCs w:val="22"/>
          </w:rPr>
          <w:tab/>
        </w:r>
        <w:r w:rsidRPr="007C3D68">
          <w:rPr>
            <w:rStyle w:val="Hyperlink"/>
            <w:noProof/>
          </w:rPr>
          <w:t>Logging</w:t>
        </w:r>
        <w:r>
          <w:rPr>
            <w:noProof/>
            <w:webHidden/>
          </w:rPr>
          <w:tab/>
        </w:r>
        <w:r>
          <w:rPr>
            <w:noProof/>
            <w:webHidden/>
          </w:rPr>
          <w:fldChar w:fldCharType="begin"/>
        </w:r>
        <w:r>
          <w:rPr>
            <w:noProof/>
            <w:webHidden/>
          </w:rPr>
          <w:instrText xml:space="preserve"> PAGEREF _Toc387508076 \h </w:instrText>
        </w:r>
      </w:ins>
      <w:r>
        <w:rPr>
          <w:noProof/>
          <w:webHidden/>
        </w:rPr>
      </w:r>
      <w:r>
        <w:rPr>
          <w:noProof/>
          <w:webHidden/>
        </w:rPr>
        <w:fldChar w:fldCharType="separate"/>
      </w:r>
      <w:ins w:id="54" w:author="Prince Agarwal" w:date="2014-05-10T17:58:00Z">
        <w:r>
          <w:rPr>
            <w:noProof/>
            <w:webHidden/>
          </w:rPr>
          <w:t>19</w:t>
        </w:r>
        <w:r>
          <w:rPr>
            <w:noProof/>
            <w:webHidden/>
          </w:rPr>
          <w:fldChar w:fldCharType="end"/>
        </w:r>
        <w:r w:rsidRPr="007C3D68">
          <w:rPr>
            <w:rStyle w:val="Hyperlink"/>
            <w:noProof/>
          </w:rPr>
          <w:fldChar w:fldCharType="end"/>
        </w:r>
      </w:ins>
    </w:p>
    <w:p w14:paraId="5A39A0BD" w14:textId="77777777" w:rsidR="002A1527" w:rsidRDefault="002A1527">
      <w:pPr>
        <w:pStyle w:val="TOC2"/>
        <w:tabs>
          <w:tab w:val="left" w:pos="720"/>
          <w:tab w:val="right" w:leader="dot" w:pos="9530"/>
        </w:tabs>
        <w:rPr>
          <w:ins w:id="55" w:author="Prince Agarwal" w:date="2014-05-10T17:58:00Z"/>
          <w:rFonts w:asciiTheme="minorHAnsi" w:eastAsiaTheme="minorEastAsia" w:hAnsiTheme="minorHAnsi" w:cstheme="minorBidi"/>
          <w:noProof/>
          <w:szCs w:val="22"/>
        </w:rPr>
      </w:pPr>
      <w:ins w:id="56"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"_Toc387508077"</w:instrText>
        </w:r>
        <w:r w:rsidRPr="007C3D68">
          <w:rPr>
            <w:rStyle w:val="Hyperlink"/>
            <w:noProof/>
          </w:rPr>
          <w:instrText xml:space="preserve"> </w:instrText>
        </w:r>
        <w:r w:rsidRPr="007C3D68">
          <w:rPr>
            <w:rStyle w:val="Hyperlink"/>
            <w:noProof/>
          </w:rPr>
          <w:fldChar w:fldCharType="separate"/>
        </w:r>
        <w:r w:rsidRPr="007C3D68">
          <w:rPr>
            <w:rStyle w:val="Hyperlink"/>
            <w:noProof/>
          </w:rPr>
          <w:t>2.7.</w:t>
        </w:r>
        <w:r>
          <w:rPr>
            <w:rFonts w:asciiTheme="minorHAnsi" w:eastAsiaTheme="minorEastAsia" w:hAnsiTheme="minorHAnsi" w:cstheme="minorBidi"/>
            <w:noProof/>
            <w:szCs w:val="22"/>
          </w:rPr>
          <w:tab/>
        </w:r>
        <w:r w:rsidRPr="007C3D68">
          <w:rPr>
            <w:rStyle w:val="Hyperlink"/>
            <w:noProof/>
          </w:rPr>
          <w:t>Configuration Management</w:t>
        </w:r>
        <w:r>
          <w:rPr>
            <w:noProof/>
            <w:webHidden/>
          </w:rPr>
          <w:tab/>
        </w:r>
        <w:r>
          <w:rPr>
            <w:noProof/>
            <w:webHidden/>
          </w:rPr>
          <w:fldChar w:fldCharType="begin"/>
        </w:r>
        <w:r>
          <w:rPr>
            <w:noProof/>
            <w:webHidden/>
          </w:rPr>
          <w:instrText xml:space="preserve"> PAGEREF _Toc387508077 \h </w:instrText>
        </w:r>
      </w:ins>
      <w:r>
        <w:rPr>
          <w:noProof/>
          <w:webHidden/>
        </w:rPr>
      </w:r>
      <w:r>
        <w:rPr>
          <w:noProof/>
          <w:webHidden/>
        </w:rPr>
        <w:fldChar w:fldCharType="separate"/>
      </w:r>
      <w:ins w:id="57" w:author="Prince Agarwal" w:date="2014-05-10T17:58:00Z">
        <w:r>
          <w:rPr>
            <w:noProof/>
            <w:webHidden/>
          </w:rPr>
          <w:t>22</w:t>
        </w:r>
        <w:r>
          <w:rPr>
            <w:noProof/>
            <w:webHidden/>
          </w:rPr>
          <w:fldChar w:fldCharType="end"/>
        </w:r>
        <w:r w:rsidRPr="007C3D68">
          <w:rPr>
            <w:rStyle w:val="Hyperlink"/>
            <w:noProof/>
          </w:rPr>
          <w:fldChar w:fldCharType="end"/>
        </w:r>
      </w:ins>
    </w:p>
    <w:p w14:paraId="6FD850B1" w14:textId="77777777" w:rsidR="002A1527" w:rsidRDefault="002A1527">
      <w:pPr>
        <w:pStyle w:val="TOC2"/>
        <w:tabs>
          <w:tab w:val="left" w:pos="720"/>
          <w:tab w:val="right" w:leader="dot" w:pos="9530"/>
        </w:tabs>
        <w:rPr>
          <w:ins w:id="58" w:author="Prince Agarwal" w:date="2014-05-10T17:58:00Z"/>
          <w:rFonts w:asciiTheme="minorHAnsi" w:eastAsiaTheme="minorEastAsia" w:hAnsiTheme="minorHAnsi" w:cstheme="minorBidi"/>
          <w:noProof/>
          <w:szCs w:val="22"/>
        </w:rPr>
      </w:pPr>
      <w:ins w:id="59"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"_Toc387508078"</w:instrText>
        </w:r>
        <w:r w:rsidRPr="007C3D68">
          <w:rPr>
            <w:rStyle w:val="Hyperlink"/>
            <w:noProof/>
          </w:rPr>
          <w:instrText xml:space="preserve"> </w:instrText>
        </w:r>
        <w:r w:rsidRPr="007C3D68">
          <w:rPr>
            <w:rStyle w:val="Hyperlink"/>
            <w:noProof/>
          </w:rPr>
          <w:fldChar w:fldCharType="separate"/>
        </w:r>
        <w:r w:rsidRPr="007C3D68">
          <w:rPr>
            <w:rStyle w:val="Hyperlink"/>
            <w:noProof/>
          </w:rPr>
          <w:t>2.8.</w:t>
        </w:r>
        <w:r>
          <w:rPr>
            <w:rFonts w:asciiTheme="minorHAnsi" w:eastAsiaTheme="minorEastAsia" w:hAnsiTheme="minorHAnsi" w:cstheme="minorBidi"/>
            <w:noProof/>
            <w:szCs w:val="22"/>
          </w:rPr>
          <w:tab/>
        </w:r>
        <w:r w:rsidRPr="007C3D68">
          <w:rPr>
            <w:rStyle w:val="Hyperlink"/>
            <w:noProof/>
          </w:rPr>
          <w:t>Functional Description</w:t>
        </w:r>
        <w:r>
          <w:rPr>
            <w:noProof/>
            <w:webHidden/>
          </w:rPr>
          <w:tab/>
        </w:r>
        <w:r>
          <w:rPr>
            <w:noProof/>
            <w:webHidden/>
          </w:rPr>
          <w:fldChar w:fldCharType="begin"/>
        </w:r>
        <w:r>
          <w:rPr>
            <w:noProof/>
            <w:webHidden/>
          </w:rPr>
          <w:instrText xml:space="preserve"> PAGEREF _Toc387508078 \h </w:instrText>
        </w:r>
      </w:ins>
      <w:r>
        <w:rPr>
          <w:noProof/>
          <w:webHidden/>
        </w:rPr>
      </w:r>
      <w:r>
        <w:rPr>
          <w:noProof/>
          <w:webHidden/>
        </w:rPr>
        <w:fldChar w:fldCharType="separate"/>
      </w:r>
      <w:ins w:id="60" w:author="Prince Agarwal" w:date="2014-05-10T17:58:00Z">
        <w:r>
          <w:rPr>
            <w:noProof/>
            <w:webHidden/>
          </w:rPr>
          <w:t>23</w:t>
        </w:r>
        <w:r>
          <w:rPr>
            <w:noProof/>
            <w:webHidden/>
          </w:rPr>
          <w:fldChar w:fldCharType="end"/>
        </w:r>
        <w:r w:rsidRPr="007C3D68">
          <w:rPr>
            <w:rStyle w:val="Hyperlink"/>
            <w:noProof/>
          </w:rPr>
          <w:fldChar w:fldCharType="end"/>
        </w:r>
      </w:ins>
    </w:p>
    <w:p w14:paraId="589C94EE" w14:textId="77777777" w:rsidR="002A1527" w:rsidRDefault="002A1527">
      <w:pPr>
        <w:pStyle w:val="TOC2"/>
        <w:tabs>
          <w:tab w:val="left" w:pos="720"/>
          <w:tab w:val="right" w:leader="dot" w:pos="9530"/>
        </w:tabs>
        <w:rPr>
          <w:ins w:id="61" w:author="Prince Agarwal" w:date="2014-05-10T17:58:00Z"/>
          <w:rFonts w:asciiTheme="minorHAnsi" w:eastAsiaTheme="minorEastAsia" w:hAnsiTheme="minorHAnsi" w:cstheme="minorBidi"/>
          <w:noProof/>
          <w:szCs w:val="22"/>
        </w:rPr>
      </w:pPr>
      <w:ins w:id="62"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"_Toc387508079"</w:instrText>
        </w:r>
        <w:r w:rsidRPr="007C3D68">
          <w:rPr>
            <w:rStyle w:val="Hyperlink"/>
            <w:noProof/>
          </w:rPr>
          <w:instrText xml:space="preserve"> </w:instrText>
        </w:r>
        <w:r w:rsidRPr="007C3D68">
          <w:rPr>
            <w:rStyle w:val="Hyperlink"/>
            <w:noProof/>
          </w:rPr>
          <w:fldChar w:fldCharType="separate"/>
        </w:r>
        <w:r w:rsidRPr="007C3D68">
          <w:rPr>
            <w:rStyle w:val="Hyperlink"/>
            <w:noProof/>
          </w:rPr>
          <w:t>2.9.</w:t>
        </w:r>
        <w:r>
          <w:rPr>
            <w:rFonts w:asciiTheme="minorHAnsi" w:eastAsiaTheme="minorEastAsia" w:hAnsiTheme="minorHAnsi" w:cstheme="minorBidi"/>
            <w:noProof/>
            <w:szCs w:val="22"/>
          </w:rPr>
          <w:tab/>
        </w:r>
        <w:r w:rsidRPr="007C3D68">
          <w:rPr>
            <w:rStyle w:val="Hyperlink"/>
            <w:noProof/>
          </w:rPr>
          <w:t>Interfaces</w:t>
        </w:r>
        <w:r>
          <w:rPr>
            <w:noProof/>
            <w:webHidden/>
          </w:rPr>
          <w:tab/>
        </w:r>
        <w:r>
          <w:rPr>
            <w:noProof/>
            <w:webHidden/>
          </w:rPr>
          <w:fldChar w:fldCharType="begin"/>
        </w:r>
        <w:r>
          <w:rPr>
            <w:noProof/>
            <w:webHidden/>
          </w:rPr>
          <w:instrText xml:space="preserve"> PAGEREF _Toc387508079 \h </w:instrText>
        </w:r>
      </w:ins>
      <w:r>
        <w:rPr>
          <w:noProof/>
          <w:webHidden/>
        </w:rPr>
      </w:r>
      <w:r>
        <w:rPr>
          <w:noProof/>
          <w:webHidden/>
        </w:rPr>
        <w:fldChar w:fldCharType="separate"/>
      </w:r>
      <w:ins w:id="63" w:author="Prince Agarwal" w:date="2014-05-10T17:58:00Z">
        <w:r>
          <w:rPr>
            <w:noProof/>
            <w:webHidden/>
          </w:rPr>
          <w:t>35</w:t>
        </w:r>
        <w:r>
          <w:rPr>
            <w:noProof/>
            <w:webHidden/>
          </w:rPr>
          <w:fldChar w:fldCharType="end"/>
        </w:r>
        <w:r w:rsidRPr="007C3D68">
          <w:rPr>
            <w:rStyle w:val="Hyperlink"/>
            <w:noProof/>
          </w:rPr>
          <w:fldChar w:fldCharType="end"/>
        </w:r>
      </w:ins>
    </w:p>
    <w:p w14:paraId="0A0A4768" w14:textId="77777777" w:rsidR="002A1527" w:rsidRDefault="002A1527">
      <w:pPr>
        <w:pStyle w:val="TOC2"/>
        <w:tabs>
          <w:tab w:val="left" w:pos="720"/>
          <w:tab w:val="right" w:leader="dot" w:pos="9530"/>
        </w:tabs>
        <w:rPr>
          <w:ins w:id="64" w:author="Prince Agarwal" w:date="2014-05-10T17:58:00Z"/>
          <w:rFonts w:asciiTheme="minorHAnsi" w:eastAsiaTheme="minorEastAsia" w:hAnsiTheme="minorHAnsi" w:cstheme="minorBidi"/>
          <w:noProof/>
          <w:szCs w:val="22"/>
        </w:rPr>
      </w:pPr>
      <w:ins w:id="65"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"_Toc387508080"</w:instrText>
        </w:r>
        <w:r w:rsidRPr="007C3D68">
          <w:rPr>
            <w:rStyle w:val="Hyperlink"/>
            <w:noProof/>
          </w:rPr>
          <w:instrText xml:space="preserve"> </w:instrText>
        </w:r>
        <w:r w:rsidRPr="007C3D68">
          <w:rPr>
            <w:rStyle w:val="Hyperlink"/>
            <w:noProof/>
          </w:rPr>
          <w:fldChar w:fldCharType="separate"/>
        </w:r>
        <w:r w:rsidRPr="007C3D68">
          <w:rPr>
            <w:rStyle w:val="Hyperlink"/>
            <w:noProof/>
          </w:rPr>
          <w:t>2.10.</w:t>
        </w:r>
        <w:r>
          <w:rPr>
            <w:rFonts w:asciiTheme="minorHAnsi" w:eastAsiaTheme="minorEastAsia" w:hAnsiTheme="minorHAnsi" w:cstheme="minorBidi"/>
            <w:noProof/>
            <w:szCs w:val="22"/>
          </w:rPr>
          <w:tab/>
        </w:r>
        <w:r w:rsidRPr="007C3D68">
          <w:rPr>
            <w:rStyle w:val="Hyperlink"/>
            <w:noProof/>
          </w:rPr>
          <w:t>Performance Management (Monitoring)</w:t>
        </w:r>
        <w:r>
          <w:rPr>
            <w:noProof/>
            <w:webHidden/>
          </w:rPr>
          <w:tab/>
        </w:r>
        <w:r>
          <w:rPr>
            <w:noProof/>
            <w:webHidden/>
          </w:rPr>
          <w:fldChar w:fldCharType="begin"/>
        </w:r>
        <w:r>
          <w:rPr>
            <w:noProof/>
            <w:webHidden/>
          </w:rPr>
          <w:instrText xml:space="preserve"> PAGEREF _Toc387508080 \h </w:instrText>
        </w:r>
      </w:ins>
      <w:r>
        <w:rPr>
          <w:noProof/>
          <w:webHidden/>
        </w:rPr>
      </w:r>
      <w:r>
        <w:rPr>
          <w:noProof/>
          <w:webHidden/>
        </w:rPr>
        <w:fldChar w:fldCharType="separate"/>
      </w:r>
      <w:ins w:id="66" w:author="Prince Agarwal" w:date="2014-05-10T17:58:00Z">
        <w:r>
          <w:rPr>
            <w:noProof/>
            <w:webHidden/>
          </w:rPr>
          <w:t>35</w:t>
        </w:r>
        <w:r>
          <w:rPr>
            <w:noProof/>
            <w:webHidden/>
          </w:rPr>
          <w:fldChar w:fldCharType="end"/>
        </w:r>
        <w:r w:rsidRPr="007C3D68">
          <w:rPr>
            <w:rStyle w:val="Hyperlink"/>
            <w:noProof/>
          </w:rPr>
          <w:fldChar w:fldCharType="end"/>
        </w:r>
      </w:ins>
    </w:p>
    <w:p w14:paraId="47620532" w14:textId="77777777" w:rsidR="002A1527" w:rsidRDefault="002A1527">
      <w:pPr>
        <w:pStyle w:val="TOC2"/>
        <w:tabs>
          <w:tab w:val="left" w:pos="720"/>
          <w:tab w:val="right" w:leader="dot" w:pos="9530"/>
        </w:tabs>
        <w:rPr>
          <w:ins w:id="67" w:author="Prince Agarwal" w:date="2014-05-10T17:58:00Z"/>
          <w:rFonts w:asciiTheme="minorHAnsi" w:eastAsiaTheme="minorEastAsia" w:hAnsiTheme="minorHAnsi" w:cstheme="minorBidi"/>
          <w:noProof/>
          <w:szCs w:val="22"/>
        </w:rPr>
      </w:pPr>
      <w:ins w:id="68"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"_Toc387508081"</w:instrText>
        </w:r>
        <w:r w:rsidRPr="007C3D68">
          <w:rPr>
            <w:rStyle w:val="Hyperlink"/>
            <w:noProof/>
          </w:rPr>
          <w:instrText xml:space="preserve"> </w:instrText>
        </w:r>
        <w:r w:rsidRPr="007C3D68">
          <w:rPr>
            <w:rStyle w:val="Hyperlink"/>
            <w:noProof/>
          </w:rPr>
          <w:fldChar w:fldCharType="separate"/>
        </w:r>
        <w:r w:rsidRPr="007C3D68">
          <w:rPr>
            <w:rStyle w:val="Hyperlink"/>
            <w:noProof/>
          </w:rPr>
          <w:t>2.11.</w:t>
        </w:r>
        <w:r>
          <w:rPr>
            <w:rFonts w:asciiTheme="minorHAnsi" w:eastAsiaTheme="minorEastAsia" w:hAnsiTheme="minorHAnsi" w:cstheme="minorBidi"/>
            <w:noProof/>
            <w:szCs w:val="22"/>
          </w:rPr>
          <w:tab/>
        </w:r>
        <w:r w:rsidRPr="007C3D68">
          <w:rPr>
            <w:rStyle w:val="Hyperlink"/>
            <w:noProof/>
          </w:rPr>
          <w:t>Functional Description</w:t>
        </w:r>
        <w:r>
          <w:rPr>
            <w:noProof/>
            <w:webHidden/>
          </w:rPr>
          <w:tab/>
        </w:r>
        <w:r>
          <w:rPr>
            <w:noProof/>
            <w:webHidden/>
          </w:rPr>
          <w:fldChar w:fldCharType="begin"/>
        </w:r>
        <w:r>
          <w:rPr>
            <w:noProof/>
            <w:webHidden/>
          </w:rPr>
          <w:instrText xml:space="preserve"> PAGEREF _Toc387508081 \h </w:instrText>
        </w:r>
      </w:ins>
      <w:r>
        <w:rPr>
          <w:noProof/>
          <w:webHidden/>
        </w:rPr>
      </w:r>
      <w:r>
        <w:rPr>
          <w:noProof/>
          <w:webHidden/>
        </w:rPr>
        <w:fldChar w:fldCharType="separate"/>
      </w:r>
      <w:ins w:id="69" w:author="Prince Agarwal" w:date="2014-05-10T17:58:00Z">
        <w:r>
          <w:rPr>
            <w:noProof/>
            <w:webHidden/>
          </w:rPr>
          <w:t>35</w:t>
        </w:r>
        <w:r>
          <w:rPr>
            <w:noProof/>
            <w:webHidden/>
          </w:rPr>
          <w:fldChar w:fldCharType="end"/>
        </w:r>
        <w:r w:rsidRPr="007C3D68">
          <w:rPr>
            <w:rStyle w:val="Hyperlink"/>
            <w:noProof/>
          </w:rPr>
          <w:fldChar w:fldCharType="end"/>
        </w:r>
      </w:ins>
    </w:p>
    <w:p w14:paraId="166E33A5" w14:textId="77777777" w:rsidR="002A1527" w:rsidRDefault="002A1527">
      <w:pPr>
        <w:pStyle w:val="TOC2"/>
        <w:tabs>
          <w:tab w:val="left" w:pos="720"/>
          <w:tab w:val="right" w:leader="dot" w:pos="9530"/>
        </w:tabs>
        <w:rPr>
          <w:ins w:id="70" w:author="Prince Agarwal" w:date="2014-05-10T17:58:00Z"/>
          <w:rFonts w:asciiTheme="minorHAnsi" w:eastAsiaTheme="minorEastAsia" w:hAnsiTheme="minorHAnsi" w:cstheme="minorBidi"/>
          <w:noProof/>
          <w:szCs w:val="22"/>
        </w:rPr>
      </w:pPr>
      <w:ins w:id="71"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"_Toc387508082"</w:instrText>
        </w:r>
        <w:r w:rsidRPr="007C3D68">
          <w:rPr>
            <w:rStyle w:val="Hyperlink"/>
            <w:noProof/>
          </w:rPr>
          <w:instrText xml:space="preserve"> </w:instrText>
        </w:r>
        <w:r w:rsidRPr="007C3D68">
          <w:rPr>
            <w:rStyle w:val="Hyperlink"/>
            <w:noProof/>
          </w:rPr>
          <w:fldChar w:fldCharType="separate"/>
        </w:r>
        <w:r w:rsidRPr="007C3D68">
          <w:rPr>
            <w:rStyle w:val="Hyperlink"/>
            <w:noProof/>
          </w:rPr>
          <w:t>2.12.</w:t>
        </w:r>
        <w:r>
          <w:rPr>
            <w:rFonts w:asciiTheme="minorHAnsi" w:eastAsiaTheme="minorEastAsia" w:hAnsiTheme="minorHAnsi" w:cstheme="minorBidi"/>
            <w:noProof/>
            <w:szCs w:val="22"/>
          </w:rPr>
          <w:tab/>
        </w:r>
        <w:r w:rsidRPr="007C3D68">
          <w:rPr>
            <w:rStyle w:val="Hyperlink"/>
            <w:noProof/>
          </w:rPr>
          <w:t>KPI Configuration</w:t>
        </w:r>
        <w:r>
          <w:rPr>
            <w:noProof/>
            <w:webHidden/>
          </w:rPr>
          <w:tab/>
        </w:r>
        <w:r>
          <w:rPr>
            <w:noProof/>
            <w:webHidden/>
          </w:rPr>
          <w:fldChar w:fldCharType="begin"/>
        </w:r>
        <w:r>
          <w:rPr>
            <w:noProof/>
            <w:webHidden/>
          </w:rPr>
          <w:instrText xml:space="preserve"> PAGEREF _Toc387508082 \h </w:instrText>
        </w:r>
      </w:ins>
      <w:r>
        <w:rPr>
          <w:noProof/>
          <w:webHidden/>
        </w:rPr>
      </w:r>
      <w:r>
        <w:rPr>
          <w:noProof/>
          <w:webHidden/>
        </w:rPr>
        <w:fldChar w:fldCharType="separate"/>
      </w:r>
      <w:ins w:id="72" w:author="Prince Agarwal" w:date="2014-05-10T17:58:00Z">
        <w:r>
          <w:rPr>
            <w:noProof/>
            <w:webHidden/>
          </w:rPr>
          <w:t>36</w:t>
        </w:r>
        <w:r>
          <w:rPr>
            <w:noProof/>
            <w:webHidden/>
          </w:rPr>
          <w:fldChar w:fldCharType="end"/>
        </w:r>
        <w:r w:rsidRPr="007C3D68">
          <w:rPr>
            <w:rStyle w:val="Hyperlink"/>
            <w:noProof/>
          </w:rPr>
          <w:fldChar w:fldCharType="end"/>
        </w:r>
      </w:ins>
    </w:p>
    <w:p w14:paraId="1CC00AAC" w14:textId="77777777" w:rsidR="002A1527" w:rsidRDefault="002A1527">
      <w:pPr>
        <w:pStyle w:val="TOC2"/>
        <w:tabs>
          <w:tab w:val="left" w:pos="720"/>
          <w:tab w:val="right" w:leader="dot" w:pos="9530"/>
        </w:tabs>
        <w:rPr>
          <w:ins w:id="73" w:author="Prince Agarwal" w:date="2014-05-10T17:58:00Z"/>
          <w:rFonts w:asciiTheme="minorHAnsi" w:eastAsiaTheme="minorEastAsia" w:hAnsiTheme="minorHAnsi" w:cstheme="minorBidi"/>
          <w:noProof/>
          <w:szCs w:val="22"/>
        </w:rPr>
      </w:pPr>
      <w:ins w:id="74"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"_Toc387508083"</w:instrText>
        </w:r>
        <w:r w:rsidRPr="007C3D68">
          <w:rPr>
            <w:rStyle w:val="Hyperlink"/>
            <w:noProof/>
          </w:rPr>
          <w:instrText xml:space="preserve"> </w:instrText>
        </w:r>
        <w:r w:rsidRPr="007C3D68">
          <w:rPr>
            <w:rStyle w:val="Hyperlink"/>
            <w:noProof/>
          </w:rPr>
          <w:fldChar w:fldCharType="separate"/>
        </w:r>
        <w:r w:rsidRPr="007C3D68">
          <w:rPr>
            <w:rStyle w:val="Hyperlink"/>
            <w:noProof/>
          </w:rPr>
          <w:t>2.13.</w:t>
        </w:r>
        <w:r>
          <w:rPr>
            <w:rFonts w:asciiTheme="minorHAnsi" w:eastAsiaTheme="minorEastAsia" w:hAnsiTheme="minorHAnsi" w:cstheme="minorBidi"/>
            <w:noProof/>
            <w:szCs w:val="22"/>
          </w:rPr>
          <w:tab/>
        </w:r>
        <w:r w:rsidRPr="007C3D68">
          <w:rPr>
            <w:rStyle w:val="Hyperlink"/>
            <w:noProof/>
          </w:rPr>
          <w:t>KPI Collection</w:t>
        </w:r>
        <w:r>
          <w:rPr>
            <w:noProof/>
            <w:webHidden/>
          </w:rPr>
          <w:tab/>
        </w:r>
        <w:r>
          <w:rPr>
            <w:noProof/>
            <w:webHidden/>
          </w:rPr>
          <w:fldChar w:fldCharType="begin"/>
        </w:r>
        <w:r>
          <w:rPr>
            <w:noProof/>
            <w:webHidden/>
          </w:rPr>
          <w:instrText xml:space="preserve"> PAGEREF _Toc387508083 \h </w:instrText>
        </w:r>
      </w:ins>
      <w:r>
        <w:rPr>
          <w:noProof/>
          <w:webHidden/>
        </w:rPr>
      </w:r>
      <w:r>
        <w:rPr>
          <w:noProof/>
          <w:webHidden/>
        </w:rPr>
        <w:fldChar w:fldCharType="separate"/>
      </w:r>
      <w:ins w:id="75" w:author="Prince Agarwal" w:date="2014-05-10T17:58:00Z">
        <w:r>
          <w:rPr>
            <w:noProof/>
            <w:webHidden/>
          </w:rPr>
          <w:t>36</w:t>
        </w:r>
        <w:r>
          <w:rPr>
            <w:noProof/>
            <w:webHidden/>
          </w:rPr>
          <w:fldChar w:fldCharType="end"/>
        </w:r>
        <w:r w:rsidRPr="007C3D68">
          <w:rPr>
            <w:rStyle w:val="Hyperlink"/>
            <w:noProof/>
          </w:rPr>
          <w:fldChar w:fldCharType="end"/>
        </w:r>
      </w:ins>
    </w:p>
    <w:p w14:paraId="0E663823" w14:textId="77777777" w:rsidR="002A1527" w:rsidRDefault="002A1527">
      <w:pPr>
        <w:pStyle w:val="TOC2"/>
        <w:tabs>
          <w:tab w:val="left" w:pos="720"/>
          <w:tab w:val="right" w:leader="dot" w:pos="9530"/>
        </w:tabs>
        <w:rPr>
          <w:ins w:id="76" w:author="Prince Agarwal" w:date="2014-05-10T17:58:00Z"/>
          <w:rFonts w:asciiTheme="minorHAnsi" w:eastAsiaTheme="minorEastAsia" w:hAnsiTheme="minorHAnsi" w:cstheme="minorBidi"/>
          <w:noProof/>
          <w:szCs w:val="22"/>
        </w:rPr>
      </w:pPr>
      <w:ins w:id="77"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"_Toc387508084"</w:instrText>
        </w:r>
        <w:r w:rsidRPr="007C3D68">
          <w:rPr>
            <w:rStyle w:val="Hyperlink"/>
            <w:noProof/>
          </w:rPr>
          <w:instrText xml:space="preserve"> </w:instrText>
        </w:r>
        <w:r w:rsidRPr="007C3D68">
          <w:rPr>
            <w:rStyle w:val="Hyperlink"/>
            <w:noProof/>
          </w:rPr>
          <w:fldChar w:fldCharType="separate"/>
        </w:r>
        <w:r w:rsidRPr="007C3D68">
          <w:rPr>
            <w:rStyle w:val="Hyperlink"/>
            <w:noProof/>
          </w:rPr>
          <w:t>2.14.</w:t>
        </w:r>
        <w:r>
          <w:rPr>
            <w:rFonts w:asciiTheme="minorHAnsi" w:eastAsiaTheme="minorEastAsia" w:hAnsiTheme="minorHAnsi" w:cstheme="minorBidi"/>
            <w:noProof/>
            <w:szCs w:val="22"/>
          </w:rPr>
          <w:tab/>
        </w:r>
        <w:r w:rsidRPr="007C3D68">
          <w:rPr>
            <w:rStyle w:val="Hyperlink"/>
            <w:noProof/>
          </w:rPr>
          <w:t>KPI Storage</w:t>
        </w:r>
        <w:r>
          <w:rPr>
            <w:noProof/>
            <w:webHidden/>
          </w:rPr>
          <w:tab/>
        </w:r>
        <w:r>
          <w:rPr>
            <w:noProof/>
            <w:webHidden/>
          </w:rPr>
          <w:fldChar w:fldCharType="begin"/>
        </w:r>
        <w:r>
          <w:rPr>
            <w:noProof/>
            <w:webHidden/>
          </w:rPr>
          <w:instrText xml:space="preserve"> PAGEREF _Toc387508084 \h </w:instrText>
        </w:r>
      </w:ins>
      <w:r>
        <w:rPr>
          <w:noProof/>
          <w:webHidden/>
        </w:rPr>
      </w:r>
      <w:r>
        <w:rPr>
          <w:noProof/>
          <w:webHidden/>
        </w:rPr>
        <w:fldChar w:fldCharType="separate"/>
      </w:r>
      <w:ins w:id="78" w:author="Prince Agarwal" w:date="2014-05-10T17:58:00Z">
        <w:r>
          <w:rPr>
            <w:noProof/>
            <w:webHidden/>
          </w:rPr>
          <w:t>36</w:t>
        </w:r>
        <w:r>
          <w:rPr>
            <w:noProof/>
            <w:webHidden/>
          </w:rPr>
          <w:fldChar w:fldCharType="end"/>
        </w:r>
        <w:r w:rsidRPr="007C3D68">
          <w:rPr>
            <w:rStyle w:val="Hyperlink"/>
            <w:noProof/>
          </w:rPr>
          <w:fldChar w:fldCharType="end"/>
        </w:r>
      </w:ins>
    </w:p>
    <w:p w14:paraId="02844D6B" w14:textId="77777777" w:rsidR="002A1527" w:rsidRDefault="002A1527">
      <w:pPr>
        <w:pStyle w:val="TOC2"/>
        <w:tabs>
          <w:tab w:val="left" w:pos="720"/>
          <w:tab w:val="right" w:leader="dot" w:pos="9530"/>
        </w:tabs>
        <w:rPr>
          <w:ins w:id="79" w:author="Prince Agarwal" w:date="2014-05-10T17:58:00Z"/>
          <w:rFonts w:asciiTheme="minorHAnsi" w:eastAsiaTheme="minorEastAsia" w:hAnsiTheme="minorHAnsi" w:cstheme="minorBidi"/>
          <w:noProof/>
          <w:szCs w:val="22"/>
        </w:rPr>
      </w:pPr>
      <w:ins w:id="80"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"_Toc387508085"</w:instrText>
        </w:r>
        <w:r w:rsidRPr="007C3D68">
          <w:rPr>
            <w:rStyle w:val="Hyperlink"/>
            <w:noProof/>
          </w:rPr>
          <w:instrText xml:space="preserve"> </w:instrText>
        </w:r>
        <w:r w:rsidRPr="007C3D68">
          <w:rPr>
            <w:rStyle w:val="Hyperlink"/>
            <w:noProof/>
          </w:rPr>
          <w:fldChar w:fldCharType="separate"/>
        </w:r>
        <w:r w:rsidRPr="007C3D68">
          <w:rPr>
            <w:rStyle w:val="Hyperlink"/>
            <w:noProof/>
          </w:rPr>
          <w:t>2.15.</w:t>
        </w:r>
        <w:r>
          <w:rPr>
            <w:rFonts w:asciiTheme="minorHAnsi" w:eastAsiaTheme="minorEastAsia" w:hAnsiTheme="minorHAnsi" w:cstheme="minorBidi"/>
            <w:noProof/>
            <w:szCs w:val="22"/>
          </w:rPr>
          <w:tab/>
        </w:r>
        <w:r w:rsidRPr="007C3D68">
          <w:rPr>
            <w:rStyle w:val="Hyperlink"/>
            <w:noProof/>
          </w:rPr>
          <w:t>Design Details</w:t>
        </w:r>
        <w:r>
          <w:rPr>
            <w:noProof/>
            <w:webHidden/>
          </w:rPr>
          <w:tab/>
        </w:r>
        <w:r>
          <w:rPr>
            <w:noProof/>
            <w:webHidden/>
          </w:rPr>
          <w:fldChar w:fldCharType="begin"/>
        </w:r>
        <w:r>
          <w:rPr>
            <w:noProof/>
            <w:webHidden/>
          </w:rPr>
          <w:instrText xml:space="preserve"> PAGEREF _Toc387508085 \h </w:instrText>
        </w:r>
      </w:ins>
      <w:r>
        <w:rPr>
          <w:noProof/>
          <w:webHidden/>
        </w:rPr>
      </w:r>
      <w:r>
        <w:rPr>
          <w:noProof/>
          <w:webHidden/>
        </w:rPr>
        <w:fldChar w:fldCharType="separate"/>
      </w:r>
      <w:ins w:id="81" w:author="Prince Agarwal" w:date="2014-05-10T17:58:00Z">
        <w:r>
          <w:rPr>
            <w:noProof/>
            <w:webHidden/>
          </w:rPr>
          <w:t>37</w:t>
        </w:r>
        <w:r>
          <w:rPr>
            <w:noProof/>
            <w:webHidden/>
          </w:rPr>
          <w:fldChar w:fldCharType="end"/>
        </w:r>
        <w:r w:rsidRPr="007C3D68">
          <w:rPr>
            <w:rStyle w:val="Hyperlink"/>
            <w:noProof/>
          </w:rPr>
          <w:fldChar w:fldCharType="end"/>
        </w:r>
      </w:ins>
    </w:p>
    <w:p w14:paraId="289AA5EA" w14:textId="77777777" w:rsidR="002A1527" w:rsidRDefault="002A1527">
      <w:pPr>
        <w:pStyle w:val="TOC2"/>
        <w:tabs>
          <w:tab w:val="left" w:pos="720"/>
          <w:tab w:val="right" w:leader="dot" w:pos="9530"/>
        </w:tabs>
        <w:rPr>
          <w:ins w:id="82" w:author="Prince Agarwal" w:date="2014-05-10T17:58:00Z"/>
          <w:rFonts w:asciiTheme="minorHAnsi" w:eastAsiaTheme="minorEastAsia" w:hAnsiTheme="minorHAnsi" w:cstheme="minorBidi"/>
          <w:noProof/>
          <w:szCs w:val="22"/>
        </w:rPr>
      </w:pPr>
      <w:ins w:id="83"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"_Toc387508086"</w:instrText>
        </w:r>
        <w:r w:rsidRPr="007C3D68">
          <w:rPr>
            <w:rStyle w:val="Hyperlink"/>
            <w:noProof/>
          </w:rPr>
          <w:instrText xml:space="preserve"> </w:instrText>
        </w:r>
        <w:r w:rsidRPr="007C3D68">
          <w:rPr>
            <w:rStyle w:val="Hyperlink"/>
            <w:noProof/>
          </w:rPr>
          <w:fldChar w:fldCharType="separate"/>
        </w:r>
        <w:r w:rsidRPr="007C3D68">
          <w:rPr>
            <w:rStyle w:val="Hyperlink"/>
            <w:noProof/>
          </w:rPr>
          <w:t>2.16.</w:t>
        </w:r>
        <w:r>
          <w:rPr>
            <w:rFonts w:asciiTheme="minorHAnsi" w:eastAsiaTheme="minorEastAsia" w:hAnsiTheme="minorHAnsi" w:cstheme="minorBidi"/>
            <w:noProof/>
            <w:szCs w:val="22"/>
          </w:rPr>
          <w:tab/>
        </w:r>
        <w:r w:rsidRPr="007C3D68">
          <w:rPr>
            <w:rStyle w:val="Hyperlink"/>
            <w:noProof/>
          </w:rPr>
          <w:t>Interfaces</w:t>
        </w:r>
        <w:r>
          <w:rPr>
            <w:noProof/>
            <w:webHidden/>
          </w:rPr>
          <w:tab/>
        </w:r>
        <w:r>
          <w:rPr>
            <w:noProof/>
            <w:webHidden/>
          </w:rPr>
          <w:fldChar w:fldCharType="begin"/>
        </w:r>
        <w:r>
          <w:rPr>
            <w:noProof/>
            <w:webHidden/>
          </w:rPr>
          <w:instrText xml:space="preserve"> PAGEREF _Toc387508086 \h </w:instrText>
        </w:r>
      </w:ins>
      <w:r>
        <w:rPr>
          <w:noProof/>
          <w:webHidden/>
        </w:rPr>
      </w:r>
      <w:r>
        <w:rPr>
          <w:noProof/>
          <w:webHidden/>
        </w:rPr>
        <w:fldChar w:fldCharType="separate"/>
      </w:r>
      <w:ins w:id="84" w:author="Prince Agarwal" w:date="2014-05-10T17:58:00Z">
        <w:r>
          <w:rPr>
            <w:noProof/>
            <w:webHidden/>
          </w:rPr>
          <w:t>44</w:t>
        </w:r>
        <w:r>
          <w:rPr>
            <w:noProof/>
            <w:webHidden/>
          </w:rPr>
          <w:fldChar w:fldCharType="end"/>
        </w:r>
        <w:r w:rsidRPr="007C3D68">
          <w:rPr>
            <w:rStyle w:val="Hyperlink"/>
            <w:noProof/>
          </w:rPr>
          <w:fldChar w:fldCharType="end"/>
        </w:r>
      </w:ins>
    </w:p>
    <w:p w14:paraId="4FDBC3A6" w14:textId="77777777" w:rsidR="002A1527" w:rsidRDefault="002A1527">
      <w:pPr>
        <w:pStyle w:val="TOC2"/>
        <w:tabs>
          <w:tab w:val="left" w:pos="720"/>
          <w:tab w:val="right" w:leader="dot" w:pos="9530"/>
        </w:tabs>
        <w:rPr>
          <w:ins w:id="85" w:author="Prince Agarwal" w:date="2014-05-10T17:58:00Z"/>
          <w:rFonts w:asciiTheme="minorHAnsi" w:eastAsiaTheme="minorEastAsia" w:hAnsiTheme="minorHAnsi" w:cstheme="minorBidi"/>
          <w:noProof/>
          <w:szCs w:val="22"/>
        </w:rPr>
      </w:pPr>
      <w:ins w:id="86"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"_Toc387508087"</w:instrText>
        </w:r>
        <w:r w:rsidRPr="007C3D68">
          <w:rPr>
            <w:rStyle w:val="Hyperlink"/>
            <w:noProof/>
          </w:rPr>
          <w:instrText xml:space="preserve"> </w:instrText>
        </w:r>
        <w:r w:rsidRPr="007C3D68">
          <w:rPr>
            <w:rStyle w:val="Hyperlink"/>
            <w:noProof/>
          </w:rPr>
          <w:fldChar w:fldCharType="separate"/>
        </w:r>
        <w:r w:rsidRPr="007C3D68">
          <w:rPr>
            <w:rStyle w:val="Hyperlink"/>
            <w:noProof/>
          </w:rPr>
          <w:t>2.17.</w:t>
        </w:r>
        <w:r>
          <w:rPr>
            <w:rFonts w:asciiTheme="minorHAnsi" w:eastAsiaTheme="minorEastAsia" w:hAnsiTheme="minorHAnsi" w:cstheme="minorBidi"/>
            <w:noProof/>
            <w:szCs w:val="22"/>
          </w:rPr>
          <w:tab/>
        </w:r>
        <w:r w:rsidRPr="007C3D68">
          <w:rPr>
            <w:rStyle w:val="Hyperlink"/>
            <w:noProof/>
          </w:rPr>
          <w:t>Files Added/Modified</w:t>
        </w:r>
        <w:r>
          <w:rPr>
            <w:noProof/>
            <w:webHidden/>
          </w:rPr>
          <w:tab/>
        </w:r>
        <w:r>
          <w:rPr>
            <w:noProof/>
            <w:webHidden/>
          </w:rPr>
          <w:fldChar w:fldCharType="begin"/>
        </w:r>
        <w:r>
          <w:rPr>
            <w:noProof/>
            <w:webHidden/>
          </w:rPr>
          <w:instrText xml:space="preserve"> PAGEREF _Toc387508087 \h </w:instrText>
        </w:r>
      </w:ins>
      <w:r>
        <w:rPr>
          <w:noProof/>
          <w:webHidden/>
        </w:rPr>
      </w:r>
      <w:r>
        <w:rPr>
          <w:noProof/>
          <w:webHidden/>
        </w:rPr>
        <w:fldChar w:fldCharType="separate"/>
      </w:r>
      <w:ins w:id="87" w:author="Prince Agarwal" w:date="2014-05-10T17:58:00Z">
        <w:r>
          <w:rPr>
            <w:noProof/>
            <w:webHidden/>
          </w:rPr>
          <w:t>45</w:t>
        </w:r>
        <w:r>
          <w:rPr>
            <w:noProof/>
            <w:webHidden/>
          </w:rPr>
          <w:fldChar w:fldCharType="end"/>
        </w:r>
        <w:r w:rsidRPr="007C3D68">
          <w:rPr>
            <w:rStyle w:val="Hyperlink"/>
            <w:noProof/>
          </w:rPr>
          <w:fldChar w:fldCharType="end"/>
        </w:r>
      </w:ins>
    </w:p>
    <w:p w14:paraId="3CED8648" w14:textId="77777777" w:rsidR="002A1527" w:rsidRDefault="002A1527">
      <w:pPr>
        <w:pStyle w:val="TOC2"/>
        <w:tabs>
          <w:tab w:val="left" w:pos="720"/>
          <w:tab w:val="right" w:leader="dot" w:pos="9530"/>
        </w:tabs>
        <w:rPr>
          <w:ins w:id="88" w:author="Prince Agarwal" w:date="2014-05-10T17:58:00Z"/>
          <w:rFonts w:asciiTheme="minorHAnsi" w:eastAsiaTheme="minorEastAsia" w:hAnsiTheme="minorHAnsi" w:cstheme="minorBidi"/>
          <w:noProof/>
          <w:szCs w:val="22"/>
        </w:rPr>
      </w:pPr>
      <w:ins w:id="89"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"_Toc387508088"</w:instrText>
        </w:r>
        <w:r w:rsidRPr="007C3D68">
          <w:rPr>
            <w:rStyle w:val="Hyperlink"/>
            <w:noProof/>
          </w:rPr>
          <w:instrText xml:space="preserve"> </w:instrText>
        </w:r>
        <w:r w:rsidRPr="007C3D68">
          <w:rPr>
            <w:rStyle w:val="Hyperlink"/>
            <w:noProof/>
          </w:rPr>
          <w:fldChar w:fldCharType="separate"/>
        </w:r>
        <w:r w:rsidRPr="007C3D68">
          <w:rPr>
            <w:rStyle w:val="Hyperlink"/>
            <w:noProof/>
          </w:rPr>
          <w:t>2.18.</w:t>
        </w:r>
        <w:r>
          <w:rPr>
            <w:rFonts w:asciiTheme="minorHAnsi" w:eastAsiaTheme="minorEastAsia" w:hAnsiTheme="minorHAnsi" w:cstheme="minorBidi"/>
            <w:noProof/>
            <w:szCs w:val="22"/>
          </w:rPr>
          <w:tab/>
        </w:r>
        <w:r w:rsidRPr="007C3D68">
          <w:rPr>
            <w:rStyle w:val="Hyperlink"/>
            <w:noProof/>
          </w:rPr>
          <w:t>Configuration</w:t>
        </w:r>
        <w:r>
          <w:rPr>
            <w:noProof/>
            <w:webHidden/>
          </w:rPr>
          <w:tab/>
        </w:r>
        <w:r>
          <w:rPr>
            <w:noProof/>
            <w:webHidden/>
          </w:rPr>
          <w:fldChar w:fldCharType="begin"/>
        </w:r>
        <w:r>
          <w:rPr>
            <w:noProof/>
            <w:webHidden/>
          </w:rPr>
          <w:instrText xml:space="preserve"> PAGEREF _Toc387508088 \h </w:instrText>
        </w:r>
      </w:ins>
      <w:r>
        <w:rPr>
          <w:noProof/>
          <w:webHidden/>
        </w:rPr>
      </w:r>
      <w:r>
        <w:rPr>
          <w:noProof/>
          <w:webHidden/>
        </w:rPr>
        <w:fldChar w:fldCharType="separate"/>
      </w:r>
      <w:ins w:id="90" w:author="Prince Agarwal" w:date="2014-05-10T17:58:00Z">
        <w:r>
          <w:rPr>
            <w:noProof/>
            <w:webHidden/>
          </w:rPr>
          <w:t>45</w:t>
        </w:r>
        <w:r>
          <w:rPr>
            <w:noProof/>
            <w:webHidden/>
          </w:rPr>
          <w:fldChar w:fldCharType="end"/>
        </w:r>
        <w:r w:rsidRPr="007C3D68">
          <w:rPr>
            <w:rStyle w:val="Hyperlink"/>
            <w:noProof/>
          </w:rPr>
          <w:fldChar w:fldCharType="end"/>
        </w:r>
      </w:ins>
    </w:p>
    <w:p w14:paraId="7F453CDD" w14:textId="77777777" w:rsidR="002A1527" w:rsidRDefault="002A1527">
      <w:pPr>
        <w:pStyle w:val="TOC2"/>
        <w:tabs>
          <w:tab w:val="left" w:pos="720"/>
          <w:tab w:val="right" w:leader="dot" w:pos="9530"/>
        </w:tabs>
        <w:rPr>
          <w:ins w:id="91" w:author="Prince Agarwal" w:date="2014-05-10T17:58:00Z"/>
          <w:rFonts w:asciiTheme="minorHAnsi" w:eastAsiaTheme="minorEastAsia" w:hAnsiTheme="minorHAnsi" w:cstheme="minorBidi"/>
          <w:noProof/>
          <w:szCs w:val="22"/>
        </w:rPr>
      </w:pPr>
      <w:ins w:id="92"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"_Toc387508089"</w:instrText>
        </w:r>
        <w:r w:rsidRPr="007C3D68">
          <w:rPr>
            <w:rStyle w:val="Hyperlink"/>
            <w:noProof/>
          </w:rPr>
          <w:instrText xml:space="preserve"> </w:instrText>
        </w:r>
        <w:r w:rsidRPr="007C3D68">
          <w:rPr>
            <w:rStyle w:val="Hyperlink"/>
            <w:noProof/>
          </w:rPr>
          <w:fldChar w:fldCharType="separate"/>
        </w:r>
        <w:r w:rsidRPr="007C3D68">
          <w:rPr>
            <w:rStyle w:val="Hyperlink"/>
            <w:noProof/>
          </w:rPr>
          <w:t>2.19.</w:t>
        </w:r>
        <w:r>
          <w:rPr>
            <w:rFonts w:asciiTheme="minorHAnsi" w:eastAsiaTheme="minorEastAsia" w:hAnsiTheme="minorHAnsi" w:cstheme="minorBidi"/>
            <w:noProof/>
            <w:szCs w:val="22"/>
          </w:rPr>
          <w:tab/>
        </w:r>
        <w:r w:rsidRPr="007C3D68">
          <w:rPr>
            <w:rStyle w:val="Hyperlink"/>
            <w:noProof/>
          </w:rPr>
          <w:t>Results</w:t>
        </w:r>
        <w:r>
          <w:rPr>
            <w:noProof/>
            <w:webHidden/>
          </w:rPr>
          <w:tab/>
        </w:r>
        <w:r>
          <w:rPr>
            <w:noProof/>
            <w:webHidden/>
          </w:rPr>
          <w:fldChar w:fldCharType="begin"/>
        </w:r>
        <w:r>
          <w:rPr>
            <w:noProof/>
            <w:webHidden/>
          </w:rPr>
          <w:instrText xml:space="preserve"> PAGEREF _Toc387508089 \h </w:instrText>
        </w:r>
      </w:ins>
      <w:r>
        <w:rPr>
          <w:noProof/>
          <w:webHidden/>
        </w:rPr>
      </w:r>
      <w:r>
        <w:rPr>
          <w:noProof/>
          <w:webHidden/>
        </w:rPr>
        <w:fldChar w:fldCharType="separate"/>
      </w:r>
      <w:ins w:id="93" w:author="Prince Agarwal" w:date="2014-05-10T17:58:00Z">
        <w:r>
          <w:rPr>
            <w:noProof/>
            <w:webHidden/>
          </w:rPr>
          <w:t>46</w:t>
        </w:r>
        <w:r>
          <w:rPr>
            <w:noProof/>
            <w:webHidden/>
          </w:rPr>
          <w:fldChar w:fldCharType="end"/>
        </w:r>
        <w:r w:rsidRPr="007C3D68">
          <w:rPr>
            <w:rStyle w:val="Hyperlink"/>
            <w:noProof/>
          </w:rPr>
          <w:fldChar w:fldCharType="end"/>
        </w:r>
      </w:ins>
    </w:p>
    <w:p w14:paraId="1E3CD9C8" w14:textId="77777777" w:rsidR="002A1527" w:rsidRDefault="002A1527">
      <w:pPr>
        <w:pStyle w:val="TOC2"/>
        <w:tabs>
          <w:tab w:val="left" w:pos="720"/>
          <w:tab w:val="right" w:leader="dot" w:pos="9530"/>
        </w:tabs>
        <w:rPr>
          <w:ins w:id="94" w:author="Prince Agarwal" w:date="2014-05-10T17:58:00Z"/>
          <w:rFonts w:asciiTheme="minorHAnsi" w:eastAsiaTheme="minorEastAsia" w:hAnsiTheme="minorHAnsi" w:cstheme="minorBidi"/>
          <w:noProof/>
          <w:szCs w:val="22"/>
        </w:rPr>
      </w:pPr>
      <w:ins w:id="95"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"_Toc387508090"</w:instrText>
        </w:r>
        <w:r w:rsidRPr="007C3D68">
          <w:rPr>
            <w:rStyle w:val="Hyperlink"/>
            <w:noProof/>
          </w:rPr>
          <w:instrText xml:space="preserve"> </w:instrText>
        </w:r>
        <w:r w:rsidRPr="007C3D68">
          <w:rPr>
            <w:rStyle w:val="Hyperlink"/>
            <w:noProof/>
          </w:rPr>
          <w:fldChar w:fldCharType="separate"/>
        </w:r>
        <w:r w:rsidRPr="007C3D68">
          <w:rPr>
            <w:rStyle w:val="Hyperlink"/>
            <w:noProof/>
          </w:rPr>
          <w:t>2.20.</w:t>
        </w:r>
        <w:r>
          <w:rPr>
            <w:rFonts w:asciiTheme="minorHAnsi" w:eastAsiaTheme="minorEastAsia" w:hAnsiTheme="minorHAnsi" w:cstheme="minorBidi"/>
            <w:noProof/>
            <w:szCs w:val="22"/>
          </w:rPr>
          <w:tab/>
        </w:r>
        <w:r w:rsidRPr="007C3D68">
          <w:rPr>
            <w:rStyle w:val="Hyperlink"/>
            <w:noProof/>
          </w:rPr>
          <w:t>Stack Manager (SM)</w:t>
        </w:r>
        <w:r>
          <w:rPr>
            <w:noProof/>
            <w:webHidden/>
          </w:rPr>
          <w:tab/>
        </w:r>
        <w:r>
          <w:rPr>
            <w:noProof/>
            <w:webHidden/>
          </w:rPr>
          <w:fldChar w:fldCharType="begin"/>
        </w:r>
        <w:r>
          <w:rPr>
            <w:noProof/>
            <w:webHidden/>
          </w:rPr>
          <w:instrText xml:space="preserve"> PAGEREF _Toc387508090 \h </w:instrText>
        </w:r>
      </w:ins>
      <w:r>
        <w:rPr>
          <w:noProof/>
          <w:webHidden/>
        </w:rPr>
      </w:r>
      <w:r>
        <w:rPr>
          <w:noProof/>
          <w:webHidden/>
        </w:rPr>
        <w:fldChar w:fldCharType="separate"/>
      </w:r>
      <w:ins w:id="96" w:author="Prince Agarwal" w:date="2014-05-10T17:58:00Z">
        <w:r>
          <w:rPr>
            <w:noProof/>
            <w:webHidden/>
          </w:rPr>
          <w:t>47</w:t>
        </w:r>
        <w:r>
          <w:rPr>
            <w:noProof/>
            <w:webHidden/>
          </w:rPr>
          <w:fldChar w:fldCharType="end"/>
        </w:r>
        <w:r w:rsidRPr="007C3D68">
          <w:rPr>
            <w:rStyle w:val="Hyperlink"/>
            <w:noProof/>
          </w:rPr>
          <w:fldChar w:fldCharType="end"/>
        </w:r>
      </w:ins>
    </w:p>
    <w:p w14:paraId="1F7B8BED" w14:textId="77777777" w:rsidR="002A1527" w:rsidRDefault="002A1527">
      <w:pPr>
        <w:pStyle w:val="TOC2"/>
        <w:tabs>
          <w:tab w:val="left" w:pos="720"/>
          <w:tab w:val="right" w:leader="dot" w:pos="9530"/>
        </w:tabs>
        <w:rPr>
          <w:ins w:id="97" w:author="Prince Agarwal" w:date="2014-05-10T17:58:00Z"/>
          <w:rFonts w:asciiTheme="minorHAnsi" w:eastAsiaTheme="minorEastAsia" w:hAnsiTheme="minorHAnsi" w:cstheme="minorBidi"/>
          <w:noProof/>
          <w:szCs w:val="22"/>
        </w:rPr>
      </w:pPr>
      <w:ins w:id="98"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"_Toc387508091"</w:instrText>
        </w:r>
        <w:r w:rsidRPr="007C3D68">
          <w:rPr>
            <w:rStyle w:val="Hyperlink"/>
            <w:noProof/>
          </w:rPr>
          <w:instrText xml:space="preserve"> </w:instrText>
        </w:r>
        <w:r w:rsidRPr="007C3D68">
          <w:rPr>
            <w:rStyle w:val="Hyperlink"/>
            <w:noProof/>
          </w:rPr>
          <w:fldChar w:fldCharType="separate"/>
        </w:r>
        <w:r w:rsidRPr="007C3D68">
          <w:rPr>
            <w:rStyle w:val="Hyperlink"/>
            <w:noProof/>
          </w:rPr>
          <w:t>2.21.</w:t>
        </w:r>
        <w:r>
          <w:rPr>
            <w:rFonts w:asciiTheme="minorHAnsi" w:eastAsiaTheme="minorEastAsia" w:hAnsiTheme="minorHAnsi" w:cstheme="minorBidi"/>
            <w:noProof/>
            <w:szCs w:val="22"/>
          </w:rPr>
          <w:tab/>
        </w:r>
        <w:r w:rsidRPr="007C3D68">
          <w:rPr>
            <w:rStyle w:val="Hyperlink"/>
            <w:noProof/>
          </w:rPr>
          <w:t>Functional Description</w:t>
        </w:r>
        <w:r>
          <w:rPr>
            <w:noProof/>
            <w:webHidden/>
          </w:rPr>
          <w:tab/>
        </w:r>
        <w:r>
          <w:rPr>
            <w:noProof/>
            <w:webHidden/>
          </w:rPr>
          <w:fldChar w:fldCharType="begin"/>
        </w:r>
        <w:r>
          <w:rPr>
            <w:noProof/>
            <w:webHidden/>
          </w:rPr>
          <w:instrText xml:space="preserve"> PAGEREF _Toc387508091 \h </w:instrText>
        </w:r>
      </w:ins>
      <w:r>
        <w:rPr>
          <w:noProof/>
          <w:webHidden/>
        </w:rPr>
      </w:r>
      <w:r>
        <w:rPr>
          <w:noProof/>
          <w:webHidden/>
        </w:rPr>
        <w:fldChar w:fldCharType="separate"/>
      </w:r>
      <w:ins w:id="99" w:author="Prince Agarwal" w:date="2014-05-10T17:58:00Z">
        <w:r>
          <w:rPr>
            <w:noProof/>
            <w:webHidden/>
          </w:rPr>
          <w:t>48</w:t>
        </w:r>
        <w:r>
          <w:rPr>
            <w:noProof/>
            <w:webHidden/>
          </w:rPr>
          <w:fldChar w:fldCharType="end"/>
        </w:r>
        <w:r w:rsidRPr="007C3D68">
          <w:rPr>
            <w:rStyle w:val="Hyperlink"/>
            <w:noProof/>
          </w:rPr>
          <w:fldChar w:fldCharType="end"/>
        </w:r>
      </w:ins>
    </w:p>
    <w:p w14:paraId="61B3B466" w14:textId="77777777" w:rsidR="002A1527" w:rsidRDefault="002A1527">
      <w:pPr>
        <w:pStyle w:val="TOC2"/>
        <w:tabs>
          <w:tab w:val="left" w:pos="720"/>
          <w:tab w:val="right" w:leader="dot" w:pos="9530"/>
        </w:tabs>
        <w:rPr>
          <w:ins w:id="100" w:author="Prince Agarwal" w:date="2014-05-10T17:58:00Z"/>
          <w:rFonts w:asciiTheme="minorHAnsi" w:eastAsiaTheme="minorEastAsia" w:hAnsiTheme="minorHAnsi" w:cstheme="minorBidi"/>
          <w:noProof/>
          <w:szCs w:val="22"/>
        </w:rPr>
      </w:pPr>
      <w:ins w:id="101"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"_Toc387508092"</w:instrText>
        </w:r>
        <w:r w:rsidRPr="007C3D68">
          <w:rPr>
            <w:rStyle w:val="Hyperlink"/>
            <w:noProof/>
          </w:rPr>
          <w:instrText xml:space="preserve"> </w:instrText>
        </w:r>
        <w:r w:rsidRPr="007C3D68">
          <w:rPr>
            <w:rStyle w:val="Hyperlink"/>
            <w:noProof/>
          </w:rPr>
          <w:fldChar w:fldCharType="separate"/>
        </w:r>
        <w:r w:rsidRPr="007C3D68">
          <w:rPr>
            <w:rStyle w:val="Hyperlink"/>
            <w:noProof/>
          </w:rPr>
          <w:t>2.22.</w:t>
        </w:r>
        <w:r>
          <w:rPr>
            <w:rFonts w:asciiTheme="minorHAnsi" w:eastAsiaTheme="minorEastAsia" w:hAnsiTheme="minorHAnsi" w:cstheme="minorBidi"/>
            <w:noProof/>
            <w:szCs w:val="22"/>
          </w:rPr>
          <w:tab/>
        </w:r>
        <w:r w:rsidRPr="007C3D68">
          <w:rPr>
            <w:rStyle w:val="Hyperlink"/>
            <w:noProof/>
          </w:rPr>
          <w:t>Design Details</w:t>
        </w:r>
        <w:r>
          <w:rPr>
            <w:noProof/>
            <w:webHidden/>
          </w:rPr>
          <w:tab/>
        </w:r>
        <w:r>
          <w:rPr>
            <w:noProof/>
            <w:webHidden/>
          </w:rPr>
          <w:fldChar w:fldCharType="begin"/>
        </w:r>
        <w:r>
          <w:rPr>
            <w:noProof/>
            <w:webHidden/>
          </w:rPr>
          <w:instrText xml:space="preserve"> PAGEREF _Toc387508092 \h </w:instrText>
        </w:r>
      </w:ins>
      <w:r>
        <w:rPr>
          <w:noProof/>
          <w:webHidden/>
        </w:rPr>
      </w:r>
      <w:r>
        <w:rPr>
          <w:noProof/>
          <w:webHidden/>
        </w:rPr>
        <w:fldChar w:fldCharType="separate"/>
      </w:r>
      <w:ins w:id="102" w:author="Prince Agarwal" w:date="2014-05-10T17:58:00Z">
        <w:r>
          <w:rPr>
            <w:noProof/>
            <w:webHidden/>
          </w:rPr>
          <w:t>48</w:t>
        </w:r>
        <w:r>
          <w:rPr>
            <w:noProof/>
            <w:webHidden/>
          </w:rPr>
          <w:fldChar w:fldCharType="end"/>
        </w:r>
        <w:r w:rsidRPr="007C3D68">
          <w:rPr>
            <w:rStyle w:val="Hyperlink"/>
            <w:noProof/>
          </w:rPr>
          <w:fldChar w:fldCharType="end"/>
        </w:r>
      </w:ins>
    </w:p>
    <w:p w14:paraId="461C9AD3" w14:textId="77777777" w:rsidR="002A1527" w:rsidRDefault="002A1527">
      <w:pPr>
        <w:pStyle w:val="TOC2"/>
        <w:tabs>
          <w:tab w:val="left" w:pos="720"/>
          <w:tab w:val="right" w:leader="dot" w:pos="9530"/>
        </w:tabs>
        <w:rPr>
          <w:ins w:id="103" w:author="Prince Agarwal" w:date="2014-05-10T17:58:00Z"/>
          <w:rFonts w:asciiTheme="minorHAnsi" w:eastAsiaTheme="minorEastAsia" w:hAnsiTheme="minorHAnsi" w:cstheme="minorBidi"/>
          <w:noProof/>
          <w:szCs w:val="22"/>
        </w:rPr>
      </w:pPr>
      <w:ins w:id="104"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"_Toc387508093"</w:instrText>
        </w:r>
        <w:r w:rsidRPr="007C3D68">
          <w:rPr>
            <w:rStyle w:val="Hyperlink"/>
            <w:noProof/>
          </w:rPr>
          <w:instrText xml:space="preserve"> </w:instrText>
        </w:r>
        <w:r w:rsidRPr="007C3D68">
          <w:rPr>
            <w:rStyle w:val="Hyperlink"/>
            <w:noProof/>
          </w:rPr>
          <w:fldChar w:fldCharType="separate"/>
        </w:r>
        <w:r w:rsidRPr="007C3D68">
          <w:rPr>
            <w:rStyle w:val="Hyperlink"/>
            <w:noProof/>
          </w:rPr>
          <w:t>2.23.</w:t>
        </w:r>
        <w:r>
          <w:rPr>
            <w:rFonts w:asciiTheme="minorHAnsi" w:eastAsiaTheme="minorEastAsia" w:hAnsiTheme="minorHAnsi" w:cstheme="minorBidi"/>
            <w:noProof/>
            <w:szCs w:val="22"/>
          </w:rPr>
          <w:tab/>
        </w:r>
        <w:r w:rsidRPr="007C3D68">
          <w:rPr>
            <w:rStyle w:val="Hyperlink"/>
            <w:noProof/>
          </w:rPr>
          <w:t>Sequence Diagram</w:t>
        </w:r>
        <w:r>
          <w:rPr>
            <w:noProof/>
            <w:webHidden/>
          </w:rPr>
          <w:tab/>
        </w:r>
        <w:r>
          <w:rPr>
            <w:noProof/>
            <w:webHidden/>
          </w:rPr>
          <w:fldChar w:fldCharType="begin"/>
        </w:r>
        <w:r>
          <w:rPr>
            <w:noProof/>
            <w:webHidden/>
          </w:rPr>
          <w:instrText xml:space="preserve"> PAGEREF _Toc387508093 \h </w:instrText>
        </w:r>
      </w:ins>
      <w:r>
        <w:rPr>
          <w:noProof/>
          <w:webHidden/>
        </w:rPr>
      </w:r>
      <w:r>
        <w:rPr>
          <w:noProof/>
          <w:webHidden/>
        </w:rPr>
        <w:fldChar w:fldCharType="separate"/>
      </w:r>
      <w:ins w:id="105" w:author="Prince Agarwal" w:date="2014-05-10T17:58:00Z">
        <w:r>
          <w:rPr>
            <w:noProof/>
            <w:webHidden/>
          </w:rPr>
          <w:t>50</w:t>
        </w:r>
        <w:r>
          <w:rPr>
            <w:noProof/>
            <w:webHidden/>
          </w:rPr>
          <w:fldChar w:fldCharType="end"/>
        </w:r>
        <w:r w:rsidRPr="007C3D68">
          <w:rPr>
            <w:rStyle w:val="Hyperlink"/>
            <w:noProof/>
          </w:rPr>
          <w:fldChar w:fldCharType="end"/>
        </w:r>
      </w:ins>
    </w:p>
    <w:p w14:paraId="526C6E76" w14:textId="77777777" w:rsidR="002A1527" w:rsidRDefault="002A1527">
      <w:pPr>
        <w:pStyle w:val="TOC2"/>
        <w:tabs>
          <w:tab w:val="left" w:pos="720"/>
          <w:tab w:val="right" w:leader="dot" w:pos="9530"/>
        </w:tabs>
        <w:rPr>
          <w:ins w:id="106" w:author="Prince Agarwal" w:date="2014-05-10T17:58:00Z"/>
          <w:rFonts w:asciiTheme="minorHAnsi" w:eastAsiaTheme="minorEastAsia" w:hAnsiTheme="minorHAnsi" w:cstheme="minorBidi"/>
          <w:noProof/>
          <w:szCs w:val="22"/>
        </w:rPr>
      </w:pPr>
      <w:ins w:id="107"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"_Toc387508094"</w:instrText>
        </w:r>
        <w:r w:rsidRPr="007C3D68">
          <w:rPr>
            <w:rStyle w:val="Hyperlink"/>
            <w:noProof/>
          </w:rPr>
          <w:instrText xml:space="preserve"> </w:instrText>
        </w:r>
        <w:r w:rsidRPr="007C3D68">
          <w:rPr>
            <w:rStyle w:val="Hyperlink"/>
            <w:noProof/>
          </w:rPr>
          <w:fldChar w:fldCharType="separate"/>
        </w:r>
        <w:r w:rsidRPr="007C3D68">
          <w:rPr>
            <w:rStyle w:val="Hyperlink"/>
            <w:noProof/>
          </w:rPr>
          <w:t>2.24.</w:t>
        </w:r>
        <w:r>
          <w:rPr>
            <w:rFonts w:asciiTheme="minorHAnsi" w:eastAsiaTheme="minorEastAsia" w:hAnsiTheme="minorHAnsi" w:cstheme="minorBidi"/>
            <w:noProof/>
            <w:szCs w:val="22"/>
          </w:rPr>
          <w:tab/>
        </w:r>
        <w:r w:rsidRPr="007C3D68">
          <w:rPr>
            <w:rStyle w:val="Hyperlink"/>
            <w:noProof/>
          </w:rPr>
          <w:t>Files Added/Modified</w:t>
        </w:r>
        <w:r>
          <w:rPr>
            <w:noProof/>
            <w:webHidden/>
          </w:rPr>
          <w:tab/>
        </w:r>
        <w:r>
          <w:rPr>
            <w:noProof/>
            <w:webHidden/>
          </w:rPr>
          <w:fldChar w:fldCharType="begin"/>
        </w:r>
        <w:r>
          <w:rPr>
            <w:noProof/>
            <w:webHidden/>
          </w:rPr>
          <w:instrText xml:space="preserve"> PAGEREF _Toc387508094 \h </w:instrText>
        </w:r>
      </w:ins>
      <w:r>
        <w:rPr>
          <w:noProof/>
          <w:webHidden/>
        </w:rPr>
      </w:r>
      <w:r>
        <w:rPr>
          <w:noProof/>
          <w:webHidden/>
        </w:rPr>
        <w:fldChar w:fldCharType="separate"/>
      </w:r>
      <w:ins w:id="108" w:author="Prince Agarwal" w:date="2014-05-10T17:58:00Z">
        <w:r>
          <w:rPr>
            <w:noProof/>
            <w:webHidden/>
          </w:rPr>
          <w:t>51</w:t>
        </w:r>
        <w:r>
          <w:rPr>
            <w:noProof/>
            <w:webHidden/>
          </w:rPr>
          <w:fldChar w:fldCharType="end"/>
        </w:r>
        <w:r w:rsidRPr="007C3D68">
          <w:rPr>
            <w:rStyle w:val="Hyperlink"/>
            <w:noProof/>
          </w:rPr>
          <w:fldChar w:fldCharType="end"/>
        </w:r>
      </w:ins>
    </w:p>
    <w:p w14:paraId="24D68E98" w14:textId="77777777" w:rsidR="002A1527" w:rsidRDefault="002A1527">
      <w:pPr>
        <w:pStyle w:val="TOC2"/>
        <w:tabs>
          <w:tab w:val="left" w:pos="720"/>
          <w:tab w:val="right" w:leader="dot" w:pos="9530"/>
        </w:tabs>
        <w:rPr>
          <w:ins w:id="109" w:author="Prince Agarwal" w:date="2014-05-10T17:58:00Z"/>
          <w:rFonts w:asciiTheme="minorHAnsi" w:eastAsiaTheme="minorEastAsia" w:hAnsiTheme="minorHAnsi" w:cstheme="minorBidi"/>
          <w:noProof/>
          <w:szCs w:val="22"/>
        </w:rPr>
      </w:pPr>
      <w:ins w:id="110"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"_Toc387508095"</w:instrText>
        </w:r>
        <w:r w:rsidRPr="007C3D68">
          <w:rPr>
            <w:rStyle w:val="Hyperlink"/>
            <w:noProof/>
          </w:rPr>
          <w:instrText xml:space="preserve"> </w:instrText>
        </w:r>
        <w:r w:rsidRPr="007C3D68">
          <w:rPr>
            <w:rStyle w:val="Hyperlink"/>
            <w:noProof/>
          </w:rPr>
          <w:fldChar w:fldCharType="separate"/>
        </w:r>
        <w:r w:rsidRPr="007C3D68">
          <w:rPr>
            <w:rStyle w:val="Hyperlink"/>
            <w:noProof/>
          </w:rPr>
          <w:t>2.25.</w:t>
        </w:r>
        <w:r>
          <w:rPr>
            <w:rFonts w:asciiTheme="minorHAnsi" w:eastAsiaTheme="minorEastAsia" w:hAnsiTheme="minorHAnsi" w:cstheme="minorBidi"/>
            <w:noProof/>
            <w:szCs w:val="22"/>
          </w:rPr>
          <w:tab/>
        </w:r>
        <w:r w:rsidRPr="007C3D68">
          <w:rPr>
            <w:rStyle w:val="Hyperlink"/>
            <w:noProof/>
          </w:rPr>
          <w:t>Compile Options</w:t>
        </w:r>
        <w:r>
          <w:rPr>
            <w:noProof/>
            <w:webHidden/>
          </w:rPr>
          <w:tab/>
        </w:r>
        <w:r>
          <w:rPr>
            <w:noProof/>
            <w:webHidden/>
          </w:rPr>
          <w:fldChar w:fldCharType="begin"/>
        </w:r>
        <w:r>
          <w:rPr>
            <w:noProof/>
            <w:webHidden/>
          </w:rPr>
          <w:instrText xml:space="preserve"> PAGEREF _Toc387508095 \h </w:instrText>
        </w:r>
      </w:ins>
      <w:r>
        <w:rPr>
          <w:noProof/>
          <w:webHidden/>
        </w:rPr>
      </w:r>
      <w:r>
        <w:rPr>
          <w:noProof/>
          <w:webHidden/>
        </w:rPr>
        <w:fldChar w:fldCharType="separate"/>
      </w:r>
      <w:ins w:id="111" w:author="Prince Agarwal" w:date="2014-05-10T17:58:00Z">
        <w:r>
          <w:rPr>
            <w:noProof/>
            <w:webHidden/>
          </w:rPr>
          <w:t>51</w:t>
        </w:r>
        <w:r>
          <w:rPr>
            <w:noProof/>
            <w:webHidden/>
          </w:rPr>
          <w:fldChar w:fldCharType="end"/>
        </w:r>
        <w:r w:rsidRPr="007C3D68">
          <w:rPr>
            <w:rStyle w:val="Hyperlink"/>
            <w:noProof/>
          </w:rPr>
          <w:fldChar w:fldCharType="end"/>
        </w:r>
      </w:ins>
    </w:p>
    <w:p w14:paraId="56291C02" w14:textId="77777777" w:rsidR="002A1527" w:rsidRDefault="002A1527">
      <w:pPr>
        <w:pStyle w:val="TOC2"/>
        <w:tabs>
          <w:tab w:val="left" w:pos="720"/>
          <w:tab w:val="right" w:leader="dot" w:pos="9530"/>
        </w:tabs>
        <w:rPr>
          <w:ins w:id="112" w:author="Prince Agarwal" w:date="2014-05-10T17:58:00Z"/>
          <w:rFonts w:asciiTheme="minorHAnsi" w:eastAsiaTheme="minorEastAsia" w:hAnsiTheme="minorHAnsi" w:cstheme="minorBidi"/>
          <w:noProof/>
          <w:szCs w:val="22"/>
        </w:rPr>
      </w:pPr>
      <w:ins w:id="113"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"_Toc387508096"</w:instrText>
        </w:r>
        <w:r w:rsidRPr="007C3D68">
          <w:rPr>
            <w:rStyle w:val="Hyperlink"/>
            <w:noProof/>
          </w:rPr>
          <w:instrText xml:space="preserve"> </w:instrText>
        </w:r>
        <w:r w:rsidRPr="007C3D68">
          <w:rPr>
            <w:rStyle w:val="Hyperlink"/>
            <w:noProof/>
          </w:rPr>
          <w:fldChar w:fldCharType="separate"/>
        </w:r>
        <w:r w:rsidRPr="007C3D68">
          <w:rPr>
            <w:rStyle w:val="Hyperlink"/>
            <w:noProof/>
          </w:rPr>
          <w:t>2.26.</w:t>
        </w:r>
        <w:r>
          <w:rPr>
            <w:rFonts w:asciiTheme="minorHAnsi" w:eastAsiaTheme="minorEastAsia" w:hAnsiTheme="minorHAnsi" w:cstheme="minorBidi"/>
            <w:noProof/>
            <w:szCs w:val="22"/>
          </w:rPr>
          <w:tab/>
        </w:r>
        <w:r w:rsidRPr="007C3D68">
          <w:rPr>
            <w:rStyle w:val="Hyperlink"/>
            <w:noProof/>
          </w:rPr>
          <w:t>Interfaces</w:t>
        </w:r>
        <w:r>
          <w:rPr>
            <w:noProof/>
            <w:webHidden/>
          </w:rPr>
          <w:tab/>
        </w:r>
        <w:r>
          <w:rPr>
            <w:noProof/>
            <w:webHidden/>
          </w:rPr>
          <w:fldChar w:fldCharType="begin"/>
        </w:r>
        <w:r>
          <w:rPr>
            <w:noProof/>
            <w:webHidden/>
          </w:rPr>
          <w:instrText xml:space="preserve"> PAGEREF _Toc387508096 \h </w:instrText>
        </w:r>
      </w:ins>
      <w:r>
        <w:rPr>
          <w:noProof/>
          <w:webHidden/>
        </w:rPr>
      </w:r>
      <w:r>
        <w:rPr>
          <w:noProof/>
          <w:webHidden/>
        </w:rPr>
        <w:fldChar w:fldCharType="separate"/>
      </w:r>
      <w:ins w:id="114" w:author="Prince Agarwal" w:date="2014-05-10T17:58:00Z">
        <w:r>
          <w:rPr>
            <w:noProof/>
            <w:webHidden/>
          </w:rPr>
          <w:t>51</w:t>
        </w:r>
        <w:r>
          <w:rPr>
            <w:noProof/>
            <w:webHidden/>
          </w:rPr>
          <w:fldChar w:fldCharType="end"/>
        </w:r>
        <w:r w:rsidRPr="007C3D68">
          <w:rPr>
            <w:rStyle w:val="Hyperlink"/>
            <w:noProof/>
          </w:rPr>
          <w:fldChar w:fldCharType="end"/>
        </w:r>
      </w:ins>
    </w:p>
    <w:p w14:paraId="02245AD0" w14:textId="77777777" w:rsidR="002A1527" w:rsidRDefault="002A1527">
      <w:pPr>
        <w:pStyle w:val="TOC1"/>
        <w:tabs>
          <w:tab w:val="left" w:pos="720"/>
        </w:tabs>
        <w:rPr>
          <w:ins w:id="115" w:author="Prince Agarwal" w:date="2014-05-10T17:58:00Z"/>
          <w:rFonts w:asciiTheme="minorHAnsi" w:eastAsiaTheme="minorEastAsia" w:hAnsiTheme="minorHAnsi" w:cstheme="minorBidi"/>
          <w:noProof/>
          <w:szCs w:val="22"/>
        </w:rPr>
      </w:pPr>
      <w:ins w:id="116"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"_Toc387508097"</w:instrText>
        </w:r>
        <w:r w:rsidRPr="007C3D68">
          <w:rPr>
            <w:rStyle w:val="Hyperlink"/>
            <w:noProof/>
          </w:rPr>
          <w:instrText xml:space="preserve"> </w:instrText>
        </w:r>
        <w:r w:rsidRPr="007C3D68">
          <w:rPr>
            <w:rStyle w:val="Hyperlink"/>
            <w:noProof/>
          </w:rPr>
          <w:fldChar w:fldCharType="separate"/>
        </w:r>
        <w:r w:rsidRPr="007C3D68">
          <w:rPr>
            <w:rStyle w:val="Hyperlink"/>
            <w:rFonts w:cstheme="minorHAnsi"/>
            <w:noProof/>
          </w:rPr>
          <w:t>3.</w:t>
        </w:r>
        <w:r>
          <w:rPr>
            <w:rFonts w:asciiTheme="minorHAnsi" w:eastAsiaTheme="minorEastAsia" w:hAnsiTheme="minorHAnsi" w:cstheme="minorBidi"/>
            <w:noProof/>
            <w:szCs w:val="22"/>
          </w:rPr>
          <w:tab/>
        </w:r>
        <w:r w:rsidRPr="007C3D68">
          <w:rPr>
            <w:rStyle w:val="Hyperlink"/>
            <w:rFonts w:cstheme="minorHAnsi"/>
            <w:noProof/>
          </w:rPr>
          <w:t>Appendix A (Design Decisions)</w:t>
        </w:r>
        <w:r>
          <w:rPr>
            <w:noProof/>
            <w:webHidden/>
          </w:rPr>
          <w:tab/>
        </w:r>
        <w:r>
          <w:rPr>
            <w:noProof/>
            <w:webHidden/>
          </w:rPr>
          <w:fldChar w:fldCharType="begin"/>
        </w:r>
        <w:r>
          <w:rPr>
            <w:noProof/>
            <w:webHidden/>
          </w:rPr>
          <w:instrText xml:space="preserve"> PAGEREF _Toc387508097 \h </w:instrText>
        </w:r>
      </w:ins>
      <w:r>
        <w:rPr>
          <w:noProof/>
          <w:webHidden/>
        </w:rPr>
      </w:r>
      <w:r>
        <w:rPr>
          <w:noProof/>
          <w:webHidden/>
        </w:rPr>
        <w:fldChar w:fldCharType="separate"/>
      </w:r>
      <w:ins w:id="117" w:author="Prince Agarwal" w:date="2014-05-10T17:58:00Z">
        <w:r>
          <w:rPr>
            <w:noProof/>
            <w:webHidden/>
          </w:rPr>
          <w:t>53</w:t>
        </w:r>
        <w:r>
          <w:rPr>
            <w:noProof/>
            <w:webHidden/>
          </w:rPr>
          <w:fldChar w:fldCharType="end"/>
        </w:r>
        <w:r w:rsidRPr="007C3D68">
          <w:rPr>
            <w:rStyle w:val="Hyperlink"/>
            <w:noProof/>
          </w:rPr>
          <w:fldChar w:fldCharType="end"/>
        </w:r>
      </w:ins>
    </w:p>
    <w:p w14:paraId="47BC881F" w14:textId="77777777" w:rsidR="002A1527" w:rsidRDefault="002A1527">
      <w:pPr>
        <w:pStyle w:val="TOC2"/>
        <w:tabs>
          <w:tab w:val="left" w:pos="720"/>
          <w:tab w:val="right" w:leader="dot" w:pos="9530"/>
        </w:tabs>
        <w:rPr>
          <w:ins w:id="118" w:author="Prince Agarwal" w:date="2014-05-10T17:58:00Z"/>
          <w:rFonts w:asciiTheme="minorHAnsi" w:eastAsiaTheme="minorEastAsia" w:hAnsiTheme="minorHAnsi" w:cstheme="minorBidi"/>
          <w:noProof/>
          <w:szCs w:val="22"/>
        </w:rPr>
      </w:pPr>
      <w:ins w:id="119" w:author="Prince Agarwal" w:date="2014-05-10T17:58:00Z">
        <w:r w:rsidRPr="007C3D68">
          <w:rPr>
            <w:rStyle w:val="Hyperlink"/>
            <w:noProof/>
          </w:rPr>
          <w:lastRenderedPageBreak/>
          <w:fldChar w:fldCharType="begin"/>
        </w:r>
        <w:r w:rsidRPr="007C3D68">
          <w:rPr>
            <w:rStyle w:val="Hyperlink"/>
            <w:noProof/>
          </w:rPr>
          <w:instrText xml:space="preserve"> </w:instrText>
        </w:r>
        <w:r>
          <w:rPr>
            <w:noProof/>
          </w:rPr>
          <w:instrText>HYPERLINK \l "_Toc387508098"</w:instrText>
        </w:r>
        <w:r w:rsidRPr="007C3D68">
          <w:rPr>
            <w:rStyle w:val="Hyperlink"/>
            <w:noProof/>
          </w:rPr>
          <w:instrText xml:space="preserve"> </w:instrText>
        </w:r>
        <w:r w:rsidRPr="007C3D68">
          <w:rPr>
            <w:rStyle w:val="Hyperlink"/>
            <w:noProof/>
          </w:rPr>
          <w:fldChar w:fldCharType="separate"/>
        </w:r>
        <w:r w:rsidRPr="007C3D68">
          <w:rPr>
            <w:rStyle w:val="Hyperlink"/>
            <w:noProof/>
          </w:rPr>
          <w:t>3.1.</w:t>
        </w:r>
        <w:r>
          <w:rPr>
            <w:rFonts w:asciiTheme="minorHAnsi" w:eastAsiaTheme="minorEastAsia" w:hAnsiTheme="minorHAnsi" w:cstheme="minorBidi"/>
            <w:noProof/>
            <w:szCs w:val="22"/>
          </w:rPr>
          <w:tab/>
        </w:r>
        <w:r w:rsidRPr="007C3D68">
          <w:rPr>
            <w:rStyle w:val="Hyperlink"/>
            <w:noProof/>
          </w:rPr>
          <w:t>Interface between OAM-Messenger and Stack Manager</w:t>
        </w:r>
        <w:r>
          <w:rPr>
            <w:noProof/>
            <w:webHidden/>
          </w:rPr>
          <w:tab/>
        </w:r>
        <w:r>
          <w:rPr>
            <w:noProof/>
            <w:webHidden/>
          </w:rPr>
          <w:fldChar w:fldCharType="begin"/>
        </w:r>
        <w:r>
          <w:rPr>
            <w:noProof/>
            <w:webHidden/>
          </w:rPr>
          <w:instrText xml:space="preserve"> PAGEREF _Toc387508098 \h </w:instrText>
        </w:r>
      </w:ins>
      <w:r>
        <w:rPr>
          <w:noProof/>
          <w:webHidden/>
        </w:rPr>
      </w:r>
      <w:r>
        <w:rPr>
          <w:noProof/>
          <w:webHidden/>
        </w:rPr>
        <w:fldChar w:fldCharType="separate"/>
      </w:r>
      <w:ins w:id="120" w:author="Prince Agarwal" w:date="2014-05-10T17:58:00Z">
        <w:r>
          <w:rPr>
            <w:noProof/>
            <w:webHidden/>
          </w:rPr>
          <w:t>53</w:t>
        </w:r>
        <w:r>
          <w:rPr>
            <w:noProof/>
            <w:webHidden/>
          </w:rPr>
          <w:fldChar w:fldCharType="end"/>
        </w:r>
        <w:r w:rsidRPr="007C3D68">
          <w:rPr>
            <w:rStyle w:val="Hyperlink"/>
            <w:noProof/>
          </w:rPr>
          <w:fldChar w:fldCharType="end"/>
        </w:r>
      </w:ins>
    </w:p>
    <w:p w14:paraId="26BEEDB3" w14:textId="77777777" w:rsidR="002A1527" w:rsidRDefault="002A1527">
      <w:pPr>
        <w:pStyle w:val="TOC2"/>
        <w:tabs>
          <w:tab w:val="left" w:pos="720"/>
          <w:tab w:val="right" w:leader="dot" w:pos="9530"/>
        </w:tabs>
        <w:rPr>
          <w:ins w:id="121" w:author="Prince Agarwal" w:date="2014-05-10T17:58:00Z"/>
          <w:rFonts w:asciiTheme="minorHAnsi" w:eastAsiaTheme="minorEastAsia" w:hAnsiTheme="minorHAnsi" w:cstheme="minorBidi"/>
          <w:noProof/>
          <w:szCs w:val="22"/>
        </w:rPr>
      </w:pPr>
      <w:ins w:id="122"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"_Toc387508099"</w:instrText>
        </w:r>
        <w:r w:rsidRPr="007C3D68">
          <w:rPr>
            <w:rStyle w:val="Hyperlink"/>
            <w:noProof/>
          </w:rPr>
          <w:instrText xml:space="preserve"> </w:instrText>
        </w:r>
        <w:r w:rsidRPr="007C3D68">
          <w:rPr>
            <w:rStyle w:val="Hyperlink"/>
            <w:noProof/>
          </w:rPr>
          <w:fldChar w:fldCharType="separate"/>
        </w:r>
        <w:r w:rsidRPr="007C3D68">
          <w:rPr>
            <w:rStyle w:val="Hyperlink"/>
            <w:noProof/>
          </w:rPr>
          <w:t>3.2.</w:t>
        </w:r>
        <w:r>
          <w:rPr>
            <w:rFonts w:asciiTheme="minorHAnsi" w:eastAsiaTheme="minorEastAsia" w:hAnsiTheme="minorHAnsi" w:cstheme="minorBidi"/>
            <w:noProof/>
            <w:szCs w:val="22"/>
          </w:rPr>
          <w:tab/>
        </w:r>
        <w:r w:rsidRPr="007C3D68">
          <w:rPr>
            <w:rStyle w:val="Hyperlink"/>
            <w:noProof/>
          </w:rPr>
          <w:t>Interface between Stack Manager and eNB App</w:t>
        </w:r>
        <w:r>
          <w:rPr>
            <w:noProof/>
            <w:webHidden/>
          </w:rPr>
          <w:tab/>
        </w:r>
        <w:r>
          <w:rPr>
            <w:noProof/>
            <w:webHidden/>
          </w:rPr>
          <w:fldChar w:fldCharType="begin"/>
        </w:r>
        <w:r>
          <w:rPr>
            <w:noProof/>
            <w:webHidden/>
          </w:rPr>
          <w:instrText xml:space="preserve"> PAGEREF _Toc387508099 \h </w:instrText>
        </w:r>
      </w:ins>
      <w:r>
        <w:rPr>
          <w:noProof/>
          <w:webHidden/>
        </w:rPr>
      </w:r>
      <w:r>
        <w:rPr>
          <w:noProof/>
          <w:webHidden/>
        </w:rPr>
        <w:fldChar w:fldCharType="separate"/>
      </w:r>
      <w:ins w:id="123" w:author="Prince Agarwal" w:date="2014-05-10T17:58:00Z">
        <w:r>
          <w:rPr>
            <w:noProof/>
            <w:webHidden/>
          </w:rPr>
          <w:t>54</w:t>
        </w:r>
        <w:r>
          <w:rPr>
            <w:noProof/>
            <w:webHidden/>
          </w:rPr>
          <w:fldChar w:fldCharType="end"/>
        </w:r>
        <w:r w:rsidRPr="007C3D68">
          <w:rPr>
            <w:rStyle w:val="Hyperlink"/>
            <w:noProof/>
          </w:rPr>
          <w:fldChar w:fldCharType="end"/>
        </w:r>
      </w:ins>
    </w:p>
    <w:p w14:paraId="05B1ADBE" w14:textId="77777777" w:rsidR="002A1527" w:rsidRDefault="002A1527">
      <w:pPr>
        <w:pStyle w:val="TOC2"/>
        <w:tabs>
          <w:tab w:val="left" w:pos="720"/>
          <w:tab w:val="right" w:leader="dot" w:pos="9530"/>
        </w:tabs>
        <w:rPr>
          <w:ins w:id="124" w:author="Prince Agarwal" w:date="2014-05-10T17:58:00Z"/>
          <w:rFonts w:asciiTheme="minorHAnsi" w:eastAsiaTheme="minorEastAsia" w:hAnsiTheme="minorHAnsi" w:cstheme="minorBidi"/>
          <w:noProof/>
          <w:szCs w:val="22"/>
        </w:rPr>
      </w:pPr>
      <w:ins w:id="125" w:author="Prince Agarwal" w:date="2014-05-10T17:58:00Z">
        <w:r w:rsidRPr="007C3D68">
          <w:rPr>
            <w:rStyle w:val="Hyperlink"/>
            <w:noProof/>
          </w:rPr>
          <w:fldChar w:fldCharType="begin"/>
        </w:r>
        <w:r w:rsidRPr="007C3D68">
          <w:rPr>
            <w:rStyle w:val="Hyperlink"/>
            <w:noProof/>
          </w:rPr>
          <w:instrText xml:space="preserve"> </w:instrText>
        </w:r>
        <w:r>
          <w:rPr>
            <w:noProof/>
          </w:rPr>
          <w:instrText>HYPERLINK \l "_Toc387508100"</w:instrText>
        </w:r>
        <w:r w:rsidRPr="007C3D68">
          <w:rPr>
            <w:rStyle w:val="Hyperlink"/>
            <w:noProof/>
          </w:rPr>
          <w:instrText xml:space="preserve"> </w:instrText>
        </w:r>
        <w:r w:rsidRPr="007C3D68">
          <w:rPr>
            <w:rStyle w:val="Hyperlink"/>
            <w:noProof/>
          </w:rPr>
          <w:fldChar w:fldCharType="separate"/>
        </w:r>
        <w:r w:rsidRPr="007C3D68">
          <w:rPr>
            <w:rStyle w:val="Hyperlink"/>
            <w:noProof/>
          </w:rPr>
          <w:t>3.3.</w:t>
        </w:r>
        <w:r>
          <w:rPr>
            <w:rFonts w:asciiTheme="minorHAnsi" w:eastAsiaTheme="minorEastAsia" w:hAnsiTheme="minorHAnsi" w:cstheme="minorBidi"/>
            <w:noProof/>
            <w:szCs w:val="22"/>
          </w:rPr>
          <w:tab/>
        </w:r>
        <w:r w:rsidRPr="007C3D68">
          <w:rPr>
            <w:rStyle w:val="Hyperlink"/>
            <w:noProof/>
          </w:rPr>
          <w:t>KPI Interface</w:t>
        </w:r>
        <w:r>
          <w:rPr>
            <w:noProof/>
            <w:webHidden/>
          </w:rPr>
          <w:tab/>
        </w:r>
        <w:r>
          <w:rPr>
            <w:noProof/>
            <w:webHidden/>
          </w:rPr>
          <w:fldChar w:fldCharType="begin"/>
        </w:r>
        <w:r>
          <w:rPr>
            <w:noProof/>
            <w:webHidden/>
          </w:rPr>
          <w:instrText xml:space="preserve"> PAGEREF _Toc387508100 \h </w:instrText>
        </w:r>
      </w:ins>
      <w:r>
        <w:rPr>
          <w:noProof/>
          <w:webHidden/>
        </w:rPr>
      </w:r>
      <w:r>
        <w:rPr>
          <w:noProof/>
          <w:webHidden/>
        </w:rPr>
        <w:fldChar w:fldCharType="separate"/>
      </w:r>
      <w:ins w:id="126" w:author="Prince Agarwal" w:date="2014-05-10T17:58:00Z">
        <w:r>
          <w:rPr>
            <w:noProof/>
            <w:webHidden/>
          </w:rPr>
          <w:t>54</w:t>
        </w:r>
        <w:r>
          <w:rPr>
            <w:noProof/>
            <w:webHidden/>
          </w:rPr>
          <w:fldChar w:fldCharType="end"/>
        </w:r>
        <w:r w:rsidRPr="007C3D68">
          <w:rPr>
            <w:rStyle w:val="Hyperlink"/>
            <w:noProof/>
          </w:rPr>
          <w:fldChar w:fldCharType="end"/>
        </w:r>
      </w:ins>
    </w:p>
    <w:p w14:paraId="0798B662" w14:textId="77777777" w:rsidR="00A6170F" w:rsidDel="002A1527" w:rsidRDefault="00A6170F">
      <w:pPr>
        <w:pStyle w:val="TOC1"/>
        <w:tabs>
          <w:tab w:val="left" w:pos="720"/>
        </w:tabs>
        <w:rPr>
          <w:del w:id="127" w:author="Prince Agarwal" w:date="2014-05-10T17:58:00Z"/>
          <w:rFonts w:asciiTheme="minorHAnsi" w:eastAsiaTheme="minorEastAsia" w:hAnsiTheme="minorHAnsi" w:cstheme="minorBidi"/>
          <w:noProof/>
          <w:szCs w:val="22"/>
        </w:rPr>
      </w:pPr>
      <w:del w:id="128" w:author="Prince Agarwal" w:date="2014-05-10T17:58:00Z">
        <w:r w:rsidRPr="002A1527" w:rsidDel="002A1527">
          <w:rPr>
            <w:rStyle w:val="Hyperlink"/>
            <w:rFonts w:cstheme="minorHAnsi"/>
            <w:noProof/>
          </w:rPr>
          <w:delText>1.</w:delText>
        </w:r>
        <w:r w:rsidDel="002A1527">
          <w:rPr>
            <w:rFonts w:asciiTheme="minorHAnsi" w:eastAsiaTheme="minorEastAsia" w:hAnsiTheme="minorHAnsi" w:cstheme="minorBidi"/>
            <w:noProof/>
            <w:szCs w:val="22"/>
          </w:rPr>
          <w:tab/>
        </w:r>
        <w:r w:rsidRPr="002A1527" w:rsidDel="002A1527">
          <w:rPr>
            <w:rStyle w:val="Hyperlink"/>
            <w:rFonts w:cstheme="minorHAnsi"/>
            <w:noProof/>
          </w:rPr>
          <w:delText>Introduction</w:delText>
        </w:r>
        <w:r w:rsidDel="002A1527">
          <w:rPr>
            <w:noProof/>
            <w:webHidden/>
          </w:rPr>
          <w:tab/>
          <w:delText>5</w:delText>
        </w:r>
      </w:del>
    </w:p>
    <w:p w14:paraId="0899825B" w14:textId="77777777" w:rsidR="00A6170F" w:rsidDel="002A1527" w:rsidRDefault="00A6170F">
      <w:pPr>
        <w:pStyle w:val="TOC2"/>
        <w:tabs>
          <w:tab w:val="left" w:pos="720"/>
          <w:tab w:val="right" w:leader="dot" w:pos="9530"/>
        </w:tabs>
        <w:rPr>
          <w:del w:id="129" w:author="Prince Agarwal" w:date="2014-05-10T17:58:00Z"/>
          <w:rFonts w:asciiTheme="minorHAnsi" w:eastAsiaTheme="minorEastAsia" w:hAnsiTheme="minorHAnsi" w:cstheme="minorBidi"/>
          <w:noProof/>
          <w:szCs w:val="22"/>
        </w:rPr>
      </w:pPr>
      <w:del w:id="130" w:author="Prince Agarwal" w:date="2014-05-10T17:58:00Z">
        <w:r w:rsidRPr="002A1527" w:rsidDel="002A1527">
          <w:rPr>
            <w:rStyle w:val="Hyperlink"/>
            <w:noProof/>
          </w:rPr>
          <w:delText>1.1.</w:delText>
        </w:r>
        <w:r w:rsidDel="002A1527">
          <w:rPr>
            <w:rFonts w:asciiTheme="minorHAnsi" w:eastAsiaTheme="minorEastAsia" w:hAnsiTheme="minorHAnsi" w:cstheme="minorBidi"/>
            <w:noProof/>
            <w:szCs w:val="22"/>
          </w:rPr>
          <w:tab/>
        </w:r>
        <w:r w:rsidRPr="002A1527" w:rsidDel="002A1527">
          <w:rPr>
            <w:rStyle w:val="Hyperlink"/>
            <w:noProof/>
          </w:rPr>
          <w:delText>Purpose</w:delText>
        </w:r>
        <w:r w:rsidDel="002A1527">
          <w:rPr>
            <w:noProof/>
            <w:webHidden/>
          </w:rPr>
          <w:tab/>
          <w:delText>5</w:delText>
        </w:r>
      </w:del>
    </w:p>
    <w:p w14:paraId="042A973F" w14:textId="77777777" w:rsidR="00A6170F" w:rsidDel="002A1527" w:rsidRDefault="00A6170F">
      <w:pPr>
        <w:pStyle w:val="TOC2"/>
        <w:tabs>
          <w:tab w:val="left" w:pos="720"/>
          <w:tab w:val="right" w:leader="dot" w:pos="9530"/>
        </w:tabs>
        <w:rPr>
          <w:del w:id="131" w:author="Prince Agarwal" w:date="2014-05-10T17:58:00Z"/>
          <w:rFonts w:asciiTheme="minorHAnsi" w:eastAsiaTheme="minorEastAsia" w:hAnsiTheme="minorHAnsi" w:cstheme="minorBidi"/>
          <w:noProof/>
          <w:szCs w:val="22"/>
        </w:rPr>
      </w:pPr>
      <w:del w:id="132" w:author="Prince Agarwal" w:date="2014-05-10T17:58:00Z">
        <w:r w:rsidRPr="002A1527" w:rsidDel="002A1527">
          <w:rPr>
            <w:rStyle w:val="Hyperlink"/>
            <w:noProof/>
          </w:rPr>
          <w:delText>1.2.</w:delText>
        </w:r>
        <w:r w:rsidDel="002A1527">
          <w:rPr>
            <w:rFonts w:asciiTheme="minorHAnsi" w:eastAsiaTheme="minorEastAsia" w:hAnsiTheme="minorHAnsi" w:cstheme="minorBidi"/>
            <w:noProof/>
            <w:szCs w:val="22"/>
          </w:rPr>
          <w:tab/>
        </w:r>
        <w:r w:rsidRPr="002A1527" w:rsidDel="002A1527">
          <w:rPr>
            <w:rStyle w:val="Hyperlink"/>
            <w:noProof/>
          </w:rPr>
          <w:delText>Scope</w:delText>
        </w:r>
        <w:r w:rsidDel="002A1527">
          <w:rPr>
            <w:noProof/>
            <w:webHidden/>
          </w:rPr>
          <w:tab/>
          <w:delText>5</w:delText>
        </w:r>
      </w:del>
    </w:p>
    <w:p w14:paraId="70F8EDDD" w14:textId="77777777" w:rsidR="00A6170F" w:rsidDel="002A1527" w:rsidRDefault="00A6170F">
      <w:pPr>
        <w:pStyle w:val="TOC2"/>
        <w:tabs>
          <w:tab w:val="left" w:pos="720"/>
          <w:tab w:val="right" w:leader="dot" w:pos="9530"/>
        </w:tabs>
        <w:rPr>
          <w:del w:id="133" w:author="Prince Agarwal" w:date="2014-05-10T17:58:00Z"/>
          <w:rFonts w:asciiTheme="minorHAnsi" w:eastAsiaTheme="minorEastAsia" w:hAnsiTheme="minorHAnsi" w:cstheme="minorBidi"/>
          <w:noProof/>
          <w:szCs w:val="22"/>
        </w:rPr>
      </w:pPr>
      <w:del w:id="134" w:author="Prince Agarwal" w:date="2014-05-10T17:58:00Z">
        <w:r w:rsidRPr="002A1527" w:rsidDel="002A1527">
          <w:rPr>
            <w:rStyle w:val="Hyperlink"/>
            <w:noProof/>
          </w:rPr>
          <w:delText>1.3.</w:delText>
        </w:r>
        <w:r w:rsidDel="002A1527">
          <w:rPr>
            <w:rFonts w:asciiTheme="minorHAnsi" w:eastAsiaTheme="minorEastAsia" w:hAnsiTheme="minorHAnsi" w:cstheme="minorBidi"/>
            <w:noProof/>
            <w:szCs w:val="22"/>
          </w:rPr>
          <w:tab/>
        </w:r>
        <w:r w:rsidRPr="002A1527" w:rsidDel="002A1527">
          <w:rPr>
            <w:rStyle w:val="Hyperlink"/>
            <w:noProof/>
          </w:rPr>
          <w:delText>Overview</w:delText>
        </w:r>
        <w:r w:rsidDel="002A1527">
          <w:rPr>
            <w:noProof/>
            <w:webHidden/>
          </w:rPr>
          <w:tab/>
          <w:delText>5</w:delText>
        </w:r>
      </w:del>
    </w:p>
    <w:p w14:paraId="18CA32A8" w14:textId="77777777" w:rsidR="00A6170F" w:rsidDel="002A1527" w:rsidRDefault="00A6170F">
      <w:pPr>
        <w:pStyle w:val="TOC2"/>
        <w:tabs>
          <w:tab w:val="left" w:pos="720"/>
          <w:tab w:val="right" w:leader="dot" w:pos="9530"/>
        </w:tabs>
        <w:rPr>
          <w:del w:id="135" w:author="Prince Agarwal" w:date="2014-05-10T17:58:00Z"/>
          <w:rFonts w:asciiTheme="minorHAnsi" w:eastAsiaTheme="minorEastAsia" w:hAnsiTheme="minorHAnsi" w:cstheme="minorBidi"/>
          <w:noProof/>
          <w:szCs w:val="22"/>
        </w:rPr>
      </w:pPr>
      <w:del w:id="136" w:author="Prince Agarwal" w:date="2014-05-10T17:58:00Z">
        <w:r w:rsidRPr="002A1527" w:rsidDel="002A1527">
          <w:rPr>
            <w:rStyle w:val="Hyperlink"/>
            <w:noProof/>
          </w:rPr>
          <w:delText>1.4.</w:delText>
        </w:r>
        <w:r w:rsidDel="002A1527">
          <w:rPr>
            <w:rFonts w:asciiTheme="minorHAnsi" w:eastAsiaTheme="minorEastAsia" w:hAnsiTheme="minorHAnsi" w:cstheme="minorBidi"/>
            <w:noProof/>
            <w:szCs w:val="22"/>
          </w:rPr>
          <w:tab/>
        </w:r>
        <w:r w:rsidRPr="002A1527" w:rsidDel="002A1527">
          <w:rPr>
            <w:rStyle w:val="Hyperlink"/>
            <w:noProof/>
          </w:rPr>
          <w:delText>Abbreviations</w:delText>
        </w:r>
        <w:r w:rsidDel="002A1527">
          <w:rPr>
            <w:noProof/>
            <w:webHidden/>
          </w:rPr>
          <w:tab/>
          <w:delText>6</w:delText>
        </w:r>
      </w:del>
    </w:p>
    <w:p w14:paraId="2006208A" w14:textId="77777777" w:rsidR="00A6170F" w:rsidDel="002A1527" w:rsidRDefault="00A6170F">
      <w:pPr>
        <w:pStyle w:val="TOC2"/>
        <w:tabs>
          <w:tab w:val="left" w:pos="720"/>
          <w:tab w:val="right" w:leader="dot" w:pos="9530"/>
        </w:tabs>
        <w:rPr>
          <w:del w:id="137" w:author="Prince Agarwal" w:date="2014-05-10T17:58:00Z"/>
          <w:rFonts w:asciiTheme="minorHAnsi" w:eastAsiaTheme="minorEastAsia" w:hAnsiTheme="minorHAnsi" w:cstheme="minorBidi"/>
          <w:noProof/>
          <w:szCs w:val="22"/>
        </w:rPr>
      </w:pPr>
      <w:del w:id="138" w:author="Prince Agarwal" w:date="2014-05-10T17:58:00Z">
        <w:r w:rsidRPr="002A1527" w:rsidDel="002A1527">
          <w:rPr>
            <w:rStyle w:val="Hyperlink"/>
            <w:noProof/>
          </w:rPr>
          <w:delText>1.5.</w:delText>
        </w:r>
        <w:r w:rsidDel="002A1527">
          <w:rPr>
            <w:rFonts w:asciiTheme="minorHAnsi" w:eastAsiaTheme="minorEastAsia" w:hAnsiTheme="minorHAnsi" w:cstheme="minorBidi"/>
            <w:noProof/>
            <w:szCs w:val="22"/>
          </w:rPr>
          <w:tab/>
        </w:r>
        <w:r w:rsidRPr="002A1527" w:rsidDel="002A1527">
          <w:rPr>
            <w:rStyle w:val="Hyperlink"/>
            <w:noProof/>
          </w:rPr>
          <w:delText>Terminologies Used</w:delText>
        </w:r>
        <w:r w:rsidDel="002A1527">
          <w:rPr>
            <w:noProof/>
            <w:webHidden/>
          </w:rPr>
          <w:tab/>
          <w:delText>7</w:delText>
        </w:r>
      </w:del>
    </w:p>
    <w:p w14:paraId="261B08E1" w14:textId="77777777" w:rsidR="00A6170F" w:rsidDel="002A1527" w:rsidRDefault="00A6170F">
      <w:pPr>
        <w:pStyle w:val="TOC2"/>
        <w:tabs>
          <w:tab w:val="left" w:pos="720"/>
          <w:tab w:val="right" w:leader="dot" w:pos="9530"/>
        </w:tabs>
        <w:rPr>
          <w:del w:id="139" w:author="Prince Agarwal" w:date="2014-05-10T17:58:00Z"/>
          <w:rFonts w:asciiTheme="minorHAnsi" w:eastAsiaTheme="minorEastAsia" w:hAnsiTheme="minorHAnsi" w:cstheme="minorBidi"/>
          <w:noProof/>
          <w:szCs w:val="22"/>
        </w:rPr>
      </w:pPr>
      <w:del w:id="140" w:author="Prince Agarwal" w:date="2014-05-10T17:58:00Z">
        <w:r w:rsidRPr="002A1527" w:rsidDel="002A1527">
          <w:rPr>
            <w:rStyle w:val="Hyperlink"/>
            <w:noProof/>
          </w:rPr>
          <w:delText>1.6.</w:delText>
        </w:r>
        <w:r w:rsidDel="002A1527">
          <w:rPr>
            <w:rFonts w:asciiTheme="minorHAnsi" w:eastAsiaTheme="minorEastAsia" w:hAnsiTheme="minorHAnsi" w:cstheme="minorBidi"/>
            <w:noProof/>
            <w:szCs w:val="22"/>
          </w:rPr>
          <w:tab/>
        </w:r>
        <w:r w:rsidRPr="002A1527" w:rsidDel="002A1527">
          <w:rPr>
            <w:rStyle w:val="Hyperlink"/>
            <w:noProof/>
          </w:rPr>
          <w:delText>References</w:delText>
        </w:r>
        <w:r w:rsidDel="002A1527">
          <w:rPr>
            <w:noProof/>
            <w:webHidden/>
          </w:rPr>
          <w:tab/>
          <w:delText>7</w:delText>
        </w:r>
      </w:del>
    </w:p>
    <w:p w14:paraId="763062CC" w14:textId="77777777" w:rsidR="00A6170F" w:rsidDel="002A1527" w:rsidRDefault="00A6170F">
      <w:pPr>
        <w:pStyle w:val="TOC3"/>
        <w:rPr>
          <w:del w:id="141" w:author="Prince Agarwal" w:date="2014-05-10T17:58:00Z"/>
          <w:rFonts w:asciiTheme="minorHAnsi" w:eastAsiaTheme="minorEastAsia" w:hAnsiTheme="minorHAnsi" w:cstheme="minorBidi"/>
          <w:noProof/>
          <w:szCs w:val="22"/>
        </w:rPr>
      </w:pPr>
      <w:del w:id="142" w:author="Prince Agarwal" w:date="2014-05-10T17:58:00Z">
        <w:r w:rsidRPr="002A1527" w:rsidDel="002A1527">
          <w:rPr>
            <w:rStyle w:val="Hyperlink"/>
            <w:noProof/>
          </w:rPr>
          <w:delText>1.6.1</w:delText>
        </w:r>
        <w:r w:rsidDel="002A1527">
          <w:rPr>
            <w:rFonts w:asciiTheme="minorHAnsi" w:eastAsiaTheme="minorEastAsia" w:hAnsiTheme="minorHAnsi" w:cstheme="minorBidi"/>
            <w:noProof/>
            <w:szCs w:val="22"/>
          </w:rPr>
          <w:tab/>
        </w:r>
        <w:r w:rsidRPr="002A1527" w:rsidDel="002A1527">
          <w:rPr>
            <w:rStyle w:val="Hyperlink"/>
            <w:noProof/>
          </w:rPr>
          <w:delText>Standards</w:delText>
        </w:r>
        <w:r w:rsidDel="002A1527">
          <w:rPr>
            <w:noProof/>
            <w:webHidden/>
          </w:rPr>
          <w:tab/>
          <w:delText>7</w:delText>
        </w:r>
      </w:del>
    </w:p>
    <w:p w14:paraId="394B1BC1" w14:textId="77777777" w:rsidR="00A6170F" w:rsidDel="002A1527" w:rsidRDefault="00A6170F">
      <w:pPr>
        <w:pStyle w:val="TOC3"/>
        <w:rPr>
          <w:del w:id="143" w:author="Prince Agarwal" w:date="2014-05-10T17:58:00Z"/>
          <w:rFonts w:asciiTheme="minorHAnsi" w:eastAsiaTheme="minorEastAsia" w:hAnsiTheme="minorHAnsi" w:cstheme="minorBidi"/>
          <w:noProof/>
          <w:szCs w:val="22"/>
        </w:rPr>
      </w:pPr>
      <w:del w:id="144" w:author="Prince Agarwal" w:date="2014-05-10T17:58:00Z">
        <w:r w:rsidRPr="002A1527" w:rsidDel="002A1527">
          <w:rPr>
            <w:rStyle w:val="Hyperlink"/>
            <w:noProof/>
          </w:rPr>
          <w:delText>1.6.2</w:delText>
        </w:r>
        <w:r w:rsidDel="002A1527">
          <w:rPr>
            <w:rFonts w:asciiTheme="minorHAnsi" w:eastAsiaTheme="minorEastAsia" w:hAnsiTheme="minorHAnsi" w:cstheme="minorBidi"/>
            <w:noProof/>
            <w:szCs w:val="22"/>
          </w:rPr>
          <w:tab/>
        </w:r>
        <w:r w:rsidRPr="002A1527" w:rsidDel="002A1527">
          <w:rPr>
            <w:rStyle w:val="Hyperlink"/>
            <w:noProof/>
          </w:rPr>
          <w:delText>Shared Documents</w:delText>
        </w:r>
        <w:r w:rsidDel="002A1527">
          <w:rPr>
            <w:noProof/>
            <w:webHidden/>
          </w:rPr>
          <w:tab/>
          <w:delText>7</w:delText>
        </w:r>
      </w:del>
    </w:p>
    <w:p w14:paraId="11748778" w14:textId="77777777" w:rsidR="00A6170F" w:rsidDel="002A1527" w:rsidRDefault="00A6170F">
      <w:pPr>
        <w:pStyle w:val="TOC2"/>
        <w:tabs>
          <w:tab w:val="left" w:pos="720"/>
          <w:tab w:val="right" w:leader="dot" w:pos="9530"/>
        </w:tabs>
        <w:rPr>
          <w:del w:id="145" w:author="Prince Agarwal" w:date="2014-05-10T17:58:00Z"/>
          <w:rFonts w:asciiTheme="minorHAnsi" w:eastAsiaTheme="minorEastAsia" w:hAnsiTheme="minorHAnsi" w:cstheme="minorBidi"/>
          <w:noProof/>
          <w:szCs w:val="22"/>
        </w:rPr>
      </w:pPr>
      <w:del w:id="146" w:author="Prince Agarwal" w:date="2014-05-10T17:58:00Z">
        <w:r w:rsidRPr="002A1527" w:rsidDel="002A1527">
          <w:rPr>
            <w:rStyle w:val="Hyperlink"/>
            <w:noProof/>
          </w:rPr>
          <w:delText>1.7.</w:delText>
        </w:r>
        <w:r w:rsidDel="002A1527">
          <w:rPr>
            <w:rFonts w:asciiTheme="minorHAnsi" w:eastAsiaTheme="minorEastAsia" w:hAnsiTheme="minorHAnsi" w:cstheme="minorBidi"/>
            <w:noProof/>
            <w:szCs w:val="22"/>
          </w:rPr>
          <w:tab/>
        </w:r>
        <w:r w:rsidRPr="002A1527" w:rsidDel="002A1527">
          <w:rPr>
            <w:rStyle w:val="Hyperlink"/>
            <w:noProof/>
          </w:rPr>
          <w:delText>Release History</w:delText>
        </w:r>
        <w:r w:rsidDel="002A1527">
          <w:rPr>
            <w:noProof/>
            <w:webHidden/>
          </w:rPr>
          <w:tab/>
          <w:delText>7</w:delText>
        </w:r>
      </w:del>
    </w:p>
    <w:p w14:paraId="3E7DBD97" w14:textId="77777777" w:rsidR="00A6170F" w:rsidDel="002A1527" w:rsidRDefault="00A6170F">
      <w:pPr>
        <w:pStyle w:val="TOC2"/>
        <w:tabs>
          <w:tab w:val="left" w:pos="720"/>
          <w:tab w:val="right" w:leader="dot" w:pos="9530"/>
        </w:tabs>
        <w:rPr>
          <w:del w:id="147" w:author="Prince Agarwal" w:date="2014-05-10T17:58:00Z"/>
          <w:rFonts w:asciiTheme="minorHAnsi" w:eastAsiaTheme="minorEastAsia" w:hAnsiTheme="minorHAnsi" w:cstheme="minorBidi"/>
          <w:noProof/>
          <w:szCs w:val="22"/>
        </w:rPr>
      </w:pPr>
      <w:del w:id="148" w:author="Prince Agarwal" w:date="2014-05-10T17:58:00Z">
        <w:r w:rsidRPr="002A1527" w:rsidDel="002A1527">
          <w:rPr>
            <w:rStyle w:val="Hyperlink"/>
            <w:noProof/>
          </w:rPr>
          <w:delText>1.8.</w:delText>
        </w:r>
        <w:r w:rsidDel="002A1527">
          <w:rPr>
            <w:rFonts w:asciiTheme="minorHAnsi" w:eastAsiaTheme="minorEastAsia" w:hAnsiTheme="minorHAnsi" w:cstheme="minorBidi"/>
            <w:noProof/>
            <w:szCs w:val="22"/>
          </w:rPr>
          <w:tab/>
        </w:r>
        <w:r w:rsidRPr="002A1527" w:rsidDel="002A1527">
          <w:rPr>
            <w:rStyle w:val="Hyperlink"/>
            <w:noProof/>
          </w:rPr>
          <w:delText>Proprietary Documents</w:delText>
        </w:r>
        <w:r w:rsidDel="002A1527">
          <w:rPr>
            <w:noProof/>
            <w:webHidden/>
          </w:rPr>
          <w:tab/>
          <w:delText>8</w:delText>
        </w:r>
      </w:del>
    </w:p>
    <w:p w14:paraId="78DF3021" w14:textId="77777777" w:rsidR="00A6170F" w:rsidDel="002A1527" w:rsidRDefault="00A6170F">
      <w:pPr>
        <w:pStyle w:val="TOC1"/>
        <w:tabs>
          <w:tab w:val="left" w:pos="720"/>
        </w:tabs>
        <w:rPr>
          <w:del w:id="149" w:author="Prince Agarwal" w:date="2014-05-10T17:58:00Z"/>
          <w:rFonts w:asciiTheme="minorHAnsi" w:eastAsiaTheme="minorEastAsia" w:hAnsiTheme="minorHAnsi" w:cstheme="minorBidi"/>
          <w:noProof/>
          <w:szCs w:val="22"/>
        </w:rPr>
      </w:pPr>
      <w:del w:id="150" w:author="Prince Agarwal" w:date="2014-05-10T17:58:00Z">
        <w:r w:rsidRPr="002A1527" w:rsidDel="002A1527">
          <w:rPr>
            <w:rStyle w:val="Hyperlink"/>
            <w:rFonts w:cstheme="minorHAnsi"/>
            <w:noProof/>
          </w:rPr>
          <w:delText>2.</w:delText>
        </w:r>
        <w:r w:rsidDel="002A1527">
          <w:rPr>
            <w:rFonts w:asciiTheme="minorHAnsi" w:eastAsiaTheme="minorEastAsia" w:hAnsiTheme="minorHAnsi" w:cstheme="minorBidi"/>
            <w:noProof/>
            <w:szCs w:val="22"/>
          </w:rPr>
          <w:tab/>
        </w:r>
        <w:r w:rsidRPr="002A1527" w:rsidDel="002A1527">
          <w:rPr>
            <w:rStyle w:val="Hyperlink"/>
            <w:rFonts w:cstheme="minorHAnsi"/>
            <w:noProof/>
          </w:rPr>
          <w:delText>Functional Description</w:delText>
        </w:r>
        <w:r w:rsidDel="002A1527">
          <w:rPr>
            <w:noProof/>
            <w:webHidden/>
          </w:rPr>
          <w:tab/>
          <w:delText>9</w:delText>
        </w:r>
      </w:del>
    </w:p>
    <w:p w14:paraId="25465FDF" w14:textId="77777777" w:rsidR="00A6170F" w:rsidDel="002A1527" w:rsidRDefault="00A6170F">
      <w:pPr>
        <w:pStyle w:val="TOC2"/>
        <w:tabs>
          <w:tab w:val="left" w:pos="720"/>
          <w:tab w:val="right" w:leader="dot" w:pos="9530"/>
        </w:tabs>
        <w:rPr>
          <w:del w:id="151" w:author="Prince Agarwal" w:date="2014-05-10T17:58:00Z"/>
          <w:rFonts w:asciiTheme="minorHAnsi" w:eastAsiaTheme="minorEastAsia" w:hAnsiTheme="minorHAnsi" w:cstheme="minorBidi"/>
          <w:noProof/>
          <w:szCs w:val="22"/>
        </w:rPr>
      </w:pPr>
      <w:del w:id="152" w:author="Prince Agarwal" w:date="2014-05-10T17:58:00Z">
        <w:r w:rsidRPr="002A1527" w:rsidDel="002A1527">
          <w:rPr>
            <w:rStyle w:val="Hyperlink"/>
            <w:noProof/>
          </w:rPr>
          <w:delText>2.1.</w:delText>
        </w:r>
        <w:r w:rsidDel="002A1527">
          <w:rPr>
            <w:rFonts w:asciiTheme="minorHAnsi" w:eastAsiaTheme="minorEastAsia" w:hAnsiTheme="minorHAnsi" w:cstheme="minorBidi"/>
            <w:noProof/>
            <w:szCs w:val="22"/>
          </w:rPr>
          <w:tab/>
        </w:r>
        <w:r w:rsidRPr="002A1527" w:rsidDel="002A1527">
          <w:rPr>
            <w:rStyle w:val="Hyperlink"/>
            <w:noProof/>
          </w:rPr>
          <w:delText>Common Platforms Infrastructure</w:delText>
        </w:r>
        <w:r w:rsidDel="002A1527">
          <w:rPr>
            <w:noProof/>
            <w:webHidden/>
          </w:rPr>
          <w:tab/>
          <w:delText>9</w:delText>
        </w:r>
      </w:del>
    </w:p>
    <w:p w14:paraId="17D8A77C" w14:textId="77777777" w:rsidR="00A6170F" w:rsidDel="002A1527" w:rsidRDefault="00A6170F">
      <w:pPr>
        <w:pStyle w:val="TOC2"/>
        <w:tabs>
          <w:tab w:val="left" w:pos="720"/>
          <w:tab w:val="right" w:leader="dot" w:pos="9530"/>
        </w:tabs>
        <w:rPr>
          <w:del w:id="153" w:author="Prince Agarwal" w:date="2014-05-10T17:58:00Z"/>
          <w:rFonts w:asciiTheme="minorHAnsi" w:eastAsiaTheme="minorEastAsia" w:hAnsiTheme="minorHAnsi" w:cstheme="minorBidi"/>
          <w:noProof/>
          <w:szCs w:val="22"/>
        </w:rPr>
      </w:pPr>
      <w:del w:id="154" w:author="Prince Agarwal" w:date="2014-05-10T17:58:00Z">
        <w:r w:rsidRPr="002A1527" w:rsidDel="002A1527">
          <w:rPr>
            <w:rStyle w:val="Hyperlink"/>
            <w:noProof/>
          </w:rPr>
          <w:delText>2.2.</w:delText>
        </w:r>
        <w:r w:rsidDel="002A1527">
          <w:rPr>
            <w:rFonts w:asciiTheme="minorHAnsi" w:eastAsiaTheme="minorEastAsia" w:hAnsiTheme="minorHAnsi" w:cstheme="minorBidi"/>
            <w:noProof/>
            <w:szCs w:val="22"/>
          </w:rPr>
          <w:tab/>
        </w:r>
        <w:r w:rsidRPr="002A1527" w:rsidDel="002A1527">
          <w:rPr>
            <w:rStyle w:val="Hyperlink"/>
            <w:noProof/>
          </w:rPr>
          <w:delText>Messaging Framework</w:delText>
        </w:r>
        <w:r w:rsidDel="002A1527">
          <w:rPr>
            <w:noProof/>
            <w:webHidden/>
          </w:rPr>
          <w:tab/>
          <w:delText>9</w:delText>
        </w:r>
      </w:del>
    </w:p>
    <w:p w14:paraId="6D9DFFBC" w14:textId="77777777" w:rsidR="00A6170F" w:rsidDel="002A1527" w:rsidRDefault="00A6170F">
      <w:pPr>
        <w:pStyle w:val="TOC2"/>
        <w:tabs>
          <w:tab w:val="left" w:pos="720"/>
          <w:tab w:val="right" w:leader="dot" w:pos="9530"/>
        </w:tabs>
        <w:rPr>
          <w:del w:id="155" w:author="Prince Agarwal" w:date="2014-05-10T17:58:00Z"/>
          <w:rFonts w:asciiTheme="minorHAnsi" w:eastAsiaTheme="minorEastAsia" w:hAnsiTheme="minorHAnsi" w:cstheme="minorBidi"/>
          <w:noProof/>
          <w:szCs w:val="22"/>
        </w:rPr>
      </w:pPr>
      <w:del w:id="156" w:author="Prince Agarwal" w:date="2014-05-10T17:58:00Z">
        <w:r w:rsidRPr="002A1527" w:rsidDel="002A1527">
          <w:rPr>
            <w:rStyle w:val="Hyperlink"/>
            <w:noProof/>
          </w:rPr>
          <w:delText>2.3.</w:delText>
        </w:r>
        <w:r w:rsidDel="002A1527">
          <w:rPr>
            <w:rFonts w:asciiTheme="minorHAnsi" w:eastAsiaTheme="minorEastAsia" w:hAnsiTheme="minorHAnsi" w:cstheme="minorBidi"/>
            <w:noProof/>
            <w:szCs w:val="22"/>
          </w:rPr>
          <w:tab/>
        </w:r>
        <w:r w:rsidRPr="002A1527" w:rsidDel="002A1527">
          <w:rPr>
            <w:rStyle w:val="Hyperlink"/>
            <w:noProof/>
          </w:rPr>
          <w:delText>Command Line Interface (CLI)</w:delText>
        </w:r>
        <w:r w:rsidDel="002A1527">
          <w:rPr>
            <w:noProof/>
            <w:webHidden/>
          </w:rPr>
          <w:tab/>
          <w:delText>15</w:delText>
        </w:r>
      </w:del>
    </w:p>
    <w:p w14:paraId="6168B845" w14:textId="77777777" w:rsidR="00A6170F" w:rsidDel="002A1527" w:rsidRDefault="00A6170F">
      <w:pPr>
        <w:pStyle w:val="TOC2"/>
        <w:tabs>
          <w:tab w:val="left" w:pos="720"/>
          <w:tab w:val="right" w:leader="dot" w:pos="9530"/>
        </w:tabs>
        <w:rPr>
          <w:del w:id="157" w:author="Prince Agarwal" w:date="2014-05-10T17:58:00Z"/>
          <w:rFonts w:asciiTheme="minorHAnsi" w:eastAsiaTheme="minorEastAsia" w:hAnsiTheme="minorHAnsi" w:cstheme="minorBidi"/>
          <w:noProof/>
          <w:szCs w:val="22"/>
        </w:rPr>
      </w:pPr>
      <w:del w:id="158" w:author="Prince Agarwal" w:date="2014-05-10T17:58:00Z">
        <w:r w:rsidRPr="002A1527" w:rsidDel="002A1527">
          <w:rPr>
            <w:rStyle w:val="Hyperlink"/>
            <w:noProof/>
          </w:rPr>
          <w:delText>2.4.</w:delText>
        </w:r>
        <w:r w:rsidDel="002A1527">
          <w:rPr>
            <w:rFonts w:asciiTheme="minorHAnsi" w:eastAsiaTheme="minorEastAsia" w:hAnsiTheme="minorHAnsi" w:cstheme="minorBidi"/>
            <w:noProof/>
            <w:szCs w:val="22"/>
          </w:rPr>
          <w:tab/>
        </w:r>
        <w:r w:rsidRPr="002A1527" w:rsidDel="002A1527">
          <w:rPr>
            <w:rStyle w:val="Hyperlink"/>
            <w:noProof/>
          </w:rPr>
          <w:delText>Design Details</w:delText>
        </w:r>
        <w:r w:rsidDel="002A1527">
          <w:rPr>
            <w:noProof/>
            <w:webHidden/>
          </w:rPr>
          <w:tab/>
          <w:delText>16</w:delText>
        </w:r>
      </w:del>
    </w:p>
    <w:p w14:paraId="09721B57" w14:textId="77777777" w:rsidR="00A6170F" w:rsidDel="002A1527" w:rsidRDefault="00A6170F">
      <w:pPr>
        <w:pStyle w:val="TOC2"/>
        <w:tabs>
          <w:tab w:val="left" w:pos="720"/>
          <w:tab w:val="right" w:leader="dot" w:pos="9530"/>
        </w:tabs>
        <w:rPr>
          <w:del w:id="159" w:author="Prince Agarwal" w:date="2014-05-10T17:58:00Z"/>
          <w:rFonts w:asciiTheme="minorHAnsi" w:eastAsiaTheme="minorEastAsia" w:hAnsiTheme="minorHAnsi" w:cstheme="minorBidi"/>
          <w:noProof/>
          <w:szCs w:val="22"/>
        </w:rPr>
      </w:pPr>
      <w:del w:id="160" w:author="Prince Agarwal" w:date="2014-05-10T17:58:00Z">
        <w:r w:rsidRPr="002A1527" w:rsidDel="002A1527">
          <w:rPr>
            <w:rStyle w:val="Hyperlink"/>
            <w:noProof/>
          </w:rPr>
          <w:delText>2.5.</w:delText>
        </w:r>
        <w:r w:rsidDel="002A1527">
          <w:rPr>
            <w:rFonts w:asciiTheme="minorHAnsi" w:eastAsiaTheme="minorEastAsia" w:hAnsiTheme="minorHAnsi" w:cstheme="minorBidi"/>
            <w:noProof/>
            <w:szCs w:val="22"/>
          </w:rPr>
          <w:tab/>
        </w:r>
        <w:r w:rsidRPr="002A1527" w:rsidDel="002A1527">
          <w:rPr>
            <w:rStyle w:val="Hyperlink"/>
            <w:noProof/>
          </w:rPr>
          <w:delText>Usage</w:delText>
        </w:r>
        <w:r w:rsidDel="002A1527">
          <w:rPr>
            <w:noProof/>
            <w:webHidden/>
          </w:rPr>
          <w:tab/>
          <w:delText>18</w:delText>
        </w:r>
      </w:del>
    </w:p>
    <w:p w14:paraId="798F9E23" w14:textId="77777777" w:rsidR="00A6170F" w:rsidDel="002A1527" w:rsidRDefault="00A6170F">
      <w:pPr>
        <w:pStyle w:val="TOC2"/>
        <w:tabs>
          <w:tab w:val="left" w:pos="720"/>
          <w:tab w:val="right" w:leader="dot" w:pos="9530"/>
        </w:tabs>
        <w:rPr>
          <w:del w:id="161" w:author="Prince Agarwal" w:date="2014-05-10T17:58:00Z"/>
          <w:rFonts w:asciiTheme="minorHAnsi" w:eastAsiaTheme="minorEastAsia" w:hAnsiTheme="minorHAnsi" w:cstheme="minorBidi"/>
          <w:noProof/>
          <w:szCs w:val="22"/>
        </w:rPr>
      </w:pPr>
      <w:del w:id="162" w:author="Prince Agarwal" w:date="2014-05-10T17:58:00Z">
        <w:r w:rsidRPr="002A1527" w:rsidDel="002A1527">
          <w:rPr>
            <w:rStyle w:val="Hyperlink"/>
            <w:noProof/>
          </w:rPr>
          <w:delText>2.6.</w:delText>
        </w:r>
        <w:r w:rsidDel="002A1527">
          <w:rPr>
            <w:rFonts w:asciiTheme="minorHAnsi" w:eastAsiaTheme="minorEastAsia" w:hAnsiTheme="minorHAnsi" w:cstheme="minorBidi"/>
            <w:noProof/>
            <w:szCs w:val="22"/>
          </w:rPr>
          <w:tab/>
        </w:r>
        <w:r w:rsidRPr="002A1527" w:rsidDel="002A1527">
          <w:rPr>
            <w:rStyle w:val="Hyperlink"/>
            <w:noProof/>
          </w:rPr>
          <w:delText>Logging</w:delText>
        </w:r>
        <w:r w:rsidDel="002A1527">
          <w:rPr>
            <w:noProof/>
            <w:webHidden/>
          </w:rPr>
          <w:tab/>
          <w:delText>19</w:delText>
        </w:r>
      </w:del>
    </w:p>
    <w:p w14:paraId="15B29423" w14:textId="77777777" w:rsidR="00A6170F" w:rsidDel="002A1527" w:rsidRDefault="00A6170F">
      <w:pPr>
        <w:pStyle w:val="TOC2"/>
        <w:tabs>
          <w:tab w:val="left" w:pos="720"/>
          <w:tab w:val="right" w:leader="dot" w:pos="9530"/>
        </w:tabs>
        <w:rPr>
          <w:del w:id="163" w:author="Prince Agarwal" w:date="2014-05-10T17:58:00Z"/>
          <w:rFonts w:asciiTheme="minorHAnsi" w:eastAsiaTheme="minorEastAsia" w:hAnsiTheme="minorHAnsi" w:cstheme="minorBidi"/>
          <w:noProof/>
          <w:szCs w:val="22"/>
        </w:rPr>
      </w:pPr>
      <w:del w:id="164" w:author="Prince Agarwal" w:date="2014-05-10T17:58:00Z">
        <w:r w:rsidRPr="002A1527" w:rsidDel="002A1527">
          <w:rPr>
            <w:rStyle w:val="Hyperlink"/>
            <w:noProof/>
          </w:rPr>
          <w:delText>2.7.</w:delText>
        </w:r>
        <w:r w:rsidDel="002A1527">
          <w:rPr>
            <w:rFonts w:asciiTheme="minorHAnsi" w:eastAsiaTheme="minorEastAsia" w:hAnsiTheme="minorHAnsi" w:cstheme="minorBidi"/>
            <w:noProof/>
            <w:szCs w:val="22"/>
          </w:rPr>
          <w:tab/>
        </w:r>
        <w:r w:rsidRPr="002A1527" w:rsidDel="002A1527">
          <w:rPr>
            <w:rStyle w:val="Hyperlink"/>
            <w:noProof/>
          </w:rPr>
          <w:delText>Configuration Management</w:delText>
        </w:r>
        <w:r w:rsidDel="002A1527">
          <w:rPr>
            <w:noProof/>
            <w:webHidden/>
          </w:rPr>
          <w:tab/>
          <w:delText>22</w:delText>
        </w:r>
      </w:del>
    </w:p>
    <w:p w14:paraId="7EE9BA15" w14:textId="77777777" w:rsidR="00A6170F" w:rsidDel="002A1527" w:rsidRDefault="00A6170F">
      <w:pPr>
        <w:pStyle w:val="TOC2"/>
        <w:tabs>
          <w:tab w:val="left" w:pos="720"/>
          <w:tab w:val="right" w:leader="dot" w:pos="9530"/>
        </w:tabs>
        <w:rPr>
          <w:del w:id="165" w:author="Prince Agarwal" w:date="2014-05-10T17:58:00Z"/>
          <w:rFonts w:asciiTheme="minorHAnsi" w:eastAsiaTheme="minorEastAsia" w:hAnsiTheme="minorHAnsi" w:cstheme="minorBidi"/>
          <w:noProof/>
          <w:szCs w:val="22"/>
        </w:rPr>
      </w:pPr>
      <w:del w:id="166" w:author="Prince Agarwal" w:date="2014-05-10T17:58:00Z">
        <w:r w:rsidRPr="002A1527" w:rsidDel="002A1527">
          <w:rPr>
            <w:rStyle w:val="Hyperlink"/>
            <w:noProof/>
          </w:rPr>
          <w:delText>2.8.</w:delText>
        </w:r>
        <w:r w:rsidDel="002A1527">
          <w:rPr>
            <w:rFonts w:asciiTheme="minorHAnsi" w:eastAsiaTheme="minorEastAsia" w:hAnsiTheme="minorHAnsi" w:cstheme="minorBidi"/>
            <w:noProof/>
            <w:szCs w:val="22"/>
          </w:rPr>
          <w:tab/>
        </w:r>
        <w:r w:rsidRPr="002A1527" w:rsidDel="002A1527">
          <w:rPr>
            <w:rStyle w:val="Hyperlink"/>
            <w:noProof/>
          </w:rPr>
          <w:delText>Functional Description</w:delText>
        </w:r>
        <w:r w:rsidDel="002A1527">
          <w:rPr>
            <w:noProof/>
            <w:webHidden/>
          </w:rPr>
          <w:tab/>
          <w:delText>23</w:delText>
        </w:r>
      </w:del>
    </w:p>
    <w:p w14:paraId="6794C0BF" w14:textId="77777777" w:rsidR="00A6170F" w:rsidDel="002A1527" w:rsidRDefault="00A6170F">
      <w:pPr>
        <w:pStyle w:val="TOC2"/>
        <w:tabs>
          <w:tab w:val="left" w:pos="720"/>
          <w:tab w:val="right" w:leader="dot" w:pos="9530"/>
        </w:tabs>
        <w:rPr>
          <w:del w:id="167" w:author="Prince Agarwal" w:date="2014-05-10T17:58:00Z"/>
          <w:rFonts w:asciiTheme="minorHAnsi" w:eastAsiaTheme="minorEastAsia" w:hAnsiTheme="minorHAnsi" w:cstheme="minorBidi"/>
          <w:noProof/>
          <w:szCs w:val="22"/>
        </w:rPr>
      </w:pPr>
      <w:del w:id="168" w:author="Prince Agarwal" w:date="2014-05-10T17:58:00Z">
        <w:r w:rsidRPr="002A1527" w:rsidDel="002A1527">
          <w:rPr>
            <w:rStyle w:val="Hyperlink"/>
            <w:noProof/>
          </w:rPr>
          <w:delText>2.9.</w:delText>
        </w:r>
        <w:r w:rsidDel="002A1527">
          <w:rPr>
            <w:rFonts w:asciiTheme="minorHAnsi" w:eastAsiaTheme="minorEastAsia" w:hAnsiTheme="minorHAnsi" w:cstheme="minorBidi"/>
            <w:noProof/>
            <w:szCs w:val="22"/>
          </w:rPr>
          <w:tab/>
        </w:r>
        <w:r w:rsidRPr="002A1527" w:rsidDel="002A1527">
          <w:rPr>
            <w:rStyle w:val="Hyperlink"/>
            <w:noProof/>
          </w:rPr>
          <w:delText>Interfaces</w:delText>
        </w:r>
        <w:r w:rsidDel="002A1527">
          <w:rPr>
            <w:noProof/>
            <w:webHidden/>
          </w:rPr>
          <w:tab/>
          <w:delText>34</w:delText>
        </w:r>
      </w:del>
    </w:p>
    <w:p w14:paraId="50B348CF" w14:textId="77777777" w:rsidR="00A6170F" w:rsidDel="002A1527" w:rsidRDefault="00A6170F">
      <w:pPr>
        <w:pStyle w:val="TOC2"/>
        <w:tabs>
          <w:tab w:val="left" w:pos="720"/>
          <w:tab w:val="right" w:leader="dot" w:pos="9530"/>
        </w:tabs>
        <w:rPr>
          <w:del w:id="169" w:author="Prince Agarwal" w:date="2014-05-10T17:58:00Z"/>
          <w:rFonts w:asciiTheme="minorHAnsi" w:eastAsiaTheme="minorEastAsia" w:hAnsiTheme="minorHAnsi" w:cstheme="minorBidi"/>
          <w:noProof/>
          <w:szCs w:val="22"/>
        </w:rPr>
      </w:pPr>
      <w:del w:id="170" w:author="Prince Agarwal" w:date="2014-05-10T17:58:00Z">
        <w:r w:rsidRPr="002A1527" w:rsidDel="002A1527">
          <w:rPr>
            <w:rStyle w:val="Hyperlink"/>
            <w:noProof/>
          </w:rPr>
          <w:delText>2.10.</w:delText>
        </w:r>
        <w:r w:rsidDel="002A1527">
          <w:rPr>
            <w:rFonts w:asciiTheme="minorHAnsi" w:eastAsiaTheme="minorEastAsia" w:hAnsiTheme="minorHAnsi" w:cstheme="minorBidi"/>
            <w:noProof/>
            <w:szCs w:val="22"/>
          </w:rPr>
          <w:tab/>
        </w:r>
        <w:r w:rsidRPr="002A1527" w:rsidDel="002A1527">
          <w:rPr>
            <w:rStyle w:val="Hyperlink"/>
            <w:noProof/>
          </w:rPr>
          <w:delText>Performance Management (Monitoring)</w:delText>
        </w:r>
        <w:r w:rsidDel="002A1527">
          <w:rPr>
            <w:noProof/>
            <w:webHidden/>
          </w:rPr>
          <w:tab/>
          <w:delText>34</w:delText>
        </w:r>
      </w:del>
    </w:p>
    <w:p w14:paraId="08FD1CD9" w14:textId="77777777" w:rsidR="00A6170F" w:rsidDel="002A1527" w:rsidRDefault="00A6170F">
      <w:pPr>
        <w:pStyle w:val="TOC2"/>
        <w:tabs>
          <w:tab w:val="left" w:pos="720"/>
          <w:tab w:val="right" w:leader="dot" w:pos="9530"/>
        </w:tabs>
        <w:rPr>
          <w:del w:id="171" w:author="Prince Agarwal" w:date="2014-05-10T17:58:00Z"/>
          <w:rFonts w:asciiTheme="minorHAnsi" w:eastAsiaTheme="minorEastAsia" w:hAnsiTheme="minorHAnsi" w:cstheme="minorBidi"/>
          <w:noProof/>
          <w:szCs w:val="22"/>
        </w:rPr>
      </w:pPr>
      <w:del w:id="172" w:author="Prince Agarwal" w:date="2014-05-10T17:58:00Z">
        <w:r w:rsidRPr="002A1527" w:rsidDel="002A1527">
          <w:rPr>
            <w:rStyle w:val="Hyperlink"/>
            <w:noProof/>
          </w:rPr>
          <w:delText>2.11.</w:delText>
        </w:r>
        <w:r w:rsidDel="002A1527">
          <w:rPr>
            <w:rFonts w:asciiTheme="minorHAnsi" w:eastAsiaTheme="minorEastAsia" w:hAnsiTheme="minorHAnsi" w:cstheme="minorBidi"/>
            <w:noProof/>
            <w:szCs w:val="22"/>
          </w:rPr>
          <w:tab/>
        </w:r>
        <w:r w:rsidRPr="002A1527" w:rsidDel="002A1527">
          <w:rPr>
            <w:rStyle w:val="Hyperlink"/>
            <w:noProof/>
          </w:rPr>
          <w:delText>Functional Description</w:delText>
        </w:r>
        <w:r w:rsidDel="002A1527">
          <w:rPr>
            <w:noProof/>
            <w:webHidden/>
          </w:rPr>
          <w:tab/>
          <w:delText>34</w:delText>
        </w:r>
      </w:del>
    </w:p>
    <w:p w14:paraId="714856AB" w14:textId="77777777" w:rsidR="00A6170F" w:rsidDel="002A1527" w:rsidRDefault="00A6170F">
      <w:pPr>
        <w:pStyle w:val="TOC2"/>
        <w:tabs>
          <w:tab w:val="left" w:pos="720"/>
          <w:tab w:val="right" w:leader="dot" w:pos="9530"/>
        </w:tabs>
        <w:rPr>
          <w:del w:id="173" w:author="Prince Agarwal" w:date="2014-05-10T17:58:00Z"/>
          <w:rFonts w:asciiTheme="minorHAnsi" w:eastAsiaTheme="minorEastAsia" w:hAnsiTheme="minorHAnsi" w:cstheme="minorBidi"/>
          <w:noProof/>
          <w:szCs w:val="22"/>
        </w:rPr>
      </w:pPr>
      <w:del w:id="174" w:author="Prince Agarwal" w:date="2014-05-10T17:58:00Z">
        <w:r w:rsidRPr="002A1527" w:rsidDel="002A1527">
          <w:rPr>
            <w:rStyle w:val="Hyperlink"/>
            <w:noProof/>
          </w:rPr>
          <w:delText>2.12.</w:delText>
        </w:r>
        <w:r w:rsidDel="002A1527">
          <w:rPr>
            <w:rFonts w:asciiTheme="minorHAnsi" w:eastAsiaTheme="minorEastAsia" w:hAnsiTheme="minorHAnsi" w:cstheme="minorBidi"/>
            <w:noProof/>
            <w:szCs w:val="22"/>
          </w:rPr>
          <w:tab/>
        </w:r>
        <w:r w:rsidRPr="002A1527" w:rsidDel="002A1527">
          <w:rPr>
            <w:rStyle w:val="Hyperlink"/>
            <w:noProof/>
          </w:rPr>
          <w:delText>KPI Configuration</w:delText>
        </w:r>
        <w:r w:rsidDel="002A1527">
          <w:rPr>
            <w:noProof/>
            <w:webHidden/>
          </w:rPr>
          <w:tab/>
          <w:delText>35</w:delText>
        </w:r>
      </w:del>
    </w:p>
    <w:p w14:paraId="7F31D3E8" w14:textId="77777777" w:rsidR="00A6170F" w:rsidDel="002A1527" w:rsidRDefault="00A6170F">
      <w:pPr>
        <w:pStyle w:val="TOC2"/>
        <w:tabs>
          <w:tab w:val="left" w:pos="720"/>
          <w:tab w:val="right" w:leader="dot" w:pos="9530"/>
        </w:tabs>
        <w:rPr>
          <w:del w:id="175" w:author="Prince Agarwal" w:date="2014-05-10T17:58:00Z"/>
          <w:rFonts w:asciiTheme="minorHAnsi" w:eastAsiaTheme="minorEastAsia" w:hAnsiTheme="minorHAnsi" w:cstheme="minorBidi"/>
          <w:noProof/>
          <w:szCs w:val="22"/>
        </w:rPr>
      </w:pPr>
      <w:del w:id="176" w:author="Prince Agarwal" w:date="2014-05-10T17:58:00Z">
        <w:r w:rsidRPr="002A1527" w:rsidDel="002A1527">
          <w:rPr>
            <w:rStyle w:val="Hyperlink"/>
            <w:noProof/>
          </w:rPr>
          <w:delText>2.13.</w:delText>
        </w:r>
        <w:r w:rsidDel="002A1527">
          <w:rPr>
            <w:rFonts w:asciiTheme="minorHAnsi" w:eastAsiaTheme="minorEastAsia" w:hAnsiTheme="minorHAnsi" w:cstheme="minorBidi"/>
            <w:noProof/>
            <w:szCs w:val="22"/>
          </w:rPr>
          <w:tab/>
        </w:r>
        <w:r w:rsidRPr="002A1527" w:rsidDel="002A1527">
          <w:rPr>
            <w:rStyle w:val="Hyperlink"/>
            <w:noProof/>
          </w:rPr>
          <w:delText>KPI Collection</w:delText>
        </w:r>
        <w:r w:rsidDel="002A1527">
          <w:rPr>
            <w:noProof/>
            <w:webHidden/>
          </w:rPr>
          <w:tab/>
          <w:delText>35</w:delText>
        </w:r>
      </w:del>
    </w:p>
    <w:p w14:paraId="359B59CD" w14:textId="77777777" w:rsidR="00A6170F" w:rsidDel="002A1527" w:rsidRDefault="00A6170F">
      <w:pPr>
        <w:pStyle w:val="TOC2"/>
        <w:tabs>
          <w:tab w:val="left" w:pos="720"/>
          <w:tab w:val="right" w:leader="dot" w:pos="9530"/>
        </w:tabs>
        <w:rPr>
          <w:del w:id="177" w:author="Prince Agarwal" w:date="2014-05-10T17:58:00Z"/>
          <w:rFonts w:asciiTheme="minorHAnsi" w:eastAsiaTheme="minorEastAsia" w:hAnsiTheme="minorHAnsi" w:cstheme="minorBidi"/>
          <w:noProof/>
          <w:szCs w:val="22"/>
        </w:rPr>
      </w:pPr>
      <w:del w:id="178" w:author="Prince Agarwal" w:date="2014-05-10T17:58:00Z">
        <w:r w:rsidRPr="002A1527" w:rsidDel="002A1527">
          <w:rPr>
            <w:rStyle w:val="Hyperlink"/>
            <w:noProof/>
          </w:rPr>
          <w:delText>2.14.</w:delText>
        </w:r>
        <w:r w:rsidDel="002A1527">
          <w:rPr>
            <w:rFonts w:asciiTheme="minorHAnsi" w:eastAsiaTheme="minorEastAsia" w:hAnsiTheme="minorHAnsi" w:cstheme="minorBidi"/>
            <w:noProof/>
            <w:szCs w:val="22"/>
          </w:rPr>
          <w:tab/>
        </w:r>
        <w:r w:rsidRPr="002A1527" w:rsidDel="002A1527">
          <w:rPr>
            <w:rStyle w:val="Hyperlink"/>
            <w:noProof/>
          </w:rPr>
          <w:delText>KPI Storage</w:delText>
        </w:r>
        <w:r w:rsidDel="002A1527">
          <w:rPr>
            <w:noProof/>
            <w:webHidden/>
          </w:rPr>
          <w:tab/>
          <w:delText>35</w:delText>
        </w:r>
      </w:del>
    </w:p>
    <w:p w14:paraId="23D0E451" w14:textId="77777777" w:rsidR="00A6170F" w:rsidDel="002A1527" w:rsidRDefault="00A6170F">
      <w:pPr>
        <w:pStyle w:val="TOC2"/>
        <w:tabs>
          <w:tab w:val="left" w:pos="720"/>
          <w:tab w:val="right" w:leader="dot" w:pos="9530"/>
        </w:tabs>
        <w:rPr>
          <w:del w:id="179" w:author="Prince Agarwal" w:date="2014-05-10T17:58:00Z"/>
          <w:rFonts w:asciiTheme="minorHAnsi" w:eastAsiaTheme="minorEastAsia" w:hAnsiTheme="minorHAnsi" w:cstheme="minorBidi"/>
          <w:noProof/>
          <w:szCs w:val="22"/>
        </w:rPr>
      </w:pPr>
      <w:del w:id="180" w:author="Prince Agarwal" w:date="2014-05-10T17:58:00Z">
        <w:r w:rsidRPr="002A1527" w:rsidDel="002A1527">
          <w:rPr>
            <w:rStyle w:val="Hyperlink"/>
            <w:noProof/>
          </w:rPr>
          <w:delText>2.15.</w:delText>
        </w:r>
        <w:r w:rsidDel="002A1527">
          <w:rPr>
            <w:rFonts w:asciiTheme="minorHAnsi" w:eastAsiaTheme="minorEastAsia" w:hAnsiTheme="minorHAnsi" w:cstheme="minorBidi"/>
            <w:noProof/>
            <w:szCs w:val="22"/>
          </w:rPr>
          <w:tab/>
        </w:r>
        <w:r w:rsidRPr="002A1527" w:rsidDel="002A1527">
          <w:rPr>
            <w:rStyle w:val="Hyperlink"/>
            <w:noProof/>
          </w:rPr>
          <w:delText>Design Details</w:delText>
        </w:r>
        <w:r w:rsidDel="002A1527">
          <w:rPr>
            <w:noProof/>
            <w:webHidden/>
          </w:rPr>
          <w:tab/>
          <w:delText>35</w:delText>
        </w:r>
      </w:del>
    </w:p>
    <w:p w14:paraId="1FD3BEE9" w14:textId="77777777" w:rsidR="00A6170F" w:rsidDel="002A1527" w:rsidRDefault="00A6170F">
      <w:pPr>
        <w:pStyle w:val="TOC2"/>
        <w:tabs>
          <w:tab w:val="left" w:pos="720"/>
          <w:tab w:val="right" w:leader="dot" w:pos="9530"/>
        </w:tabs>
        <w:rPr>
          <w:del w:id="181" w:author="Prince Agarwal" w:date="2014-05-10T17:58:00Z"/>
          <w:rFonts w:asciiTheme="minorHAnsi" w:eastAsiaTheme="minorEastAsia" w:hAnsiTheme="minorHAnsi" w:cstheme="minorBidi"/>
          <w:noProof/>
          <w:szCs w:val="22"/>
        </w:rPr>
      </w:pPr>
      <w:del w:id="182" w:author="Prince Agarwal" w:date="2014-05-10T17:58:00Z">
        <w:r w:rsidRPr="002A1527" w:rsidDel="002A1527">
          <w:rPr>
            <w:rStyle w:val="Hyperlink"/>
            <w:noProof/>
          </w:rPr>
          <w:delText>2.16.</w:delText>
        </w:r>
        <w:r w:rsidDel="002A1527">
          <w:rPr>
            <w:rFonts w:asciiTheme="minorHAnsi" w:eastAsiaTheme="minorEastAsia" w:hAnsiTheme="minorHAnsi" w:cstheme="minorBidi"/>
            <w:noProof/>
            <w:szCs w:val="22"/>
          </w:rPr>
          <w:tab/>
        </w:r>
        <w:r w:rsidRPr="002A1527" w:rsidDel="002A1527">
          <w:rPr>
            <w:rStyle w:val="Hyperlink"/>
            <w:noProof/>
          </w:rPr>
          <w:delText>Interfaces</w:delText>
        </w:r>
        <w:r w:rsidDel="002A1527">
          <w:rPr>
            <w:noProof/>
            <w:webHidden/>
          </w:rPr>
          <w:tab/>
          <w:delText>43</w:delText>
        </w:r>
      </w:del>
    </w:p>
    <w:p w14:paraId="194FAF10" w14:textId="77777777" w:rsidR="00A6170F" w:rsidDel="002A1527" w:rsidRDefault="00A6170F">
      <w:pPr>
        <w:pStyle w:val="TOC2"/>
        <w:tabs>
          <w:tab w:val="left" w:pos="720"/>
          <w:tab w:val="right" w:leader="dot" w:pos="9530"/>
        </w:tabs>
        <w:rPr>
          <w:del w:id="183" w:author="Prince Agarwal" w:date="2014-05-10T17:58:00Z"/>
          <w:rFonts w:asciiTheme="minorHAnsi" w:eastAsiaTheme="minorEastAsia" w:hAnsiTheme="minorHAnsi" w:cstheme="minorBidi"/>
          <w:noProof/>
          <w:szCs w:val="22"/>
        </w:rPr>
      </w:pPr>
      <w:del w:id="184" w:author="Prince Agarwal" w:date="2014-05-10T17:58:00Z">
        <w:r w:rsidRPr="002A1527" w:rsidDel="002A1527">
          <w:rPr>
            <w:rStyle w:val="Hyperlink"/>
            <w:noProof/>
          </w:rPr>
          <w:delText>2.17.</w:delText>
        </w:r>
        <w:r w:rsidDel="002A1527">
          <w:rPr>
            <w:rFonts w:asciiTheme="minorHAnsi" w:eastAsiaTheme="minorEastAsia" w:hAnsiTheme="minorHAnsi" w:cstheme="minorBidi"/>
            <w:noProof/>
            <w:szCs w:val="22"/>
          </w:rPr>
          <w:tab/>
        </w:r>
        <w:r w:rsidRPr="002A1527" w:rsidDel="002A1527">
          <w:rPr>
            <w:rStyle w:val="Hyperlink"/>
            <w:noProof/>
          </w:rPr>
          <w:delText>Files Added/Modified</w:delText>
        </w:r>
        <w:r w:rsidDel="002A1527">
          <w:rPr>
            <w:noProof/>
            <w:webHidden/>
          </w:rPr>
          <w:tab/>
          <w:delText>44</w:delText>
        </w:r>
      </w:del>
    </w:p>
    <w:p w14:paraId="20FBB80E" w14:textId="77777777" w:rsidR="00A6170F" w:rsidDel="002A1527" w:rsidRDefault="00A6170F">
      <w:pPr>
        <w:pStyle w:val="TOC2"/>
        <w:tabs>
          <w:tab w:val="left" w:pos="720"/>
          <w:tab w:val="right" w:leader="dot" w:pos="9530"/>
        </w:tabs>
        <w:rPr>
          <w:del w:id="185" w:author="Prince Agarwal" w:date="2014-05-10T17:58:00Z"/>
          <w:rFonts w:asciiTheme="minorHAnsi" w:eastAsiaTheme="minorEastAsia" w:hAnsiTheme="minorHAnsi" w:cstheme="minorBidi"/>
          <w:noProof/>
          <w:szCs w:val="22"/>
        </w:rPr>
      </w:pPr>
      <w:del w:id="186" w:author="Prince Agarwal" w:date="2014-05-10T17:58:00Z">
        <w:r w:rsidRPr="002A1527" w:rsidDel="002A1527">
          <w:rPr>
            <w:rStyle w:val="Hyperlink"/>
            <w:noProof/>
          </w:rPr>
          <w:delText>2.18.</w:delText>
        </w:r>
        <w:r w:rsidDel="002A1527">
          <w:rPr>
            <w:rFonts w:asciiTheme="minorHAnsi" w:eastAsiaTheme="minorEastAsia" w:hAnsiTheme="minorHAnsi" w:cstheme="minorBidi"/>
            <w:noProof/>
            <w:szCs w:val="22"/>
          </w:rPr>
          <w:tab/>
        </w:r>
        <w:r w:rsidRPr="002A1527" w:rsidDel="002A1527">
          <w:rPr>
            <w:rStyle w:val="Hyperlink"/>
            <w:noProof/>
          </w:rPr>
          <w:delText>Configuration</w:delText>
        </w:r>
        <w:r w:rsidDel="002A1527">
          <w:rPr>
            <w:noProof/>
            <w:webHidden/>
          </w:rPr>
          <w:tab/>
          <w:delText>44</w:delText>
        </w:r>
      </w:del>
    </w:p>
    <w:p w14:paraId="73D0B03F" w14:textId="77777777" w:rsidR="00A6170F" w:rsidDel="002A1527" w:rsidRDefault="00A6170F">
      <w:pPr>
        <w:pStyle w:val="TOC2"/>
        <w:tabs>
          <w:tab w:val="left" w:pos="720"/>
          <w:tab w:val="right" w:leader="dot" w:pos="9530"/>
        </w:tabs>
        <w:rPr>
          <w:del w:id="187" w:author="Prince Agarwal" w:date="2014-05-10T17:58:00Z"/>
          <w:rFonts w:asciiTheme="minorHAnsi" w:eastAsiaTheme="minorEastAsia" w:hAnsiTheme="minorHAnsi" w:cstheme="minorBidi"/>
          <w:noProof/>
          <w:szCs w:val="22"/>
        </w:rPr>
      </w:pPr>
      <w:del w:id="188" w:author="Prince Agarwal" w:date="2014-05-10T17:58:00Z">
        <w:r w:rsidRPr="002A1527" w:rsidDel="002A1527">
          <w:rPr>
            <w:rStyle w:val="Hyperlink"/>
            <w:noProof/>
          </w:rPr>
          <w:delText>2.19.</w:delText>
        </w:r>
        <w:r w:rsidDel="002A1527">
          <w:rPr>
            <w:rFonts w:asciiTheme="minorHAnsi" w:eastAsiaTheme="minorEastAsia" w:hAnsiTheme="minorHAnsi" w:cstheme="minorBidi"/>
            <w:noProof/>
            <w:szCs w:val="22"/>
          </w:rPr>
          <w:tab/>
        </w:r>
        <w:r w:rsidRPr="002A1527" w:rsidDel="002A1527">
          <w:rPr>
            <w:rStyle w:val="Hyperlink"/>
            <w:noProof/>
          </w:rPr>
          <w:delText>Results</w:delText>
        </w:r>
        <w:r w:rsidDel="002A1527">
          <w:rPr>
            <w:noProof/>
            <w:webHidden/>
          </w:rPr>
          <w:tab/>
          <w:delText>45</w:delText>
        </w:r>
      </w:del>
    </w:p>
    <w:p w14:paraId="280665D0" w14:textId="77777777" w:rsidR="00A6170F" w:rsidDel="002A1527" w:rsidRDefault="00A6170F">
      <w:pPr>
        <w:pStyle w:val="TOC2"/>
        <w:tabs>
          <w:tab w:val="left" w:pos="720"/>
          <w:tab w:val="right" w:leader="dot" w:pos="9530"/>
        </w:tabs>
        <w:rPr>
          <w:del w:id="189" w:author="Prince Agarwal" w:date="2014-05-10T17:58:00Z"/>
          <w:rFonts w:asciiTheme="minorHAnsi" w:eastAsiaTheme="minorEastAsia" w:hAnsiTheme="minorHAnsi" w:cstheme="minorBidi"/>
          <w:noProof/>
          <w:szCs w:val="22"/>
        </w:rPr>
      </w:pPr>
      <w:del w:id="190" w:author="Prince Agarwal" w:date="2014-05-10T17:58:00Z">
        <w:r w:rsidRPr="002A1527" w:rsidDel="002A1527">
          <w:rPr>
            <w:rStyle w:val="Hyperlink"/>
            <w:noProof/>
          </w:rPr>
          <w:delText>2.20.</w:delText>
        </w:r>
        <w:r w:rsidDel="002A1527">
          <w:rPr>
            <w:rFonts w:asciiTheme="minorHAnsi" w:eastAsiaTheme="minorEastAsia" w:hAnsiTheme="minorHAnsi" w:cstheme="minorBidi"/>
            <w:noProof/>
            <w:szCs w:val="22"/>
          </w:rPr>
          <w:tab/>
        </w:r>
        <w:r w:rsidRPr="002A1527" w:rsidDel="002A1527">
          <w:rPr>
            <w:rStyle w:val="Hyperlink"/>
            <w:noProof/>
          </w:rPr>
          <w:delText>Stack Manager (SM)</w:delText>
        </w:r>
        <w:r w:rsidDel="002A1527">
          <w:rPr>
            <w:noProof/>
            <w:webHidden/>
          </w:rPr>
          <w:tab/>
          <w:delText>46</w:delText>
        </w:r>
      </w:del>
    </w:p>
    <w:p w14:paraId="187C9908" w14:textId="77777777" w:rsidR="00A6170F" w:rsidDel="002A1527" w:rsidRDefault="00A6170F">
      <w:pPr>
        <w:pStyle w:val="TOC2"/>
        <w:tabs>
          <w:tab w:val="left" w:pos="720"/>
          <w:tab w:val="right" w:leader="dot" w:pos="9530"/>
        </w:tabs>
        <w:rPr>
          <w:del w:id="191" w:author="Prince Agarwal" w:date="2014-05-10T17:58:00Z"/>
          <w:rFonts w:asciiTheme="minorHAnsi" w:eastAsiaTheme="minorEastAsia" w:hAnsiTheme="minorHAnsi" w:cstheme="minorBidi"/>
          <w:noProof/>
          <w:szCs w:val="22"/>
        </w:rPr>
      </w:pPr>
      <w:del w:id="192" w:author="Prince Agarwal" w:date="2014-05-10T17:58:00Z">
        <w:r w:rsidRPr="002A1527" w:rsidDel="002A1527">
          <w:rPr>
            <w:rStyle w:val="Hyperlink"/>
            <w:noProof/>
          </w:rPr>
          <w:delText>2.21.</w:delText>
        </w:r>
        <w:r w:rsidDel="002A1527">
          <w:rPr>
            <w:rFonts w:asciiTheme="minorHAnsi" w:eastAsiaTheme="minorEastAsia" w:hAnsiTheme="minorHAnsi" w:cstheme="minorBidi"/>
            <w:noProof/>
            <w:szCs w:val="22"/>
          </w:rPr>
          <w:tab/>
        </w:r>
        <w:r w:rsidRPr="002A1527" w:rsidDel="002A1527">
          <w:rPr>
            <w:rStyle w:val="Hyperlink"/>
            <w:noProof/>
          </w:rPr>
          <w:delText>Functional Description</w:delText>
        </w:r>
        <w:r w:rsidDel="002A1527">
          <w:rPr>
            <w:noProof/>
            <w:webHidden/>
          </w:rPr>
          <w:tab/>
          <w:delText>47</w:delText>
        </w:r>
      </w:del>
    </w:p>
    <w:p w14:paraId="7F0791C8" w14:textId="77777777" w:rsidR="00A6170F" w:rsidDel="002A1527" w:rsidRDefault="00A6170F">
      <w:pPr>
        <w:pStyle w:val="TOC2"/>
        <w:tabs>
          <w:tab w:val="left" w:pos="720"/>
          <w:tab w:val="right" w:leader="dot" w:pos="9530"/>
        </w:tabs>
        <w:rPr>
          <w:del w:id="193" w:author="Prince Agarwal" w:date="2014-05-10T17:58:00Z"/>
          <w:rFonts w:asciiTheme="minorHAnsi" w:eastAsiaTheme="minorEastAsia" w:hAnsiTheme="minorHAnsi" w:cstheme="minorBidi"/>
          <w:noProof/>
          <w:szCs w:val="22"/>
        </w:rPr>
      </w:pPr>
      <w:del w:id="194" w:author="Prince Agarwal" w:date="2014-05-10T17:58:00Z">
        <w:r w:rsidRPr="002A1527" w:rsidDel="002A1527">
          <w:rPr>
            <w:rStyle w:val="Hyperlink"/>
            <w:noProof/>
          </w:rPr>
          <w:delText>2.22.</w:delText>
        </w:r>
        <w:r w:rsidDel="002A1527">
          <w:rPr>
            <w:rFonts w:asciiTheme="minorHAnsi" w:eastAsiaTheme="minorEastAsia" w:hAnsiTheme="minorHAnsi" w:cstheme="minorBidi"/>
            <w:noProof/>
            <w:szCs w:val="22"/>
          </w:rPr>
          <w:tab/>
        </w:r>
        <w:r w:rsidRPr="002A1527" w:rsidDel="002A1527">
          <w:rPr>
            <w:rStyle w:val="Hyperlink"/>
            <w:noProof/>
          </w:rPr>
          <w:delText>Design Details</w:delText>
        </w:r>
        <w:r w:rsidDel="002A1527">
          <w:rPr>
            <w:noProof/>
            <w:webHidden/>
          </w:rPr>
          <w:tab/>
          <w:delText>47</w:delText>
        </w:r>
      </w:del>
    </w:p>
    <w:p w14:paraId="6070A99A" w14:textId="77777777" w:rsidR="00A6170F" w:rsidDel="002A1527" w:rsidRDefault="00A6170F">
      <w:pPr>
        <w:pStyle w:val="TOC2"/>
        <w:tabs>
          <w:tab w:val="left" w:pos="720"/>
          <w:tab w:val="right" w:leader="dot" w:pos="9530"/>
        </w:tabs>
        <w:rPr>
          <w:del w:id="195" w:author="Prince Agarwal" w:date="2014-05-10T17:58:00Z"/>
          <w:rFonts w:asciiTheme="minorHAnsi" w:eastAsiaTheme="minorEastAsia" w:hAnsiTheme="minorHAnsi" w:cstheme="minorBidi"/>
          <w:noProof/>
          <w:szCs w:val="22"/>
        </w:rPr>
      </w:pPr>
      <w:del w:id="196" w:author="Prince Agarwal" w:date="2014-05-10T17:58:00Z">
        <w:r w:rsidRPr="002A1527" w:rsidDel="002A1527">
          <w:rPr>
            <w:rStyle w:val="Hyperlink"/>
            <w:noProof/>
          </w:rPr>
          <w:delText>2.23.</w:delText>
        </w:r>
        <w:r w:rsidDel="002A1527">
          <w:rPr>
            <w:rFonts w:asciiTheme="minorHAnsi" w:eastAsiaTheme="minorEastAsia" w:hAnsiTheme="minorHAnsi" w:cstheme="minorBidi"/>
            <w:noProof/>
            <w:szCs w:val="22"/>
          </w:rPr>
          <w:tab/>
        </w:r>
        <w:r w:rsidRPr="002A1527" w:rsidDel="002A1527">
          <w:rPr>
            <w:rStyle w:val="Hyperlink"/>
            <w:noProof/>
          </w:rPr>
          <w:delText>Sequence Diagram</w:delText>
        </w:r>
        <w:r w:rsidDel="002A1527">
          <w:rPr>
            <w:noProof/>
            <w:webHidden/>
          </w:rPr>
          <w:tab/>
          <w:delText>49</w:delText>
        </w:r>
      </w:del>
    </w:p>
    <w:p w14:paraId="5D277433" w14:textId="77777777" w:rsidR="00A6170F" w:rsidDel="002A1527" w:rsidRDefault="00A6170F">
      <w:pPr>
        <w:pStyle w:val="TOC2"/>
        <w:tabs>
          <w:tab w:val="left" w:pos="720"/>
          <w:tab w:val="right" w:leader="dot" w:pos="9530"/>
        </w:tabs>
        <w:rPr>
          <w:del w:id="197" w:author="Prince Agarwal" w:date="2014-05-10T17:58:00Z"/>
          <w:rFonts w:asciiTheme="minorHAnsi" w:eastAsiaTheme="minorEastAsia" w:hAnsiTheme="minorHAnsi" w:cstheme="minorBidi"/>
          <w:noProof/>
          <w:szCs w:val="22"/>
        </w:rPr>
      </w:pPr>
      <w:del w:id="198" w:author="Prince Agarwal" w:date="2014-05-10T17:58:00Z">
        <w:r w:rsidRPr="002A1527" w:rsidDel="002A1527">
          <w:rPr>
            <w:rStyle w:val="Hyperlink"/>
            <w:noProof/>
          </w:rPr>
          <w:delText>2.24.</w:delText>
        </w:r>
        <w:r w:rsidDel="002A1527">
          <w:rPr>
            <w:rFonts w:asciiTheme="minorHAnsi" w:eastAsiaTheme="minorEastAsia" w:hAnsiTheme="minorHAnsi" w:cstheme="minorBidi"/>
            <w:noProof/>
            <w:szCs w:val="22"/>
          </w:rPr>
          <w:tab/>
        </w:r>
        <w:r w:rsidRPr="002A1527" w:rsidDel="002A1527">
          <w:rPr>
            <w:rStyle w:val="Hyperlink"/>
            <w:noProof/>
          </w:rPr>
          <w:delText>Files Added/Modified</w:delText>
        </w:r>
        <w:r w:rsidDel="002A1527">
          <w:rPr>
            <w:noProof/>
            <w:webHidden/>
          </w:rPr>
          <w:tab/>
          <w:delText>50</w:delText>
        </w:r>
      </w:del>
    </w:p>
    <w:p w14:paraId="4DA1C103" w14:textId="77777777" w:rsidR="00A6170F" w:rsidDel="002A1527" w:rsidRDefault="00A6170F">
      <w:pPr>
        <w:pStyle w:val="TOC2"/>
        <w:tabs>
          <w:tab w:val="left" w:pos="720"/>
          <w:tab w:val="right" w:leader="dot" w:pos="9530"/>
        </w:tabs>
        <w:rPr>
          <w:del w:id="199" w:author="Prince Agarwal" w:date="2014-05-10T17:58:00Z"/>
          <w:rFonts w:asciiTheme="minorHAnsi" w:eastAsiaTheme="minorEastAsia" w:hAnsiTheme="minorHAnsi" w:cstheme="minorBidi"/>
          <w:noProof/>
          <w:szCs w:val="22"/>
        </w:rPr>
      </w:pPr>
      <w:del w:id="200" w:author="Prince Agarwal" w:date="2014-05-10T17:58:00Z">
        <w:r w:rsidRPr="002A1527" w:rsidDel="002A1527">
          <w:rPr>
            <w:rStyle w:val="Hyperlink"/>
            <w:noProof/>
          </w:rPr>
          <w:delText>2.25.</w:delText>
        </w:r>
        <w:r w:rsidDel="002A1527">
          <w:rPr>
            <w:rFonts w:asciiTheme="minorHAnsi" w:eastAsiaTheme="minorEastAsia" w:hAnsiTheme="minorHAnsi" w:cstheme="minorBidi"/>
            <w:noProof/>
            <w:szCs w:val="22"/>
          </w:rPr>
          <w:tab/>
        </w:r>
        <w:r w:rsidRPr="002A1527" w:rsidDel="002A1527">
          <w:rPr>
            <w:rStyle w:val="Hyperlink"/>
            <w:noProof/>
          </w:rPr>
          <w:delText>Compile Options</w:delText>
        </w:r>
        <w:r w:rsidDel="002A1527">
          <w:rPr>
            <w:noProof/>
            <w:webHidden/>
          </w:rPr>
          <w:tab/>
          <w:delText>50</w:delText>
        </w:r>
      </w:del>
    </w:p>
    <w:p w14:paraId="51766CED" w14:textId="77777777" w:rsidR="00A6170F" w:rsidDel="002A1527" w:rsidRDefault="00A6170F">
      <w:pPr>
        <w:pStyle w:val="TOC2"/>
        <w:tabs>
          <w:tab w:val="left" w:pos="720"/>
          <w:tab w:val="right" w:leader="dot" w:pos="9530"/>
        </w:tabs>
        <w:rPr>
          <w:del w:id="201" w:author="Prince Agarwal" w:date="2014-05-10T17:58:00Z"/>
          <w:rFonts w:asciiTheme="minorHAnsi" w:eastAsiaTheme="minorEastAsia" w:hAnsiTheme="minorHAnsi" w:cstheme="minorBidi"/>
          <w:noProof/>
          <w:szCs w:val="22"/>
        </w:rPr>
      </w:pPr>
      <w:del w:id="202" w:author="Prince Agarwal" w:date="2014-05-10T17:58:00Z">
        <w:r w:rsidRPr="002A1527" w:rsidDel="002A1527">
          <w:rPr>
            <w:rStyle w:val="Hyperlink"/>
            <w:noProof/>
          </w:rPr>
          <w:delText>2.26.</w:delText>
        </w:r>
        <w:r w:rsidDel="002A1527">
          <w:rPr>
            <w:rFonts w:asciiTheme="minorHAnsi" w:eastAsiaTheme="minorEastAsia" w:hAnsiTheme="minorHAnsi" w:cstheme="minorBidi"/>
            <w:noProof/>
            <w:szCs w:val="22"/>
          </w:rPr>
          <w:tab/>
        </w:r>
        <w:r w:rsidRPr="002A1527" w:rsidDel="002A1527">
          <w:rPr>
            <w:rStyle w:val="Hyperlink"/>
            <w:noProof/>
          </w:rPr>
          <w:delText>Interfaces</w:delText>
        </w:r>
        <w:r w:rsidDel="002A1527">
          <w:rPr>
            <w:noProof/>
            <w:webHidden/>
          </w:rPr>
          <w:tab/>
          <w:delText>50</w:delText>
        </w:r>
      </w:del>
    </w:p>
    <w:p w14:paraId="473D9BF6" w14:textId="77777777" w:rsidR="00A6170F" w:rsidDel="002A1527" w:rsidRDefault="00A6170F">
      <w:pPr>
        <w:pStyle w:val="TOC1"/>
        <w:tabs>
          <w:tab w:val="left" w:pos="720"/>
        </w:tabs>
        <w:rPr>
          <w:del w:id="203" w:author="Prince Agarwal" w:date="2014-05-10T17:58:00Z"/>
          <w:rFonts w:asciiTheme="minorHAnsi" w:eastAsiaTheme="minorEastAsia" w:hAnsiTheme="minorHAnsi" w:cstheme="minorBidi"/>
          <w:noProof/>
          <w:szCs w:val="22"/>
        </w:rPr>
      </w:pPr>
      <w:del w:id="204" w:author="Prince Agarwal" w:date="2014-05-10T17:58:00Z">
        <w:r w:rsidRPr="002A1527" w:rsidDel="002A1527">
          <w:rPr>
            <w:rStyle w:val="Hyperlink"/>
            <w:rFonts w:cstheme="minorHAnsi"/>
            <w:noProof/>
          </w:rPr>
          <w:delText>3.</w:delText>
        </w:r>
        <w:r w:rsidDel="002A1527">
          <w:rPr>
            <w:rFonts w:asciiTheme="minorHAnsi" w:eastAsiaTheme="minorEastAsia" w:hAnsiTheme="minorHAnsi" w:cstheme="minorBidi"/>
            <w:noProof/>
            <w:szCs w:val="22"/>
          </w:rPr>
          <w:tab/>
        </w:r>
        <w:r w:rsidRPr="002A1527" w:rsidDel="002A1527">
          <w:rPr>
            <w:rStyle w:val="Hyperlink"/>
            <w:rFonts w:cstheme="minorHAnsi"/>
            <w:noProof/>
          </w:rPr>
          <w:delText>Appendix A (Design Decisions)</w:delText>
        </w:r>
        <w:r w:rsidDel="002A1527">
          <w:rPr>
            <w:noProof/>
            <w:webHidden/>
          </w:rPr>
          <w:tab/>
          <w:delText>52</w:delText>
        </w:r>
      </w:del>
    </w:p>
    <w:p w14:paraId="2194FA5F" w14:textId="77777777" w:rsidR="00A6170F" w:rsidDel="002A1527" w:rsidRDefault="00A6170F">
      <w:pPr>
        <w:pStyle w:val="TOC2"/>
        <w:tabs>
          <w:tab w:val="left" w:pos="720"/>
          <w:tab w:val="right" w:leader="dot" w:pos="9530"/>
        </w:tabs>
        <w:rPr>
          <w:del w:id="205" w:author="Prince Agarwal" w:date="2014-05-10T17:58:00Z"/>
          <w:rFonts w:asciiTheme="minorHAnsi" w:eastAsiaTheme="minorEastAsia" w:hAnsiTheme="minorHAnsi" w:cstheme="minorBidi"/>
          <w:noProof/>
          <w:szCs w:val="22"/>
        </w:rPr>
      </w:pPr>
      <w:del w:id="206" w:author="Prince Agarwal" w:date="2014-05-10T17:58:00Z">
        <w:r w:rsidRPr="002A1527" w:rsidDel="002A1527">
          <w:rPr>
            <w:rStyle w:val="Hyperlink"/>
            <w:noProof/>
          </w:rPr>
          <w:lastRenderedPageBreak/>
          <w:delText>3.1.</w:delText>
        </w:r>
        <w:r w:rsidDel="002A1527">
          <w:rPr>
            <w:rFonts w:asciiTheme="minorHAnsi" w:eastAsiaTheme="minorEastAsia" w:hAnsiTheme="minorHAnsi" w:cstheme="minorBidi"/>
            <w:noProof/>
            <w:szCs w:val="22"/>
          </w:rPr>
          <w:tab/>
        </w:r>
        <w:r w:rsidRPr="002A1527" w:rsidDel="002A1527">
          <w:rPr>
            <w:rStyle w:val="Hyperlink"/>
            <w:noProof/>
          </w:rPr>
          <w:delText>Interface between OAM-Messenger and Stack Manager</w:delText>
        </w:r>
        <w:r w:rsidDel="002A1527">
          <w:rPr>
            <w:noProof/>
            <w:webHidden/>
          </w:rPr>
          <w:tab/>
          <w:delText>52</w:delText>
        </w:r>
      </w:del>
    </w:p>
    <w:p w14:paraId="6B55C55B" w14:textId="77777777" w:rsidR="00A6170F" w:rsidDel="002A1527" w:rsidRDefault="00A6170F">
      <w:pPr>
        <w:pStyle w:val="TOC2"/>
        <w:tabs>
          <w:tab w:val="left" w:pos="720"/>
          <w:tab w:val="right" w:leader="dot" w:pos="9530"/>
        </w:tabs>
        <w:rPr>
          <w:del w:id="207" w:author="Prince Agarwal" w:date="2014-05-10T17:58:00Z"/>
          <w:rFonts w:asciiTheme="minorHAnsi" w:eastAsiaTheme="minorEastAsia" w:hAnsiTheme="minorHAnsi" w:cstheme="minorBidi"/>
          <w:noProof/>
          <w:szCs w:val="22"/>
        </w:rPr>
      </w:pPr>
      <w:del w:id="208" w:author="Prince Agarwal" w:date="2014-05-10T17:58:00Z">
        <w:r w:rsidRPr="002A1527" w:rsidDel="002A1527">
          <w:rPr>
            <w:rStyle w:val="Hyperlink"/>
            <w:noProof/>
          </w:rPr>
          <w:delText>3.2.</w:delText>
        </w:r>
        <w:r w:rsidDel="002A1527">
          <w:rPr>
            <w:rFonts w:asciiTheme="minorHAnsi" w:eastAsiaTheme="minorEastAsia" w:hAnsiTheme="minorHAnsi" w:cstheme="minorBidi"/>
            <w:noProof/>
            <w:szCs w:val="22"/>
          </w:rPr>
          <w:tab/>
        </w:r>
        <w:r w:rsidRPr="002A1527" w:rsidDel="002A1527">
          <w:rPr>
            <w:rStyle w:val="Hyperlink"/>
            <w:noProof/>
          </w:rPr>
          <w:delText>Interface between Stack Manager and eNB App</w:delText>
        </w:r>
        <w:r w:rsidDel="002A1527">
          <w:rPr>
            <w:noProof/>
            <w:webHidden/>
          </w:rPr>
          <w:tab/>
          <w:delText>53</w:delText>
        </w:r>
      </w:del>
    </w:p>
    <w:p w14:paraId="548132C3" w14:textId="77777777" w:rsidR="00A6170F" w:rsidDel="002A1527" w:rsidRDefault="00A6170F">
      <w:pPr>
        <w:pStyle w:val="TOC2"/>
        <w:tabs>
          <w:tab w:val="left" w:pos="720"/>
          <w:tab w:val="right" w:leader="dot" w:pos="9530"/>
        </w:tabs>
        <w:rPr>
          <w:del w:id="209" w:author="Prince Agarwal" w:date="2014-05-10T17:58:00Z"/>
          <w:rFonts w:asciiTheme="minorHAnsi" w:eastAsiaTheme="minorEastAsia" w:hAnsiTheme="minorHAnsi" w:cstheme="minorBidi"/>
          <w:noProof/>
          <w:szCs w:val="22"/>
        </w:rPr>
      </w:pPr>
      <w:del w:id="210" w:author="Prince Agarwal" w:date="2014-05-10T17:58:00Z">
        <w:r w:rsidRPr="002A1527" w:rsidDel="002A1527">
          <w:rPr>
            <w:rStyle w:val="Hyperlink"/>
            <w:noProof/>
          </w:rPr>
          <w:delText>3.3.</w:delText>
        </w:r>
        <w:r w:rsidDel="002A1527">
          <w:rPr>
            <w:rFonts w:asciiTheme="minorHAnsi" w:eastAsiaTheme="minorEastAsia" w:hAnsiTheme="minorHAnsi" w:cstheme="minorBidi"/>
            <w:noProof/>
            <w:szCs w:val="22"/>
          </w:rPr>
          <w:tab/>
        </w:r>
        <w:r w:rsidRPr="002A1527" w:rsidDel="002A1527">
          <w:rPr>
            <w:rStyle w:val="Hyperlink"/>
            <w:noProof/>
          </w:rPr>
          <w:delText>KPI Interface</w:delText>
        </w:r>
        <w:r w:rsidDel="002A1527">
          <w:rPr>
            <w:noProof/>
            <w:webHidden/>
          </w:rPr>
          <w:tab/>
          <w:delText>53</w:delText>
        </w:r>
      </w:del>
    </w:p>
    <w:p w14:paraId="39419C2D" w14:textId="77777777" w:rsidR="0012110B" w:rsidDel="00A6170F" w:rsidRDefault="0012110B">
      <w:pPr>
        <w:pStyle w:val="TOC1"/>
        <w:tabs>
          <w:tab w:val="left" w:pos="720"/>
        </w:tabs>
        <w:rPr>
          <w:del w:id="211" w:author="Prince Agarwal" w:date="2014-05-10T17:36:00Z"/>
          <w:rFonts w:asciiTheme="minorHAnsi" w:eastAsiaTheme="minorEastAsia" w:hAnsiTheme="minorHAnsi" w:cstheme="minorBidi"/>
          <w:noProof/>
          <w:szCs w:val="22"/>
        </w:rPr>
      </w:pPr>
      <w:del w:id="212" w:author="Prince Agarwal" w:date="2014-05-10T17:36:00Z">
        <w:r w:rsidRPr="00A6170F" w:rsidDel="00A6170F">
          <w:rPr>
            <w:rStyle w:val="Hyperlink"/>
            <w:rFonts w:cstheme="minorHAnsi"/>
            <w:noProof/>
          </w:rPr>
          <w:delText>1.</w:delText>
        </w:r>
        <w:r w:rsidDel="00A6170F">
          <w:rPr>
            <w:rFonts w:asciiTheme="minorHAnsi" w:eastAsiaTheme="minorEastAsia" w:hAnsiTheme="minorHAnsi" w:cstheme="minorBidi"/>
            <w:noProof/>
            <w:szCs w:val="22"/>
          </w:rPr>
          <w:tab/>
        </w:r>
        <w:r w:rsidRPr="00A6170F" w:rsidDel="00A6170F">
          <w:rPr>
            <w:rStyle w:val="Hyperlink"/>
            <w:rFonts w:cstheme="minorHAnsi"/>
            <w:noProof/>
          </w:rPr>
          <w:delText>Introduction</w:delText>
        </w:r>
        <w:r w:rsidDel="00A6170F">
          <w:rPr>
            <w:noProof/>
            <w:webHidden/>
          </w:rPr>
          <w:tab/>
          <w:delText>5</w:delText>
        </w:r>
      </w:del>
    </w:p>
    <w:p w14:paraId="25112F22" w14:textId="77777777" w:rsidR="0012110B" w:rsidDel="00A6170F" w:rsidRDefault="0012110B">
      <w:pPr>
        <w:pStyle w:val="TOC2"/>
        <w:tabs>
          <w:tab w:val="left" w:pos="720"/>
          <w:tab w:val="right" w:leader="dot" w:pos="9530"/>
        </w:tabs>
        <w:rPr>
          <w:del w:id="213" w:author="Prince Agarwal" w:date="2014-05-10T17:36:00Z"/>
          <w:rFonts w:asciiTheme="minorHAnsi" w:eastAsiaTheme="minorEastAsia" w:hAnsiTheme="minorHAnsi" w:cstheme="minorBidi"/>
          <w:noProof/>
          <w:szCs w:val="22"/>
        </w:rPr>
      </w:pPr>
      <w:del w:id="214" w:author="Prince Agarwal" w:date="2014-05-10T17:36:00Z">
        <w:r w:rsidRPr="00A6170F" w:rsidDel="00A6170F">
          <w:rPr>
            <w:rStyle w:val="Hyperlink"/>
            <w:noProof/>
          </w:rPr>
          <w:delText>1.1.</w:delText>
        </w:r>
        <w:r w:rsidDel="00A6170F">
          <w:rPr>
            <w:rFonts w:asciiTheme="minorHAnsi" w:eastAsiaTheme="minorEastAsia" w:hAnsiTheme="minorHAnsi" w:cstheme="minorBidi"/>
            <w:noProof/>
            <w:szCs w:val="22"/>
          </w:rPr>
          <w:tab/>
        </w:r>
        <w:r w:rsidRPr="00A6170F" w:rsidDel="00A6170F">
          <w:rPr>
            <w:rStyle w:val="Hyperlink"/>
            <w:noProof/>
          </w:rPr>
          <w:delText>Purpose</w:delText>
        </w:r>
        <w:r w:rsidDel="00A6170F">
          <w:rPr>
            <w:noProof/>
            <w:webHidden/>
          </w:rPr>
          <w:tab/>
          <w:delText>5</w:delText>
        </w:r>
      </w:del>
    </w:p>
    <w:p w14:paraId="1F49FB74" w14:textId="77777777" w:rsidR="0012110B" w:rsidDel="00A6170F" w:rsidRDefault="0012110B">
      <w:pPr>
        <w:pStyle w:val="TOC2"/>
        <w:tabs>
          <w:tab w:val="left" w:pos="720"/>
          <w:tab w:val="right" w:leader="dot" w:pos="9530"/>
        </w:tabs>
        <w:rPr>
          <w:del w:id="215" w:author="Prince Agarwal" w:date="2014-05-10T17:36:00Z"/>
          <w:rFonts w:asciiTheme="minorHAnsi" w:eastAsiaTheme="minorEastAsia" w:hAnsiTheme="minorHAnsi" w:cstheme="minorBidi"/>
          <w:noProof/>
          <w:szCs w:val="22"/>
        </w:rPr>
      </w:pPr>
      <w:del w:id="216" w:author="Prince Agarwal" w:date="2014-05-10T17:36:00Z">
        <w:r w:rsidRPr="00A6170F" w:rsidDel="00A6170F">
          <w:rPr>
            <w:rStyle w:val="Hyperlink"/>
            <w:noProof/>
          </w:rPr>
          <w:delText>1.2.</w:delText>
        </w:r>
        <w:r w:rsidDel="00A6170F">
          <w:rPr>
            <w:rFonts w:asciiTheme="minorHAnsi" w:eastAsiaTheme="minorEastAsia" w:hAnsiTheme="minorHAnsi" w:cstheme="minorBidi"/>
            <w:noProof/>
            <w:szCs w:val="22"/>
          </w:rPr>
          <w:tab/>
        </w:r>
        <w:r w:rsidRPr="00A6170F" w:rsidDel="00A6170F">
          <w:rPr>
            <w:rStyle w:val="Hyperlink"/>
            <w:noProof/>
          </w:rPr>
          <w:delText>Scope</w:delText>
        </w:r>
        <w:r w:rsidDel="00A6170F">
          <w:rPr>
            <w:noProof/>
            <w:webHidden/>
          </w:rPr>
          <w:tab/>
          <w:delText>5</w:delText>
        </w:r>
      </w:del>
    </w:p>
    <w:p w14:paraId="74404B48" w14:textId="77777777" w:rsidR="0012110B" w:rsidDel="00A6170F" w:rsidRDefault="0012110B">
      <w:pPr>
        <w:pStyle w:val="TOC2"/>
        <w:tabs>
          <w:tab w:val="left" w:pos="720"/>
          <w:tab w:val="right" w:leader="dot" w:pos="9530"/>
        </w:tabs>
        <w:rPr>
          <w:del w:id="217" w:author="Prince Agarwal" w:date="2014-05-10T17:36:00Z"/>
          <w:rFonts w:asciiTheme="minorHAnsi" w:eastAsiaTheme="minorEastAsia" w:hAnsiTheme="minorHAnsi" w:cstheme="minorBidi"/>
          <w:noProof/>
          <w:szCs w:val="22"/>
        </w:rPr>
      </w:pPr>
      <w:del w:id="218" w:author="Prince Agarwal" w:date="2014-05-10T17:36:00Z">
        <w:r w:rsidRPr="00A6170F" w:rsidDel="00A6170F">
          <w:rPr>
            <w:rStyle w:val="Hyperlink"/>
            <w:noProof/>
          </w:rPr>
          <w:delText>1.3.</w:delText>
        </w:r>
        <w:r w:rsidDel="00A6170F">
          <w:rPr>
            <w:rFonts w:asciiTheme="minorHAnsi" w:eastAsiaTheme="minorEastAsia" w:hAnsiTheme="minorHAnsi" w:cstheme="minorBidi"/>
            <w:noProof/>
            <w:szCs w:val="22"/>
          </w:rPr>
          <w:tab/>
        </w:r>
        <w:r w:rsidRPr="00A6170F" w:rsidDel="00A6170F">
          <w:rPr>
            <w:rStyle w:val="Hyperlink"/>
            <w:noProof/>
          </w:rPr>
          <w:delText>Overview</w:delText>
        </w:r>
        <w:r w:rsidDel="00A6170F">
          <w:rPr>
            <w:noProof/>
            <w:webHidden/>
          </w:rPr>
          <w:tab/>
          <w:delText>5</w:delText>
        </w:r>
      </w:del>
    </w:p>
    <w:p w14:paraId="6195078F" w14:textId="77777777" w:rsidR="0012110B" w:rsidDel="00A6170F" w:rsidRDefault="0012110B">
      <w:pPr>
        <w:pStyle w:val="TOC2"/>
        <w:tabs>
          <w:tab w:val="left" w:pos="720"/>
          <w:tab w:val="right" w:leader="dot" w:pos="9530"/>
        </w:tabs>
        <w:rPr>
          <w:del w:id="219" w:author="Prince Agarwal" w:date="2014-05-10T17:36:00Z"/>
          <w:rFonts w:asciiTheme="minorHAnsi" w:eastAsiaTheme="minorEastAsia" w:hAnsiTheme="minorHAnsi" w:cstheme="minorBidi"/>
          <w:noProof/>
          <w:szCs w:val="22"/>
        </w:rPr>
      </w:pPr>
      <w:del w:id="220" w:author="Prince Agarwal" w:date="2014-05-10T17:36:00Z">
        <w:r w:rsidRPr="00A6170F" w:rsidDel="00A6170F">
          <w:rPr>
            <w:rStyle w:val="Hyperlink"/>
            <w:noProof/>
          </w:rPr>
          <w:delText>1.4.</w:delText>
        </w:r>
        <w:r w:rsidDel="00A6170F">
          <w:rPr>
            <w:rFonts w:asciiTheme="minorHAnsi" w:eastAsiaTheme="minorEastAsia" w:hAnsiTheme="minorHAnsi" w:cstheme="minorBidi"/>
            <w:noProof/>
            <w:szCs w:val="22"/>
          </w:rPr>
          <w:tab/>
        </w:r>
        <w:r w:rsidRPr="00A6170F" w:rsidDel="00A6170F">
          <w:rPr>
            <w:rStyle w:val="Hyperlink"/>
            <w:noProof/>
          </w:rPr>
          <w:delText>Abbreviations</w:delText>
        </w:r>
        <w:r w:rsidDel="00A6170F">
          <w:rPr>
            <w:noProof/>
            <w:webHidden/>
          </w:rPr>
          <w:tab/>
          <w:delText>6</w:delText>
        </w:r>
      </w:del>
    </w:p>
    <w:p w14:paraId="2D4FE346" w14:textId="77777777" w:rsidR="0012110B" w:rsidDel="00A6170F" w:rsidRDefault="0012110B">
      <w:pPr>
        <w:pStyle w:val="TOC2"/>
        <w:tabs>
          <w:tab w:val="left" w:pos="720"/>
          <w:tab w:val="right" w:leader="dot" w:pos="9530"/>
        </w:tabs>
        <w:rPr>
          <w:del w:id="221" w:author="Prince Agarwal" w:date="2014-05-10T17:36:00Z"/>
          <w:rFonts w:asciiTheme="minorHAnsi" w:eastAsiaTheme="minorEastAsia" w:hAnsiTheme="minorHAnsi" w:cstheme="minorBidi"/>
          <w:noProof/>
          <w:szCs w:val="22"/>
        </w:rPr>
      </w:pPr>
      <w:del w:id="222" w:author="Prince Agarwal" w:date="2014-05-10T17:36:00Z">
        <w:r w:rsidRPr="00A6170F" w:rsidDel="00A6170F">
          <w:rPr>
            <w:rStyle w:val="Hyperlink"/>
            <w:noProof/>
          </w:rPr>
          <w:delText>1.5.</w:delText>
        </w:r>
        <w:r w:rsidDel="00A6170F">
          <w:rPr>
            <w:rFonts w:asciiTheme="minorHAnsi" w:eastAsiaTheme="minorEastAsia" w:hAnsiTheme="minorHAnsi" w:cstheme="minorBidi"/>
            <w:noProof/>
            <w:szCs w:val="22"/>
          </w:rPr>
          <w:tab/>
        </w:r>
        <w:r w:rsidRPr="00A6170F" w:rsidDel="00A6170F">
          <w:rPr>
            <w:rStyle w:val="Hyperlink"/>
            <w:noProof/>
          </w:rPr>
          <w:delText>Terminologies Used</w:delText>
        </w:r>
        <w:r w:rsidDel="00A6170F">
          <w:rPr>
            <w:noProof/>
            <w:webHidden/>
          </w:rPr>
          <w:tab/>
          <w:delText>7</w:delText>
        </w:r>
      </w:del>
    </w:p>
    <w:p w14:paraId="6CCEC49A" w14:textId="77777777" w:rsidR="0012110B" w:rsidDel="00A6170F" w:rsidRDefault="0012110B">
      <w:pPr>
        <w:pStyle w:val="TOC2"/>
        <w:tabs>
          <w:tab w:val="left" w:pos="720"/>
          <w:tab w:val="right" w:leader="dot" w:pos="9530"/>
        </w:tabs>
        <w:rPr>
          <w:del w:id="223" w:author="Prince Agarwal" w:date="2014-05-10T17:36:00Z"/>
          <w:rFonts w:asciiTheme="minorHAnsi" w:eastAsiaTheme="minorEastAsia" w:hAnsiTheme="minorHAnsi" w:cstheme="minorBidi"/>
          <w:noProof/>
          <w:szCs w:val="22"/>
        </w:rPr>
      </w:pPr>
      <w:del w:id="224" w:author="Prince Agarwal" w:date="2014-05-10T17:36:00Z">
        <w:r w:rsidRPr="00A6170F" w:rsidDel="00A6170F">
          <w:rPr>
            <w:rStyle w:val="Hyperlink"/>
            <w:noProof/>
          </w:rPr>
          <w:delText>1.6.</w:delText>
        </w:r>
        <w:r w:rsidDel="00A6170F">
          <w:rPr>
            <w:rFonts w:asciiTheme="minorHAnsi" w:eastAsiaTheme="minorEastAsia" w:hAnsiTheme="minorHAnsi" w:cstheme="minorBidi"/>
            <w:noProof/>
            <w:szCs w:val="22"/>
          </w:rPr>
          <w:tab/>
        </w:r>
        <w:r w:rsidRPr="00A6170F" w:rsidDel="00A6170F">
          <w:rPr>
            <w:rStyle w:val="Hyperlink"/>
            <w:noProof/>
          </w:rPr>
          <w:delText>References</w:delText>
        </w:r>
        <w:r w:rsidDel="00A6170F">
          <w:rPr>
            <w:noProof/>
            <w:webHidden/>
          </w:rPr>
          <w:tab/>
          <w:delText>7</w:delText>
        </w:r>
      </w:del>
    </w:p>
    <w:p w14:paraId="53592F6C" w14:textId="77777777" w:rsidR="0012110B" w:rsidDel="00A6170F" w:rsidRDefault="0012110B">
      <w:pPr>
        <w:pStyle w:val="TOC3"/>
        <w:rPr>
          <w:del w:id="225" w:author="Prince Agarwal" w:date="2014-05-10T17:36:00Z"/>
          <w:rFonts w:asciiTheme="minorHAnsi" w:eastAsiaTheme="minorEastAsia" w:hAnsiTheme="minorHAnsi" w:cstheme="minorBidi"/>
          <w:noProof/>
          <w:szCs w:val="22"/>
        </w:rPr>
      </w:pPr>
      <w:del w:id="226" w:author="Prince Agarwal" w:date="2014-05-10T17:36:00Z">
        <w:r w:rsidRPr="00A6170F" w:rsidDel="00A6170F">
          <w:rPr>
            <w:rStyle w:val="Hyperlink"/>
            <w:noProof/>
          </w:rPr>
          <w:delText>1.6.1</w:delText>
        </w:r>
        <w:r w:rsidDel="00A6170F">
          <w:rPr>
            <w:rFonts w:asciiTheme="minorHAnsi" w:eastAsiaTheme="minorEastAsia" w:hAnsiTheme="minorHAnsi" w:cstheme="minorBidi"/>
            <w:noProof/>
            <w:szCs w:val="22"/>
          </w:rPr>
          <w:tab/>
        </w:r>
        <w:r w:rsidRPr="00A6170F" w:rsidDel="00A6170F">
          <w:rPr>
            <w:rStyle w:val="Hyperlink"/>
            <w:noProof/>
          </w:rPr>
          <w:delText>Standards</w:delText>
        </w:r>
        <w:r w:rsidDel="00A6170F">
          <w:rPr>
            <w:noProof/>
            <w:webHidden/>
          </w:rPr>
          <w:tab/>
          <w:delText>7</w:delText>
        </w:r>
      </w:del>
    </w:p>
    <w:p w14:paraId="1F7D163B" w14:textId="77777777" w:rsidR="0012110B" w:rsidDel="00A6170F" w:rsidRDefault="0012110B">
      <w:pPr>
        <w:pStyle w:val="TOC3"/>
        <w:rPr>
          <w:del w:id="227" w:author="Prince Agarwal" w:date="2014-05-10T17:36:00Z"/>
          <w:rFonts w:asciiTheme="minorHAnsi" w:eastAsiaTheme="minorEastAsia" w:hAnsiTheme="minorHAnsi" w:cstheme="minorBidi"/>
          <w:noProof/>
          <w:szCs w:val="22"/>
        </w:rPr>
      </w:pPr>
      <w:del w:id="228" w:author="Prince Agarwal" w:date="2014-05-10T17:36:00Z">
        <w:r w:rsidRPr="00A6170F" w:rsidDel="00A6170F">
          <w:rPr>
            <w:rStyle w:val="Hyperlink"/>
            <w:noProof/>
          </w:rPr>
          <w:delText>1.6.2</w:delText>
        </w:r>
        <w:r w:rsidDel="00A6170F">
          <w:rPr>
            <w:rFonts w:asciiTheme="minorHAnsi" w:eastAsiaTheme="minorEastAsia" w:hAnsiTheme="minorHAnsi" w:cstheme="minorBidi"/>
            <w:noProof/>
            <w:szCs w:val="22"/>
          </w:rPr>
          <w:tab/>
        </w:r>
        <w:r w:rsidRPr="00A6170F" w:rsidDel="00A6170F">
          <w:rPr>
            <w:rStyle w:val="Hyperlink"/>
            <w:noProof/>
          </w:rPr>
          <w:delText>Shared Documents</w:delText>
        </w:r>
        <w:r w:rsidDel="00A6170F">
          <w:rPr>
            <w:noProof/>
            <w:webHidden/>
          </w:rPr>
          <w:tab/>
          <w:delText>7</w:delText>
        </w:r>
      </w:del>
    </w:p>
    <w:p w14:paraId="1CCAA0AA" w14:textId="77777777" w:rsidR="0012110B" w:rsidDel="00A6170F" w:rsidRDefault="0012110B">
      <w:pPr>
        <w:pStyle w:val="TOC2"/>
        <w:tabs>
          <w:tab w:val="left" w:pos="720"/>
          <w:tab w:val="right" w:leader="dot" w:pos="9530"/>
        </w:tabs>
        <w:rPr>
          <w:del w:id="229" w:author="Prince Agarwal" w:date="2014-05-10T17:36:00Z"/>
          <w:rFonts w:asciiTheme="minorHAnsi" w:eastAsiaTheme="minorEastAsia" w:hAnsiTheme="minorHAnsi" w:cstheme="minorBidi"/>
          <w:noProof/>
          <w:szCs w:val="22"/>
        </w:rPr>
      </w:pPr>
      <w:del w:id="230" w:author="Prince Agarwal" w:date="2014-05-10T17:36:00Z">
        <w:r w:rsidRPr="00A6170F" w:rsidDel="00A6170F">
          <w:rPr>
            <w:rStyle w:val="Hyperlink"/>
            <w:noProof/>
          </w:rPr>
          <w:delText>1.7.</w:delText>
        </w:r>
        <w:r w:rsidDel="00A6170F">
          <w:rPr>
            <w:rFonts w:asciiTheme="minorHAnsi" w:eastAsiaTheme="minorEastAsia" w:hAnsiTheme="minorHAnsi" w:cstheme="minorBidi"/>
            <w:noProof/>
            <w:szCs w:val="22"/>
          </w:rPr>
          <w:tab/>
        </w:r>
        <w:r w:rsidRPr="00A6170F" w:rsidDel="00A6170F">
          <w:rPr>
            <w:rStyle w:val="Hyperlink"/>
            <w:noProof/>
          </w:rPr>
          <w:delText>Release History</w:delText>
        </w:r>
        <w:r w:rsidDel="00A6170F">
          <w:rPr>
            <w:noProof/>
            <w:webHidden/>
          </w:rPr>
          <w:tab/>
          <w:delText>7</w:delText>
        </w:r>
      </w:del>
    </w:p>
    <w:p w14:paraId="24825B52" w14:textId="77777777" w:rsidR="0012110B" w:rsidDel="00A6170F" w:rsidRDefault="0012110B">
      <w:pPr>
        <w:pStyle w:val="TOC2"/>
        <w:tabs>
          <w:tab w:val="left" w:pos="720"/>
          <w:tab w:val="right" w:leader="dot" w:pos="9530"/>
        </w:tabs>
        <w:rPr>
          <w:del w:id="231" w:author="Prince Agarwal" w:date="2014-05-10T17:36:00Z"/>
          <w:rFonts w:asciiTheme="minorHAnsi" w:eastAsiaTheme="minorEastAsia" w:hAnsiTheme="minorHAnsi" w:cstheme="minorBidi"/>
          <w:noProof/>
          <w:szCs w:val="22"/>
        </w:rPr>
      </w:pPr>
      <w:del w:id="232" w:author="Prince Agarwal" w:date="2014-05-10T17:36:00Z">
        <w:r w:rsidRPr="00A6170F" w:rsidDel="00A6170F">
          <w:rPr>
            <w:rStyle w:val="Hyperlink"/>
            <w:noProof/>
          </w:rPr>
          <w:delText>1.8.</w:delText>
        </w:r>
        <w:r w:rsidDel="00A6170F">
          <w:rPr>
            <w:rFonts w:asciiTheme="minorHAnsi" w:eastAsiaTheme="minorEastAsia" w:hAnsiTheme="minorHAnsi" w:cstheme="minorBidi"/>
            <w:noProof/>
            <w:szCs w:val="22"/>
          </w:rPr>
          <w:tab/>
        </w:r>
        <w:r w:rsidRPr="00A6170F" w:rsidDel="00A6170F">
          <w:rPr>
            <w:rStyle w:val="Hyperlink"/>
            <w:noProof/>
          </w:rPr>
          <w:delText>Proprietary Documents</w:delText>
        </w:r>
        <w:r w:rsidDel="00A6170F">
          <w:rPr>
            <w:noProof/>
            <w:webHidden/>
          </w:rPr>
          <w:tab/>
          <w:delText>8</w:delText>
        </w:r>
      </w:del>
    </w:p>
    <w:p w14:paraId="37F63028" w14:textId="77777777" w:rsidR="0012110B" w:rsidDel="00A6170F" w:rsidRDefault="0012110B">
      <w:pPr>
        <w:pStyle w:val="TOC1"/>
        <w:tabs>
          <w:tab w:val="left" w:pos="720"/>
        </w:tabs>
        <w:rPr>
          <w:del w:id="233" w:author="Prince Agarwal" w:date="2014-05-10T17:36:00Z"/>
          <w:rFonts w:asciiTheme="minorHAnsi" w:eastAsiaTheme="minorEastAsia" w:hAnsiTheme="minorHAnsi" w:cstheme="minorBidi"/>
          <w:noProof/>
          <w:szCs w:val="22"/>
        </w:rPr>
      </w:pPr>
      <w:del w:id="234" w:author="Prince Agarwal" w:date="2014-05-10T17:36:00Z">
        <w:r w:rsidRPr="00A6170F" w:rsidDel="00A6170F">
          <w:rPr>
            <w:rStyle w:val="Hyperlink"/>
            <w:rFonts w:cstheme="minorHAnsi"/>
            <w:noProof/>
          </w:rPr>
          <w:delText>2.</w:delText>
        </w:r>
        <w:r w:rsidDel="00A6170F">
          <w:rPr>
            <w:rFonts w:asciiTheme="minorHAnsi" w:eastAsiaTheme="minorEastAsia" w:hAnsiTheme="minorHAnsi" w:cstheme="minorBidi"/>
            <w:noProof/>
            <w:szCs w:val="22"/>
          </w:rPr>
          <w:tab/>
        </w:r>
        <w:r w:rsidRPr="00A6170F" w:rsidDel="00A6170F">
          <w:rPr>
            <w:rStyle w:val="Hyperlink"/>
            <w:rFonts w:cstheme="minorHAnsi"/>
            <w:noProof/>
          </w:rPr>
          <w:delText>Functional Description</w:delText>
        </w:r>
        <w:r w:rsidDel="00A6170F">
          <w:rPr>
            <w:noProof/>
            <w:webHidden/>
          </w:rPr>
          <w:tab/>
          <w:delText>9</w:delText>
        </w:r>
      </w:del>
    </w:p>
    <w:p w14:paraId="7AA2406D" w14:textId="77777777" w:rsidR="0012110B" w:rsidDel="00A6170F" w:rsidRDefault="0012110B">
      <w:pPr>
        <w:pStyle w:val="TOC2"/>
        <w:tabs>
          <w:tab w:val="left" w:pos="720"/>
          <w:tab w:val="right" w:leader="dot" w:pos="9530"/>
        </w:tabs>
        <w:rPr>
          <w:del w:id="235" w:author="Prince Agarwal" w:date="2014-05-10T17:36:00Z"/>
          <w:rFonts w:asciiTheme="minorHAnsi" w:eastAsiaTheme="minorEastAsia" w:hAnsiTheme="minorHAnsi" w:cstheme="minorBidi"/>
          <w:noProof/>
          <w:szCs w:val="22"/>
        </w:rPr>
      </w:pPr>
      <w:del w:id="236" w:author="Prince Agarwal" w:date="2014-05-10T17:36:00Z">
        <w:r w:rsidRPr="00A6170F" w:rsidDel="00A6170F">
          <w:rPr>
            <w:rStyle w:val="Hyperlink"/>
            <w:noProof/>
          </w:rPr>
          <w:delText>2.1.</w:delText>
        </w:r>
        <w:r w:rsidDel="00A6170F">
          <w:rPr>
            <w:rFonts w:asciiTheme="minorHAnsi" w:eastAsiaTheme="minorEastAsia" w:hAnsiTheme="minorHAnsi" w:cstheme="minorBidi"/>
            <w:noProof/>
            <w:szCs w:val="22"/>
          </w:rPr>
          <w:tab/>
        </w:r>
        <w:r w:rsidRPr="00A6170F" w:rsidDel="00A6170F">
          <w:rPr>
            <w:rStyle w:val="Hyperlink"/>
            <w:noProof/>
          </w:rPr>
          <w:delText>Common Platforms Infrastructure</w:delText>
        </w:r>
        <w:r w:rsidDel="00A6170F">
          <w:rPr>
            <w:noProof/>
            <w:webHidden/>
          </w:rPr>
          <w:tab/>
          <w:delText>9</w:delText>
        </w:r>
      </w:del>
    </w:p>
    <w:p w14:paraId="3D8E83E4" w14:textId="77777777" w:rsidR="0012110B" w:rsidDel="00A6170F" w:rsidRDefault="0012110B">
      <w:pPr>
        <w:pStyle w:val="TOC2"/>
        <w:tabs>
          <w:tab w:val="left" w:pos="720"/>
          <w:tab w:val="right" w:leader="dot" w:pos="9530"/>
        </w:tabs>
        <w:rPr>
          <w:del w:id="237" w:author="Prince Agarwal" w:date="2014-05-10T17:36:00Z"/>
          <w:rFonts w:asciiTheme="minorHAnsi" w:eastAsiaTheme="minorEastAsia" w:hAnsiTheme="minorHAnsi" w:cstheme="minorBidi"/>
          <w:noProof/>
          <w:szCs w:val="22"/>
        </w:rPr>
      </w:pPr>
      <w:del w:id="238" w:author="Prince Agarwal" w:date="2014-05-10T17:36:00Z">
        <w:r w:rsidRPr="00A6170F" w:rsidDel="00A6170F">
          <w:rPr>
            <w:rStyle w:val="Hyperlink"/>
            <w:noProof/>
          </w:rPr>
          <w:delText>2.2.</w:delText>
        </w:r>
        <w:r w:rsidDel="00A6170F">
          <w:rPr>
            <w:rFonts w:asciiTheme="minorHAnsi" w:eastAsiaTheme="minorEastAsia" w:hAnsiTheme="minorHAnsi" w:cstheme="minorBidi"/>
            <w:noProof/>
            <w:szCs w:val="22"/>
          </w:rPr>
          <w:tab/>
        </w:r>
        <w:r w:rsidRPr="00A6170F" w:rsidDel="00A6170F">
          <w:rPr>
            <w:rStyle w:val="Hyperlink"/>
            <w:noProof/>
          </w:rPr>
          <w:delText>Messaging Framework</w:delText>
        </w:r>
        <w:r w:rsidDel="00A6170F">
          <w:rPr>
            <w:noProof/>
            <w:webHidden/>
          </w:rPr>
          <w:tab/>
          <w:delText>9</w:delText>
        </w:r>
      </w:del>
    </w:p>
    <w:p w14:paraId="1F66AA0E" w14:textId="77777777" w:rsidR="0012110B" w:rsidDel="00A6170F" w:rsidRDefault="0012110B">
      <w:pPr>
        <w:pStyle w:val="TOC2"/>
        <w:tabs>
          <w:tab w:val="left" w:pos="720"/>
          <w:tab w:val="right" w:leader="dot" w:pos="9530"/>
        </w:tabs>
        <w:rPr>
          <w:del w:id="239" w:author="Prince Agarwal" w:date="2014-05-10T17:36:00Z"/>
          <w:rFonts w:asciiTheme="minorHAnsi" w:eastAsiaTheme="minorEastAsia" w:hAnsiTheme="minorHAnsi" w:cstheme="minorBidi"/>
          <w:noProof/>
          <w:szCs w:val="22"/>
        </w:rPr>
      </w:pPr>
      <w:del w:id="240" w:author="Prince Agarwal" w:date="2014-05-10T17:36:00Z">
        <w:r w:rsidRPr="00A6170F" w:rsidDel="00A6170F">
          <w:rPr>
            <w:rStyle w:val="Hyperlink"/>
            <w:noProof/>
          </w:rPr>
          <w:delText>2.3.</w:delText>
        </w:r>
        <w:r w:rsidDel="00A6170F">
          <w:rPr>
            <w:rFonts w:asciiTheme="minorHAnsi" w:eastAsiaTheme="minorEastAsia" w:hAnsiTheme="minorHAnsi" w:cstheme="minorBidi"/>
            <w:noProof/>
            <w:szCs w:val="22"/>
          </w:rPr>
          <w:tab/>
        </w:r>
        <w:r w:rsidRPr="00A6170F" w:rsidDel="00A6170F">
          <w:rPr>
            <w:rStyle w:val="Hyperlink"/>
            <w:noProof/>
          </w:rPr>
          <w:delText>Command Line Interface (CLI)</w:delText>
        </w:r>
        <w:r w:rsidDel="00A6170F">
          <w:rPr>
            <w:noProof/>
            <w:webHidden/>
          </w:rPr>
          <w:tab/>
          <w:delText>15</w:delText>
        </w:r>
      </w:del>
    </w:p>
    <w:p w14:paraId="4096A7F6" w14:textId="77777777" w:rsidR="0012110B" w:rsidDel="00A6170F" w:rsidRDefault="0012110B">
      <w:pPr>
        <w:pStyle w:val="TOC2"/>
        <w:tabs>
          <w:tab w:val="left" w:pos="720"/>
          <w:tab w:val="right" w:leader="dot" w:pos="9530"/>
        </w:tabs>
        <w:rPr>
          <w:del w:id="241" w:author="Prince Agarwal" w:date="2014-05-10T17:36:00Z"/>
          <w:rFonts w:asciiTheme="minorHAnsi" w:eastAsiaTheme="minorEastAsia" w:hAnsiTheme="minorHAnsi" w:cstheme="minorBidi"/>
          <w:noProof/>
          <w:szCs w:val="22"/>
        </w:rPr>
      </w:pPr>
      <w:del w:id="242" w:author="Prince Agarwal" w:date="2014-05-10T17:36:00Z">
        <w:r w:rsidRPr="00A6170F" w:rsidDel="00A6170F">
          <w:rPr>
            <w:rStyle w:val="Hyperlink"/>
            <w:noProof/>
          </w:rPr>
          <w:delText>2.4.</w:delText>
        </w:r>
        <w:r w:rsidDel="00A6170F">
          <w:rPr>
            <w:rFonts w:asciiTheme="minorHAnsi" w:eastAsiaTheme="minorEastAsia" w:hAnsiTheme="minorHAnsi" w:cstheme="minorBidi"/>
            <w:noProof/>
            <w:szCs w:val="22"/>
          </w:rPr>
          <w:tab/>
        </w:r>
        <w:r w:rsidRPr="00A6170F" w:rsidDel="00A6170F">
          <w:rPr>
            <w:rStyle w:val="Hyperlink"/>
            <w:noProof/>
          </w:rPr>
          <w:delText>Design Details</w:delText>
        </w:r>
        <w:r w:rsidDel="00A6170F">
          <w:rPr>
            <w:noProof/>
            <w:webHidden/>
          </w:rPr>
          <w:tab/>
          <w:delText>16</w:delText>
        </w:r>
      </w:del>
    </w:p>
    <w:p w14:paraId="6EB67024" w14:textId="77777777" w:rsidR="0012110B" w:rsidDel="00A6170F" w:rsidRDefault="0012110B">
      <w:pPr>
        <w:pStyle w:val="TOC2"/>
        <w:tabs>
          <w:tab w:val="left" w:pos="720"/>
          <w:tab w:val="right" w:leader="dot" w:pos="9530"/>
        </w:tabs>
        <w:rPr>
          <w:del w:id="243" w:author="Prince Agarwal" w:date="2014-05-10T17:36:00Z"/>
          <w:rFonts w:asciiTheme="minorHAnsi" w:eastAsiaTheme="minorEastAsia" w:hAnsiTheme="minorHAnsi" w:cstheme="minorBidi"/>
          <w:noProof/>
          <w:szCs w:val="22"/>
        </w:rPr>
      </w:pPr>
      <w:del w:id="244" w:author="Prince Agarwal" w:date="2014-05-10T17:36:00Z">
        <w:r w:rsidRPr="00A6170F" w:rsidDel="00A6170F">
          <w:rPr>
            <w:rStyle w:val="Hyperlink"/>
            <w:noProof/>
          </w:rPr>
          <w:delText>2.5.</w:delText>
        </w:r>
        <w:r w:rsidDel="00A6170F">
          <w:rPr>
            <w:rFonts w:asciiTheme="minorHAnsi" w:eastAsiaTheme="minorEastAsia" w:hAnsiTheme="minorHAnsi" w:cstheme="minorBidi"/>
            <w:noProof/>
            <w:szCs w:val="22"/>
          </w:rPr>
          <w:tab/>
        </w:r>
        <w:r w:rsidRPr="00A6170F" w:rsidDel="00A6170F">
          <w:rPr>
            <w:rStyle w:val="Hyperlink"/>
            <w:noProof/>
          </w:rPr>
          <w:delText>Usage</w:delText>
        </w:r>
        <w:r w:rsidDel="00A6170F">
          <w:rPr>
            <w:noProof/>
            <w:webHidden/>
          </w:rPr>
          <w:tab/>
          <w:delText>18</w:delText>
        </w:r>
      </w:del>
    </w:p>
    <w:p w14:paraId="67F904DE" w14:textId="77777777" w:rsidR="0012110B" w:rsidDel="00A6170F" w:rsidRDefault="0012110B">
      <w:pPr>
        <w:pStyle w:val="TOC2"/>
        <w:tabs>
          <w:tab w:val="left" w:pos="720"/>
          <w:tab w:val="right" w:leader="dot" w:pos="9530"/>
        </w:tabs>
        <w:rPr>
          <w:del w:id="245" w:author="Prince Agarwal" w:date="2014-05-10T17:36:00Z"/>
          <w:rFonts w:asciiTheme="minorHAnsi" w:eastAsiaTheme="minorEastAsia" w:hAnsiTheme="minorHAnsi" w:cstheme="minorBidi"/>
          <w:noProof/>
          <w:szCs w:val="22"/>
        </w:rPr>
      </w:pPr>
      <w:del w:id="246" w:author="Prince Agarwal" w:date="2014-05-10T17:36:00Z">
        <w:r w:rsidRPr="00A6170F" w:rsidDel="00A6170F">
          <w:rPr>
            <w:rStyle w:val="Hyperlink"/>
            <w:noProof/>
          </w:rPr>
          <w:delText>2.6.</w:delText>
        </w:r>
        <w:r w:rsidDel="00A6170F">
          <w:rPr>
            <w:rFonts w:asciiTheme="minorHAnsi" w:eastAsiaTheme="minorEastAsia" w:hAnsiTheme="minorHAnsi" w:cstheme="minorBidi"/>
            <w:noProof/>
            <w:szCs w:val="22"/>
          </w:rPr>
          <w:tab/>
        </w:r>
        <w:r w:rsidRPr="00A6170F" w:rsidDel="00A6170F">
          <w:rPr>
            <w:rStyle w:val="Hyperlink"/>
            <w:noProof/>
          </w:rPr>
          <w:delText>Logging</w:delText>
        </w:r>
        <w:r w:rsidDel="00A6170F">
          <w:rPr>
            <w:noProof/>
            <w:webHidden/>
          </w:rPr>
          <w:tab/>
          <w:delText>19</w:delText>
        </w:r>
      </w:del>
    </w:p>
    <w:p w14:paraId="573CB926" w14:textId="77777777" w:rsidR="0012110B" w:rsidDel="00A6170F" w:rsidRDefault="0012110B">
      <w:pPr>
        <w:pStyle w:val="TOC2"/>
        <w:tabs>
          <w:tab w:val="left" w:pos="720"/>
          <w:tab w:val="right" w:leader="dot" w:pos="9530"/>
        </w:tabs>
        <w:rPr>
          <w:del w:id="247" w:author="Prince Agarwal" w:date="2014-05-10T17:36:00Z"/>
          <w:rFonts w:asciiTheme="minorHAnsi" w:eastAsiaTheme="minorEastAsia" w:hAnsiTheme="minorHAnsi" w:cstheme="minorBidi"/>
          <w:noProof/>
          <w:szCs w:val="22"/>
        </w:rPr>
      </w:pPr>
      <w:del w:id="248" w:author="Prince Agarwal" w:date="2014-05-10T17:36:00Z">
        <w:r w:rsidRPr="00A6170F" w:rsidDel="00A6170F">
          <w:rPr>
            <w:rStyle w:val="Hyperlink"/>
            <w:noProof/>
          </w:rPr>
          <w:delText>2.7.</w:delText>
        </w:r>
        <w:r w:rsidDel="00A6170F">
          <w:rPr>
            <w:rFonts w:asciiTheme="minorHAnsi" w:eastAsiaTheme="minorEastAsia" w:hAnsiTheme="minorHAnsi" w:cstheme="minorBidi"/>
            <w:noProof/>
            <w:szCs w:val="22"/>
          </w:rPr>
          <w:tab/>
        </w:r>
        <w:r w:rsidRPr="00A6170F" w:rsidDel="00A6170F">
          <w:rPr>
            <w:rStyle w:val="Hyperlink"/>
            <w:noProof/>
          </w:rPr>
          <w:delText>Configuration Management</w:delText>
        </w:r>
        <w:r w:rsidDel="00A6170F">
          <w:rPr>
            <w:noProof/>
            <w:webHidden/>
          </w:rPr>
          <w:tab/>
          <w:delText>22</w:delText>
        </w:r>
      </w:del>
    </w:p>
    <w:p w14:paraId="4F97D459" w14:textId="77777777" w:rsidR="0012110B" w:rsidDel="00A6170F" w:rsidRDefault="0012110B">
      <w:pPr>
        <w:pStyle w:val="TOC2"/>
        <w:tabs>
          <w:tab w:val="left" w:pos="720"/>
          <w:tab w:val="right" w:leader="dot" w:pos="9530"/>
        </w:tabs>
        <w:rPr>
          <w:del w:id="249" w:author="Prince Agarwal" w:date="2014-05-10T17:36:00Z"/>
          <w:rFonts w:asciiTheme="minorHAnsi" w:eastAsiaTheme="minorEastAsia" w:hAnsiTheme="minorHAnsi" w:cstheme="minorBidi"/>
          <w:noProof/>
          <w:szCs w:val="22"/>
        </w:rPr>
      </w:pPr>
      <w:del w:id="250" w:author="Prince Agarwal" w:date="2014-05-10T17:36:00Z">
        <w:r w:rsidRPr="00A6170F" w:rsidDel="00A6170F">
          <w:rPr>
            <w:rStyle w:val="Hyperlink"/>
            <w:noProof/>
          </w:rPr>
          <w:delText>2.8.</w:delText>
        </w:r>
        <w:r w:rsidDel="00A6170F">
          <w:rPr>
            <w:rFonts w:asciiTheme="minorHAnsi" w:eastAsiaTheme="minorEastAsia" w:hAnsiTheme="minorHAnsi" w:cstheme="minorBidi"/>
            <w:noProof/>
            <w:szCs w:val="22"/>
          </w:rPr>
          <w:tab/>
        </w:r>
        <w:r w:rsidRPr="00A6170F" w:rsidDel="00A6170F">
          <w:rPr>
            <w:rStyle w:val="Hyperlink"/>
            <w:noProof/>
          </w:rPr>
          <w:delText>Functional Description</w:delText>
        </w:r>
        <w:r w:rsidDel="00A6170F">
          <w:rPr>
            <w:noProof/>
            <w:webHidden/>
          </w:rPr>
          <w:tab/>
          <w:delText>23</w:delText>
        </w:r>
      </w:del>
    </w:p>
    <w:p w14:paraId="0EBA499B" w14:textId="77777777" w:rsidR="0012110B" w:rsidDel="00A6170F" w:rsidRDefault="0012110B">
      <w:pPr>
        <w:pStyle w:val="TOC2"/>
        <w:tabs>
          <w:tab w:val="left" w:pos="720"/>
          <w:tab w:val="right" w:leader="dot" w:pos="9530"/>
        </w:tabs>
        <w:rPr>
          <w:del w:id="251" w:author="Prince Agarwal" w:date="2014-05-10T17:36:00Z"/>
          <w:rFonts w:asciiTheme="minorHAnsi" w:eastAsiaTheme="minorEastAsia" w:hAnsiTheme="minorHAnsi" w:cstheme="minorBidi"/>
          <w:noProof/>
          <w:szCs w:val="22"/>
        </w:rPr>
      </w:pPr>
      <w:del w:id="252" w:author="Prince Agarwal" w:date="2014-05-10T17:36:00Z">
        <w:r w:rsidRPr="00A6170F" w:rsidDel="00A6170F">
          <w:rPr>
            <w:rStyle w:val="Hyperlink"/>
            <w:noProof/>
          </w:rPr>
          <w:delText>2.9.</w:delText>
        </w:r>
        <w:r w:rsidDel="00A6170F">
          <w:rPr>
            <w:rFonts w:asciiTheme="minorHAnsi" w:eastAsiaTheme="minorEastAsia" w:hAnsiTheme="minorHAnsi" w:cstheme="minorBidi"/>
            <w:noProof/>
            <w:szCs w:val="22"/>
          </w:rPr>
          <w:tab/>
        </w:r>
        <w:r w:rsidRPr="00A6170F" w:rsidDel="00A6170F">
          <w:rPr>
            <w:rStyle w:val="Hyperlink"/>
            <w:noProof/>
          </w:rPr>
          <w:delText>Interfaces</w:delText>
        </w:r>
        <w:r w:rsidDel="00A6170F">
          <w:rPr>
            <w:noProof/>
            <w:webHidden/>
          </w:rPr>
          <w:tab/>
          <w:delText>33</w:delText>
        </w:r>
      </w:del>
    </w:p>
    <w:p w14:paraId="1BA668AC" w14:textId="77777777" w:rsidR="0012110B" w:rsidDel="00A6170F" w:rsidRDefault="0012110B">
      <w:pPr>
        <w:pStyle w:val="TOC2"/>
        <w:tabs>
          <w:tab w:val="left" w:pos="720"/>
          <w:tab w:val="right" w:leader="dot" w:pos="9530"/>
        </w:tabs>
        <w:rPr>
          <w:del w:id="253" w:author="Prince Agarwal" w:date="2014-05-10T17:36:00Z"/>
          <w:rFonts w:asciiTheme="minorHAnsi" w:eastAsiaTheme="minorEastAsia" w:hAnsiTheme="minorHAnsi" w:cstheme="minorBidi"/>
          <w:noProof/>
          <w:szCs w:val="22"/>
        </w:rPr>
      </w:pPr>
      <w:del w:id="254" w:author="Prince Agarwal" w:date="2014-05-10T17:36:00Z">
        <w:r w:rsidRPr="00A6170F" w:rsidDel="00A6170F">
          <w:rPr>
            <w:rStyle w:val="Hyperlink"/>
            <w:noProof/>
          </w:rPr>
          <w:delText>2.10.</w:delText>
        </w:r>
        <w:r w:rsidDel="00A6170F">
          <w:rPr>
            <w:rFonts w:asciiTheme="minorHAnsi" w:eastAsiaTheme="minorEastAsia" w:hAnsiTheme="minorHAnsi" w:cstheme="minorBidi"/>
            <w:noProof/>
            <w:szCs w:val="22"/>
          </w:rPr>
          <w:tab/>
        </w:r>
        <w:r w:rsidRPr="00A6170F" w:rsidDel="00A6170F">
          <w:rPr>
            <w:rStyle w:val="Hyperlink"/>
            <w:noProof/>
          </w:rPr>
          <w:delText>Performance Management (Monitoring)</w:delText>
        </w:r>
        <w:r w:rsidDel="00A6170F">
          <w:rPr>
            <w:noProof/>
            <w:webHidden/>
          </w:rPr>
          <w:tab/>
          <w:delText>34</w:delText>
        </w:r>
      </w:del>
    </w:p>
    <w:p w14:paraId="5A0A4C26" w14:textId="77777777" w:rsidR="0012110B" w:rsidDel="00A6170F" w:rsidRDefault="0012110B">
      <w:pPr>
        <w:pStyle w:val="TOC2"/>
        <w:tabs>
          <w:tab w:val="left" w:pos="720"/>
          <w:tab w:val="right" w:leader="dot" w:pos="9530"/>
        </w:tabs>
        <w:rPr>
          <w:del w:id="255" w:author="Prince Agarwal" w:date="2014-05-10T17:36:00Z"/>
          <w:rFonts w:asciiTheme="minorHAnsi" w:eastAsiaTheme="minorEastAsia" w:hAnsiTheme="minorHAnsi" w:cstheme="minorBidi"/>
          <w:noProof/>
          <w:szCs w:val="22"/>
        </w:rPr>
      </w:pPr>
      <w:del w:id="256" w:author="Prince Agarwal" w:date="2014-05-10T17:36:00Z">
        <w:r w:rsidRPr="00A6170F" w:rsidDel="00A6170F">
          <w:rPr>
            <w:rStyle w:val="Hyperlink"/>
            <w:noProof/>
          </w:rPr>
          <w:delText>2.11.</w:delText>
        </w:r>
        <w:r w:rsidDel="00A6170F">
          <w:rPr>
            <w:rFonts w:asciiTheme="minorHAnsi" w:eastAsiaTheme="minorEastAsia" w:hAnsiTheme="minorHAnsi" w:cstheme="minorBidi"/>
            <w:noProof/>
            <w:szCs w:val="22"/>
          </w:rPr>
          <w:tab/>
        </w:r>
        <w:r w:rsidRPr="00A6170F" w:rsidDel="00A6170F">
          <w:rPr>
            <w:rStyle w:val="Hyperlink"/>
            <w:noProof/>
          </w:rPr>
          <w:delText>Functional Description</w:delText>
        </w:r>
        <w:r w:rsidDel="00A6170F">
          <w:rPr>
            <w:noProof/>
            <w:webHidden/>
          </w:rPr>
          <w:tab/>
          <w:delText>34</w:delText>
        </w:r>
      </w:del>
    </w:p>
    <w:p w14:paraId="58183A73" w14:textId="77777777" w:rsidR="0012110B" w:rsidDel="00A6170F" w:rsidRDefault="0012110B">
      <w:pPr>
        <w:pStyle w:val="TOC2"/>
        <w:tabs>
          <w:tab w:val="left" w:pos="720"/>
          <w:tab w:val="right" w:leader="dot" w:pos="9530"/>
        </w:tabs>
        <w:rPr>
          <w:del w:id="257" w:author="Prince Agarwal" w:date="2014-05-10T17:36:00Z"/>
          <w:rFonts w:asciiTheme="minorHAnsi" w:eastAsiaTheme="minorEastAsia" w:hAnsiTheme="minorHAnsi" w:cstheme="minorBidi"/>
          <w:noProof/>
          <w:szCs w:val="22"/>
        </w:rPr>
      </w:pPr>
      <w:del w:id="258" w:author="Prince Agarwal" w:date="2014-05-10T17:36:00Z">
        <w:r w:rsidRPr="00A6170F" w:rsidDel="00A6170F">
          <w:rPr>
            <w:rStyle w:val="Hyperlink"/>
            <w:noProof/>
          </w:rPr>
          <w:delText>2.12.</w:delText>
        </w:r>
        <w:r w:rsidDel="00A6170F">
          <w:rPr>
            <w:rFonts w:asciiTheme="minorHAnsi" w:eastAsiaTheme="minorEastAsia" w:hAnsiTheme="minorHAnsi" w:cstheme="minorBidi"/>
            <w:noProof/>
            <w:szCs w:val="22"/>
          </w:rPr>
          <w:tab/>
        </w:r>
        <w:r w:rsidRPr="00A6170F" w:rsidDel="00A6170F">
          <w:rPr>
            <w:rStyle w:val="Hyperlink"/>
            <w:noProof/>
          </w:rPr>
          <w:delText>KPI Configuration</w:delText>
        </w:r>
        <w:r w:rsidDel="00A6170F">
          <w:rPr>
            <w:noProof/>
            <w:webHidden/>
          </w:rPr>
          <w:tab/>
          <w:delText>34</w:delText>
        </w:r>
      </w:del>
    </w:p>
    <w:p w14:paraId="34873627" w14:textId="77777777" w:rsidR="0012110B" w:rsidDel="00A6170F" w:rsidRDefault="0012110B">
      <w:pPr>
        <w:pStyle w:val="TOC2"/>
        <w:tabs>
          <w:tab w:val="left" w:pos="720"/>
          <w:tab w:val="right" w:leader="dot" w:pos="9530"/>
        </w:tabs>
        <w:rPr>
          <w:del w:id="259" w:author="Prince Agarwal" w:date="2014-05-10T17:36:00Z"/>
          <w:rFonts w:asciiTheme="minorHAnsi" w:eastAsiaTheme="minorEastAsia" w:hAnsiTheme="minorHAnsi" w:cstheme="minorBidi"/>
          <w:noProof/>
          <w:szCs w:val="22"/>
        </w:rPr>
      </w:pPr>
      <w:del w:id="260" w:author="Prince Agarwal" w:date="2014-05-10T17:36:00Z">
        <w:r w:rsidRPr="00A6170F" w:rsidDel="00A6170F">
          <w:rPr>
            <w:rStyle w:val="Hyperlink"/>
            <w:noProof/>
          </w:rPr>
          <w:delText>2.13.</w:delText>
        </w:r>
        <w:r w:rsidDel="00A6170F">
          <w:rPr>
            <w:rFonts w:asciiTheme="minorHAnsi" w:eastAsiaTheme="minorEastAsia" w:hAnsiTheme="minorHAnsi" w:cstheme="minorBidi"/>
            <w:noProof/>
            <w:szCs w:val="22"/>
          </w:rPr>
          <w:tab/>
        </w:r>
        <w:r w:rsidRPr="00A6170F" w:rsidDel="00A6170F">
          <w:rPr>
            <w:rStyle w:val="Hyperlink"/>
            <w:noProof/>
          </w:rPr>
          <w:delText>KPI Collection</w:delText>
        </w:r>
        <w:r w:rsidDel="00A6170F">
          <w:rPr>
            <w:noProof/>
            <w:webHidden/>
          </w:rPr>
          <w:tab/>
          <w:delText>35</w:delText>
        </w:r>
      </w:del>
    </w:p>
    <w:p w14:paraId="423550FB" w14:textId="77777777" w:rsidR="0012110B" w:rsidDel="00A6170F" w:rsidRDefault="0012110B">
      <w:pPr>
        <w:pStyle w:val="TOC2"/>
        <w:tabs>
          <w:tab w:val="left" w:pos="720"/>
          <w:tab w:val="right" w:leader="dot" w:pos="9530"/>
        </w:tabs>
        <w:rPr>
          <w:del w:id="261" w:author="Prince Agarwal" w:date="2014-05-10T17:36:00Z"/>
          <w:rFonts w:asciiTheme="minorHAnsi" w:eastAsiaTheme="minorEastAsia" w:hAnsiTheme="minorHAnsi" w:cstheme="minorBidi"/>
          <w:noProof/>
          <w:szCs w:val="22"/>
        </w:rPr>
      </w:pPr>
      <w:del w:id="262" w:author="Prince Agarwal" w:date="2014-05-10T17:36:00Z">
        <w:r w:rsidRPr="00A6170F" w:rsidDel="00A6170F">
          <w:rPr>
            <w:rStyle w:val="Hyperlink"/>
            <w:noProof/>
          </w:rPr>
          <w:delText>2.14.</w:delText>
        </w:r>
        <w:r w:rsidDel="00A6170F">
          <w:rPr>
            <w:rFonts w:asciiTheme="minorHAnsi" w:eastAsiaTheme="minorEastAsia" w:hAnsiTheme="minorHAnsi" w:cstheme="minorBidi"/>
            <w:noProof/>
            <w:szCs w:val="22"/>
          </w:rPr>
          <w:tab/>
        </w:r>
        <w:r w:rsidRPr="00A6170F" w:rsidDel="00A6170F">
          <w:rPr>
            <w:rStyle w:val="Hyperlink"/>
            <w:noProof/>
          </w:rPr>
          <w:delText>KPI Storage</w:delText>
        </w:r>
        <w:r w:rsidDel="00A6170F">
          <w:rPr>
            <w:noProof/>
            <w:webHidden/>
          </w:rPr>
          <w:tab/>
          <w:delText>35</w:delText>
        </w:r>
      </w:del>
    </w:p>
    <w:p w14:paraId="12708CB8" w14:textId="77777777" w:rsidR="0012110B" w:rsidDel="00A6170F" w:rsidRDefault="0012110B">
      <w:pPr>
        <w:pStyle w:val="TOC2"/>
        <w:tabs>
          <w:tab w:val="left" w:pos="720"/>
          <w:tab w:val="right" w:leader="dot" w:pos="9530"/>
        </w:tabs>
        <w:rPr>
          <w:del w:id="263" w:author="Prince Agarwal" w:date="2014-05-10T17:36:00Z"/>
          <w:rFonts w:asciiTheme="minorHAnsi" w:eastAsiaTheme="minorEastAsia" w:hAnsiTheme="minorHAnsi" w:cstheme="minorBidi"/>
          <w:noProof/>
          <w:szCs w:val="22"/>
        </w:rPr>
      </w:pPr>
      <w:del w:id="264" w:author="Prince Agarwal" w:date="2014-05-10T17:36:00Z">
        <w:r w:rsidRPr="00A6170F" w:rsidDel="00A6170F">
          <w:rPr>
            <w:rStyle w:val="Hyperlink"/>
            <w:noProof/>
          </w:rPr>
          <w:delText>2.15.</w:delText>
        </w:r>
        <w:r w:rsidDel="00A6170F">
          <w:rPr>
            <w:rFonts w:asciiTheme="minorHAnsi" w:eastAsiaTheme="minorEastAsia" w:hAnsiTheme="minorHAnsi" w:cstheme="minorBidi"/>
            <w:noProof/>
            <w:szCs w:val="22"/>
          </w:rPr>
          <w:tab/>
        </w:r>
        <w:r w:rsidRPr="00A6170F" w:rsidDel="00A6170F">
          <w:rPr>
            <w:rStyle w:val="Hyperlink"/>
            <w:noProof/>
          </w:rPr>
          <w:delText>Design Details</w:delText>
        </w:r>
        <w:r w:rsidDel="00A6170F">
          <w:rPr>
            <w:noProof/>
            <w:webHidden/>
          </w:rPr>
          <w:tab/>
          <w:delText>35</w:delText>
        </w:r>
      </w:del>
    </w:p>
    <w:p w14:paraId="02D33907" w14:textId="77777777" w:rsidR="0012110B" w:rsidDel="00A6170F" w:rsidRDefault="0012110B">
      <w:pPr>
        <w:pStyle w:val="TOC2"/>
        <w:tabs>
          <w:tab w:val="left" w:pos="720"/>
          <w:tab w:val="right" w:leader="dot" w:pos="9530"/>
        </w:tabs>
        <w:rPr>
          <w:del w:id="265" w:author="Prince Agarwal" w:date="2014-05-10T17:36:00Z"/>
          <w:rFonts w:asciiTheme="minorHAnsi" w:eastAsiaTheme="minorEastAsia" w:hAnsiTheme="minorHAnsi" w:cstheme="minorBidi"/>
          <w:noProof/>
          <w:szCs w:val="22"/>
        </w:rPr>
      </w:pPr>
      <w:del w:id="266" w:author="Prince Agarwal" w:date="2014-05-10T17:36:00Z">
        <w:r w:rsidRPr="00A6170F" w:rsidDel="00A6170F">
          <w:rPr>
            <w:rStyle w:val="Hyperlink"/>
            <w:noProof/>
          </w:rPr>
          <w:delText>2.16.</w:delText>
        </w:r>
        <w:r w:rsidDel="00A6170F">
          <w:rPr>
            <w:rFonts w:asciiTheme="minorHAnsi" w:eastAsiaTheme="minorEastAsia" w:hAnsiTheme="minorHAnsi" w:cstheme="minorBidi"/>
            <w:noProof/>
            <w:szCs w:val="22"/>
          </w:rPr>
          <w:tab/>
        </w:r>
        <w:r w:rsidRPr="00A6170F" w:rsidDel="00A6170F">
          <w:rPr>
            <w:rStyle w:val="Hyperlink"/>
            <w:noProof/>
          </w:rPr>
          <w:delText>Interfaces</w:delText>
        </w:r>
        <w:r w:rsidDel="00A6170F">
          <w:rPr>
            <w:noProof/>
            <w:webHidden/>
          </w:rPr>
          <w:tab/>
          <w:delText>42</w:delText>
        </w:r>
      </w:del>
    </w:p>
    <w:p w14:paraId="7C3F6E46" w14:textId="77777777" w:rsidR="0012110B" w:rsidDel="00A6170F" w:rsidRDefault="0012110B">
      <w:pPr>
        <w:pStyle w:val="TOC2"/>
        <w:tabs>
          <w:tab w:val="left" w:pos="720"/>
          <w:tab w:val="right" w:leader="dot" w:pos="9530"/>
        </w:tabs>
        <w:rPr>
          <w:del w:id="267" w:author="Prince Agarwal" w:date="2014-05-10T17:36:00Z"/>
          <w:rFonts w:asciiTheme="minorHAnsi" w:eastAsiaTheme="minorEastAsia" w:hAnsiTheme="minorHAnsi" w:cstheme="minorBidi"/>
          <w:noProof/>
          <w:szCs w:val="22"/>
        </w:rPr>
      </w:pPr>
      <w:del w:id="268" w:author="Prince Agarwal" w:date="2014-05-10T17:36:00Z">
        <w:r w:rsidRPr="00A6170F" w:rsidDel="00A6170F">
          <w:rPr>
            <w:rStyle w:val="Hyperlink"/>
            <w:noProof/>
          </w:rPr>
          <w:delText>2.17.</w:delText>
        </w:r>
        <w:r w:rsidDel="00A6170F">
          <w:rPr>
            <w:rFonts w:asciiTheme="minorHAnsi" w:eastAsiaTheme="minorEastAsia" w:hAnsiTheme="minorHAnsi" w:cstheme="minorBidi"/>
            <w:noProof/>
            <w:szCs w:val="22"/>
          </w:rPr>
          <w:tab/>
        </w:r>
        <w:r w:rsidRPr="00A6170F" w:rsidDel="00A6170F">
          <w:rPr>
            <w:rStyle w:val="Hyperlink"/>
            <w:noProof/>
          </w:rPr>
          <w:delText>Files Added/Modified</w:delText>
        </w:r>
        <w:r w:rsidDel="00A6170F">
          <w:rPr>
            <w:noProof/>
            <w:webHidden/>
          </w:rPr>
          <w:tab/>
          <w:delText>43</w:delText>
        </w:r>
      </w:del>
    </w:p>
    <w:p w14:paraId="28765E22" w14:textId="77777777" w:rsidR="0012110B" w:rsidDel="00A6170F" w:rsidRDefault="0012110B">
      <w:pPr>
        <w:pStyle w:val="TOC2"/>
        <w:tabs>
          <w:tab w:val="left" w:pos="720"/>
          <w:tab w:val="right" w:leader="dot" w:pos="9530"/>
        </w:tabs>
        <w:rPr>
          <w:del w:id="269" w:author="Prince Agarwal" w:date="2014-05-10T17:36:00Z"/>
          <w:rFonts w:asciiTheme="minorHAnsi" w:eastAsiaTheme="minorEastAsia" w:hAnsiTheme="minorHAnsi" w:cstheme="minorBidi"/>
          <w:noProof/>
          <w:szCs w:val="22"/>
        </w:rPr>
      </w:pPr>
      <w:del w:id="270" w:author="Prince Agarwal" w:date="2014-05-10T17:36:00Z">
        <w:r w:rsidRPr="00A6170F" w:rsidDel="00A6170F">
          <w:rPr>
            <w:rStyle w:val="Hyperlink"/>
            <w:noProof/>
          </w:rPr>
          <w:delText>2.18.</w:delText>
        </w:r>
        <w:r w:rsidDel="00A6170F">
          <w:rPr>
            <w:rFonts w:asciiTheme="minorHAnsi" w:eastAsiaTheme="minorEastAsia" w:hAnsiTheme="minorHAnsi" w:cstheme="minorBidi"/>
            <w:noProof/>
            <w:szCs w:val="22"/>
          </w:rPr>
          <w:tab/>
        </w:r>
        <w:r w:rsidRPr="00A6170F" w:rsidDel="00A6170F">
          <w:rPr>
            <w:rStyle w:val="Hyperlink"/>
            <w:noProof/>
          </w:rPr>
          <w:delText>Configuration</w:delText>
        </w:r>
        <w:r w:rsidDel="00A6170F">
          <w:rPr>
            <w:noProof/>
            <w:webHidden/>
          </w:rPr>
          <w:tab/>
          <w:delText>43</w:delText>
        </w:r>
      </w:del>
    </w:p>
    <w:p w14:paraId="6005FBB7" w14:textId="77777777" w:rsidR="0012110B" w:rsidDel="00A6170F" w:rsidRDefault="0012110B">
      <w:pPr>
        <w:pStyle w:val="TOC2"/>
        <w:tabs>
          <w:tab w:val="left" w:pos="720"/>
          <w:tab w:val="right" w:leader="dot" w:pos="9530"/>
        </w:tabs>
        <w:rPr>
          <w:del w:id="271" w:author="Prince Agarwal" w:date="2014-05-10T17:36:00Z"/>
          <w:rFonts w:asciiTheme="minorHAnsi" w:eastAsiaTheme="minorEastAsia" w:hAnsiTheme="minorHAnsi" w:cstheme="minorBidi"/>
          <w:noProof/>
          <w:szCs w:val="22"/>
        </w:rPr>
      </w:pPr>
      <w:del w:id="272" w:author="Prince Agarwal" w:date="2014-05-10T17:36:00Z">
        <w:r w:rsidRPr="00A6170F" w:rsidDel="00A6170F">
          <w:rPr>
            <w:rStyle w:val="Hyperlink"/>
            <w:noProof/>
          </w:rPr>
          <w:delText>2.19.</w:delText>
        </w:r>
        <w:r w:rsidDel="00A6170F">
          <w:rPr>
            <w:rFonts w:asciiTheme="minorHAnsi" w:eastAsiaTheme="minorEastAsia" w:hAnsiTheme="minorHAnsi" w:cstheme="minorBidi"/>
            <w:noProof/>
            <w:szCs w:val="22"/>
          </w:rPr>
          <w:tab/>
        </w:r>
        <w:r w:rsidRPr="00A6170F" w:rsidDel="00A6170F">
          <w:rPr>
            <w:rStyle w:val="Hyperlink"/>
            <w:noProof/>
          </w:rPr>
          <w:delText>Results</w:delText>
        </w:r>
        <w:r w:rsidDel="00A6170F">
          <w:rPr>
            <w:noProof/>
            <w:webHidden/>
          </w:rPr>
          <w:tab/>
          <w:delText>44</w:delText>
        </w:r>
      </w:del>
    </w:p>
    <w:p w14:paraId="6096929D" w14:textId="77777777" w:rsidR="0012110B" w:rsidDel="00A6170F" w:rsidRDefault="0012110B">
      <w:pPr>
        <w:pStyle w:val="TOC2"/>
        <w:tabs>
          <w:tab w:val="left" w:pos="720"/>
          <w:tab w:val="right" w:leader="dot" w:pos="9530"/>
        </w:tabs>
        <w:rPr>
          <w:del w:id="273" w:author="Prince Agarwal" w:date="2014-05-10T17:36:00Z"/>
          <w:rFonts w:asciiTheme="minorHAnsi" w:eastAsiaTheme="minorEastAsia" w:hAnsiTheme="minorHAnsi" w:cstheme="minorBidi"/>
          <w:noProof/>
          <w:szCs w:val="22"/>
        </w:rPr>
      </w:pPr>
      <w:del w:id="274" w:author="Prince Agarwal" w:date="2014-05-10T17:36:00Z">
        <w:r w:rsidRPr="00A6170F" w:rsidDel="00A6170F">
          <w:rPr>
            <w:rStyle w:val="Hyperlink"/>
            <w:noProof/>
          </w:rPr>
          <w:delText>2.20.</w:delText>
        </w:r>
        <w:r w:rsidDel="00A6170F">
          <w:rPr>
            <w:rFonts w:asciiTheme="minorHAnsi" w:eastAsiaTheme="minorEastAsia" w:hAnsiTheme="minorHAnsi" w:cstheme="minorBidi"/>
            <w:noProof/>
            <w:szCs w:val="22"/>
          </w:rPr>
          <w:tab/>
        </w:r>
        <w:r w:rsidRPr="00A6170F" w:rsidDel="00A6170F">
          <w:rPr>
            <w:rStyle w:val="Hyperlink"/>
            <w:noProof/>
          </w:rPr>
          <w:delText>Stack Manager (SM)</w:delText>
        </w:r>
        <w:r w:rsidDel="00A6170F">
          <w:rPr>
            <w:noProof/>
            <w:webHidden/>
          </w:rPr>
          <w:tab/>
          <w:delText>45</w:delText>
        </w:r>
      </w:del>
    </w:p>
    <w:p w14:paraId="0B8389E6" w14:textId="77777777" w:rsidR="0012110B" w:rsidDel="00A6170F" w:rsidRDefault="0012110B">
      <w:pPr>
        <w:pStyle w:val="TOC2"/>
        <w:tabs>
          <w:tab w:val="left" w:pos="720"/>
          <w:tab w:val="right" w:leader="dot" w:pos="9530"/>
        </w:tabs>
        <w:rPr>
          <w:del w:id="275" w:author="Prince Agarwal" w:date="2014-05-10T17:36:00Z"/>
          <w:rFonts w:asciiTheme="minorHAnsi" w:eastAsiaTheme="minorEastAsia" w:hAnsiTheme="minorHAnsi" w:cstheme="minorBidi"/>
          <w:noProof/>
          <w:szCs w:val="22"/>
        </w:rPr>
      </w:pPr>
      <w:del w:id="276" w:author="Prince Agarwal" w:date="2014-05-10T17:36:00Z">
        <w:r w:rsidRPr="00A6170F" w:rsidDel="00A6170F">
          <w:rPr>
            <w:rStyle w:val="Hyperlink"/>
            <w:noProof/>
          </w:rPr>
          <w:delText>2.21.</w:delText>
        </w:r>
        <w:r w:rsidDel="00A6170F">
          <w:rPr>
            <w:rFonts w:asciiTheme="minorHAnsi" w:eastAsiaTheme="minorEastAsia" w:hAnsiTheme="minorHAnsi" w:cstheme="minorBidi"/>
            <w:noProof/>
            <w:szCs w:val="22"/>
          </w:rPr>
          <w:tab/>
        </w:r>
        <w:r w:rsidRPr="00A6170F" w:rsidDel="00A6170F">
          <w:rPr>
            <w:rStyle w:val="Hyperlink"/>
            <w:noProof/>
          </w:rPr>
          <w:delText>Functional Description</w:delText>
        </w:r>
        <w:r w:rsidDel="00A6170F">
          <w:rPr>
            <w:noProof/>
            <w:webHidden/>
          </w:rPr>
          <w:tab/>
          <w:delText>46</w:delText>
        </w:r>
      </w:del>
    </w:p>
    <w:p w14:paraId="504DEF81" w14:textId="77777777" w:rsidR="0012110B" w:rsidDel="00A6170F" w:rsidRDefault="0012110B">
      <w:pPr>
        <w:pStyle w:val="TOC2"/>
        <w:tabs>
          <w:tab w:val="left" w:pos="720"/>
          <w:tab w:val="right" w:leader="dot" w:pos="9530"/>
        </w:tabs>
        <w:rPr>
          <w:del w:id="277" w:author="Prince Agarwal" w:date="2014-05-10T17:36:00Z"/>
          <w:rFonts w:asciiTheme="minorHAnsi" w:eastAsiaTheme="minorEastAsia" w:hAnsiTheme="minorHAnsi" w:cstheme="minorBidi"/>
          <w:noProof/>
          <w:szCs w:val="22"/>
        </w:rPr>
      </w:pPr>
      <w:del w:id="278" w:author="Prince Agarwal" w:date="2014-05-10T17:36:00Z">
        <w:r w:rsidRPr="00A6170F" w:rsidDel="00A6170F">
          <w:rPr>
            <w:rStyle w:val="Hyperlink"/>
            <w:noProof/>
          </w:rPr>
          <w:delText>2.22.</w:delText>
        </w:r>
        <w:r w:rsidDel="00A6170F">
          <w:rPr>
            <w:rFonts w:asciiTheme="minorHAnsi" w:eastAsiaTheme="minorEastAsia" w:hAnsiTheme="minorHAnsi" w:cstheme="minorBidi"/>
            <w:noProof/>
            <w:szCs w:val="22"/>
          </w:rPr>
          <w:tab/>
        </w:r>
        <w:r w:rsidRPr="00A6170F" w:rsidDel="00A6170F">
          <w:rPr>
            <w:rStyle w:val="Hyperlink"/>
            <w:noProof/>
          </w:rPr>
          <w:delText>Design Details</w:delText>
        </w:r>
        <w:r w:rsidDel="00A6170F">
          <w:rPr>
            <w:noProof/>
            <w:webHidden/>
          </w:rPr>
          <w:tab/>
          <w:delText>46</w:delText>
        </w:r>
      </w:del>
    </w:p>
    <w:p w14:paraId="58EA157B" w14:textId="77777777" w:rsidR="0012110B" w:rsidDel="00A6170F" w:rsidRDefault="0012110B">
      <w:pPr>
        <w:pStyle w:val="TOC2"/>
        <w:tabs>
          <w:tab w:val="left" w:pos="720"/>
          <w:tab w:val="right" w:leader="dot" w:pos="9530"/>
        </w:tabs>
        <w:rPr>
          <w:del w:id="279" w:author="Prince Agarwal" w:date="2014-05-10T17:36:00Z"/>
          <w:rFonts w:asciiTheme="minorHAnsi" w:eastAsiaTheme="minorEastAsia" w:hAnsiTheme="minorHAnsi" w:cstheme="minorBidi"/>
          <w:noProof/>
          <w:szCs w:val="22"/>
        </w:rPr>
      </w:pPr>
      <w:del w:id="280" w:author="Prince Agarwal" w:date="2014-05-10T17:36:00Z">
        <w:r w:rsidRPr="00A6170F" w:rsidDel="00A6170F">
          <w:rPr>
            <w:rStyle w:val="Hyperlink"/>
            <w:noProof/>
          </w:rPr>
          <w:delText>2.23.</w:delText>
        </w:r>
        <w:r w:rsidDel="00A6170F">
          <w:rPr>
            <w:rFonts w:asciiTheme="minorHAnsi" w:eastAsiaTheme="minorEastAsia" w:hAnsiTheme="minorHAnsi" w:cstheme="minorBidi"/>
            <w:noProof/>
            <w:szCs w:val="22"/>
          </w:rPr>
          <w:tab/>
        </w:r>
        <w:r w:rsidRPr="00A6170F" w:rsidDel="00A6170F">
          <w:rPr>
            <w:rStyle w:val="Hyperlink"/>
            <w:noProof/>
          </w:rPr>
          <w:delText>Sequence Diagram</w:delText>
        </w:r>
        <w:r w:rsidDel="00A6170F">
          <w:rPr>
            <w:noProof/>
            <w:webHidden/>
          </w:rPr>
          <w:tab/>
          <w:delText>48</w:delText>
        </w:r>
      </w:del>
    </w:p>
    <w:p w14:paraId="274705EC" w14:textId="77777777" w:rsidR="0012110B" w:rsidDel="00A6170F" w:rsidRDefault="0012110B">
      <w:pPr>
        <w:pStyle w:val="TOC2"/>
        <w:tabs>
          <w:tab w:val="left" w:pos="720"/>
          <w:tab w:val="right" w:leader="dot" w:pos="9530"/>
        </w:tabs>
        <w:rPr>
          <w:del w:id="281" w:author="Prince Agarwal" w:date="2014-05-10T17:36:00Z"/>
          <w:rFonts w:asciiTheme="minorHAnsi" w:eastAsiaTheme="minorEastAsia" w:hAnsiTheme="minorHAnsi" w:cstheme="minorBidi"/>
          <w:noProof/>
          <w:szCs w:val="22"/>
        </w:rPr>
      </w:pPr>
      <w:del w:id="282" w:author="Prince Agarwal" w:date="2014-05-10T17:36:00Z">
        <w:r w:rsidRPr="00A6170F" w:rsidDel="00A6170F">
          <w:rPr>
            <w:rStyle w:val="Hyperlink"/>
            <w:noProof/>
          </w:rPr>
          <w:delText>2.24.</w:delText>
        </w:r>
        <w:r w:rsidDel="00A6170F">
          <w:rPr>
            <w:rFonts w:asciiTheme="minorHAnsi" w:eastAsiaTheme="minorEastAsia" w:hAnsiTheme="minorHAnsi" w:cstheme="minorBidi"/>
            <w:noProof/>
            <w:szCs w:val="22"/>
          </w:rPr>
          <w:tab/>
        </w:r>
        <w:r w:rsidRPr="00A6170F" w:rsidDel="00A6170F">
          <w:rPr>
            <w:rStyle w:val="Hyperlink"/>
            <w:noProof/>
          </w:rPr>
          <w:delText>Files Added/Modified</w:delText>
        </w:r>
        <w:r w:rsidDel="00A6170F">
          <w:rPr>
            <w:noProof/>
            <w:webHidden/>
          </w:rPr>
          <w:tab/>
          <w:delText>49</w:delText>
        </w:r>
      </w:del>
    </w:p>
    <w:p w14:paraId="6ABAFA56" w14:textId="77777777" w:rsidR="0012110B" w:rsidDel="00A6170F" w:rsidRDefault="0012110B">
      <w:pPr>
        <w:pStyle w:val="TOC2"/>
        <w:tabs>
          <w:tab w:val="left" w:pos="720"/>
          <w:tab w:val="right" w:leader="dot" w:pos="9530"/>
        </w:tabs>
        <w:rPr>
          <w:del w:id="283" w:author="Prince Agarwal" w:date="2014-05-10T17:36:00Z"/>
          <w:rFonts w:asciiTheme="minorHAnsi" w:eastAsiaTheme="minorEastAsia" w:hAnsiTheme="minorHAnsi" w:cstheme="minorBidi"/>
          <w:noProof/>
          <w:szCs w:val="22"/>
        </w:rPr>
      </w:pPr>
      <w:del w:id="284" w:author="Prince Agarwal" w:date="2014-05-10T17:36:00Z">
        <w:r w:rsidRPr="00A6170F" w:rsidDel="00A6170F">
          <w:rPr>
            <w:rStyle w:val="Hyperlink"/>
            <w:noProof/>
          </w:rPr>
          <w:delText>2.25.</w:delText>
        </w:r>
        <w:r w:rsidDel="00A6170F">
          <w:rPr>
            <w:rFonts w:asciiTheme="minorHAnsi" w:eastAsiaTheme="minorEastAsia" w:hAnsiTheme="minorHAnsi" w:cstheme="minorBidi"/>
            <w:noProof/>
            <w:szCs w:val="22"/>
          </w:rPr>
          <w:tab/>
        </w:r>
        <w:r w:rsidRPr="00A6170F" w:rsidDel="00A6170F">
          <w:rPr>
            <w:rStyle w:val="Hyperlink"/>
            <w:noProof/>
          </w:rPr>
          <w:delText>Compile Options</w:delText>
        </w:r>
        <w:r w:rsidDel="00A6170F">
          <w:rPr>
            <w:noProof/>
            <w:webHidden/>
          </w:rPr>
          <w:tab/>
          <w:delText>49</w:delText>
        </w:r>
      </w:del>
    </w:p>
    <w:p w14:paraId="222299A6" w14:textId="77777777" w:rsidR="0012110B" w:rsidDel="00A6170F" w:rsidRDefault="0012110B">
      <w:pPr>
        <w:pStyle w:val="TOC2"/>
        <w:tabs>
          <w:tab w:val="left" w:pos="720"/>
          <w:tab w:val="right" w:leader="dot" w:pos="9530"/>
        </w:tabs>
        <w:rPr>
          <w:del w:id="285" w:author="Prince Agarwal" w:date="2014-05-10T17:36:00Z"/>
          <w:rFonts w:asciiTheme="minorHAnsi" w:eastAsiaTheme="minorEastAsia" w:hAnsiTheme="minorHAnsi" w:cstheme="minorBidi"/>
          <w:noProof/>
          <w:szCs w:val="22"/>
        </w:rPr>
      </w:pPr>
      <w:del w:id="286" w:author="Prince Agarwal" w:date="2014-05-10T17:36:00Z">
        <w:r w:rsidRPr="00A6170F" w:rsidDel="00A6170F">
          <w:rPr>
            <w:rStyle w:val="Hyperlink"/>
            <w:noProof/>
          </w:rPr>
          <w:delText>2.26.</w:delText>
        </w:r>
        <w:r w:rsidDel="00A6170F">
          <w:rPr>
            <w:rFonts w:asciiTheme="minorHAnsi" w:eastAsiaTheme="minorEastAsia" w:hAnsiTheme="minorHAnsi" w:cstheme="minorBidi"/>
            <w:noProof/>
            <w:szCs w:val="22"/>
          </w:rPr>
          <w:tab/>
        </w:r>
        <w:r w:rsidRPr="00A6170F" w:rsidDel="00A6170F">
          <w:rPr>
            <w:rStyle w:val="Hyperlink"/>
            <w:noProof/>
          </w:rPr>
          <w:delText>Interfaces</w:delText>
        </w:r>
        <w:r w:rsidDel="00A6170F">
          <w:rPr>
            <w:noProof/>
            <w:webHidden/>
          </w:rPr>
          <w:tab/>
          <w:delText>49</w:delText>
        </w:r>
      </w:del>
    </w:p>
    <w:p w14:paraId="246D3811" w14:textId="77777777" w:rsidR="0012110B" w:rsidDel="00A6170F" w:rsidRDefault="0012110B">
      <w:pPr>
        <w:pStyle w:val="TOC1"/>
        <w:tabs>
          <w:tab w:val="left" w:pos="720"/>
        </w:tabs>
        <w:rPr>
          <w:del w:id="287" w:author="Prince Agarwal" w:date="2014-05-10T17:36:00Z"/>
          <w:rFonts w:asciiTheme="minorHAnsi" w:eastAsiaTheme="minorEastAsia" w:hAnsiTheme="minorHAnsi" w:cstheme="minorBidi"/>
          <w:noProof/>
          <w:szCs w:val="22"/>
        </w:rPr>
      </w:pPr>
      <w:del w:id="288" w:author="Prince Agarwal" w:date="2014-05-10T17:36:00Z">
        <w:r w:rsidRPr="00A6170F" w:rsidDel="00A6170F">
          <w:rPr>
            <w:rStyle w:val="Hyperlink"/>
            <w:rFonts w:cstheme="minorHAnsi"/>
            <w:noProof/>
          </w:rPr>
          <w:delText>3.</w:delText>
        </w:r>
        <w:r w:rsidDel="00A6170F">
          <w:rPr>
            <w:rFonts w:asciiTheme="minorHAnsi" w:eastAsiaTheme="minorEastAsia" w:hAnsiTheme="minorHAnsi" w:cstheme="minorBidi"/>
            <w:noProof/>
            <w:szCs w:val="22"/>
          </w:rPr>
          <w:tab/>
        </w:r>
        <w:r w:rsidRPr="00A6170F" w:rsidDel="00A6170F">
          <w:rPr>
            <w:rStyle w:val="Hyperlink"/>
            <w:rFonts w:cstheme="minorHAnsi"/>
            <w:noProof/>
          </w:rPr>
          <w:delText>Appendix A (Design Decisions)</w:delText>
        </w:r>
        <w:r w:rsidDel="00A6170F">
          <w:rPr>
            <w:noProof/>
            <w:webHidden/>
          </w:rPr>
          <w:tab/>
          <w:delText>51</w:delText>
        </w:r>
      </w:del>
    </w:p>
    <w:p w14:paraId="0D0CB7F3" w14:textId="77777777" w:rsidR="0012110B" w:rsidDel="00A6170F" w:rsidRDefault="0012110B">
      <w:pPr>
        <w:pStyle w:val="TOC2"/>
        <w:tabs>
          <w:tab w:val="left" w:pos="720"/>
          <w:tab w:val="right" w:leader="dot" w:pos="9530"/>
        </w:tabs>
        <w:rPr>
          <w:del w:id="289" w:author="Prince Agarwal" w:date="2014-05-10T17:36:00Z"/>
          <w:rFonts w:asciiTheme="minorHAnsi" w:eastAsiaTheme="minorEastAsia" w:hAnsiTheme="minorHAnsi" w:cstheme="minorBidi"/>
          <w:noProof/>
          <w:szCs w:val="22"/>
        </w:rPr>
      </w:pPr>
      <w:del w:id="290" w:author="Prince Agarwal" w:date="2014-05-10T17:36:00Z">
        <w:r w:rsidRPr="00A6170F" w:rsidDel="00A6170F">
          <w:rPr>
            <w:rStyle w:val="Hyperlink"/>
            <w:noProof/>
          </w:rPr>
          <w:lastRenderedPageBreak/>
          <w:delText>3.1.</w:delText>
        </w:r>
        <w:r w:rsidDel="00A6170F">
          <w:rPr>
            <w:rFonts w:asciiTheme="minorHAnsi" w:eastAsiaTheme="minorEastAsia" w:hAnsiTheme="minorHAnsi" w:cstheme="minorBidi"/>
            <w:noProof/>
            <w:szCs w:val="22"/>
          </w:rPr>
          <w:tab/>
        </w:r>
        <w:r w:rsidRPr="00A6170F" w:rsidDel="00A6170F">
          <w:rPr>
            <w:rStyle w:val="Hyperlink"/>
            <w:noProof/>
          </w:rPr>
          <w:delText>Interface between OAM-Messenger and Stack Manager</w:delText>
        </w:r>
        <w:r w:rsidDel="00A6170F">
          <w:rPr>
            <w:noProof/>
            <w:webHidden/>
          </w:rPr>
          <w:tab/>
          <w:delText>51</w:delText>
        </w:r>
      </w:del>
    </w:p>
    <w:p w14:paraId="3BF99B9A" w14:textId="77777777" w:rsidR="0012110B" w:rsidDel="00A6170F" w:rsidRDefault="0012110B">
      <w:pPr>
        <w:pStyle w:val="TOC2"/>
        <w:tabs>
          <w:tab w:val="left" w:pos="720"/>
          <w:tab w:val="right" w:leader="dot" w:pos="9530"/>
        </w:tabs>
        <w:rPr>
          <w:del w:id="291" w:author="Prince Agarwal" w:date="2014-05-10T17:36:00Z"/>
          <w:rFonts w:asciiTheme="minorHAnsi" w:eastAsiaTheme="minorEastAsia" w:hAnsiTheme="minorHAnsi" w:cstheme="minorBidi"/>
          <w:noProof/>
          <w:szCs w:val="22"/>
        </w:rPr>
      </w:pPr>
      <w:del w:id="292" w:author="Prince Agarwal" w:date="2014-05-10T17:36:00Z">
        <w:r w:rsidRPr="00A6170F" w:rsidDel="00A6170F">
          <w:rPr>
            <w:rStyle w:val="Hyperlink"/>
            <w:noProof/>
          </w:rPr>
          <w:delText>3.2.</w:delText>
        </w:r>
        <w:r w:rsidDel="00A6170F">
          <w:rPr>
            <w:rFonts w:asciiTheme="minorHAnsi" w:eastAsiaTheme="minorEastAsia" w:hAnsiTheme="minorHAnsi" w:cstheme="minorBidi"/>
            <w:noProof/>
            <w:szCs w:val="22"/>
          </w:rPr>
          <w:tab/>
        </w:r>
        <w:r w:rsidRPr="00A6170F" w:rsidDel="00A6170F">
          <w:rPr>
            <w:rStyle w:val="Hyperlink"/>
            <w:noProof/>
          </w:rPr>
          <w:delText>Interface between Stack Manager and eNB App</w:delText>
        </w:r>
        <w:r w:rsidDel="00A6170F">
          <w:rPr>
            <w:noProof/>
            <w:webHidden/>
          </w:rPr>
          <w:tab/>
          <w:delText>52</w:delText>
        </w:r>
      </w:del>
    </w:p>
    <w:p w14:paraId="71D330DE" w14:textId="77777777" w:rsidR="0012110B" w:rsidDel="00A6170F" w:rsidRDefault="0012110B">
      <w:pPr>
        <w:pStyle w:val="TOC2"/>
        <w:tabs>
          <w:tab w:val="left" w:pos="720"/>
          <w:tab w:val="right" w:leader="dot" w:pos="9530"/>
        </w:tabs>
        <w:rPr>
          <w:del w:id="293" w:author="Prince Agarwal" w:date="2014-05-10T17:36:00Z"/>
          <w:rFonts w:asciiTheme="minorHAnsi" w:eastAsiaTheme="minorEastAsia" w:hAnsiTheme="minorHAnsi" w:cstheme="minorBidi"/>
          <w:noProof/>
          <w:szCs w:val="22"/>
        </w:rPr>
      </w:pPr>
      <w:del w:id="294" w:author="Prince Agarwal" w:date="2014-05-10T17:36:00Z">
        <w:r w:rsidRPr="00A6170F" w:rsidDel="00A6170F">
          <w:rPr>
            <w:rStyle w:val="Hyperlink"/>
            <w:noProof/>
          </w:rPr>
          <w:delText>3.3.</w:delText>
        </w:r>
        <w:r w:rsidDel="00A6170F">
          <w:rPr>
            <w:rFonts w:asciiTheme="minorHAnsi" w:eastAsiaTheme="minorEastAsia" w:hAnsiTheme="minorHAnsi" w:cstheme="minorBidi"/>
            <w:noProof/>
            <w:szCs w:val="22"/>
          </w:rPr>
          <w:tab/>
        </w:r>
        <w:r w:rsidRPr="00A6170F" w:rsidDel="00A6170F">
          <w:rPr>
            <w:rStyle w:val="Hyperlink"/>
            <w:noProof/>
          </w:rPr>
          <w:delText>KPI Interface</w:delText>
        </w:r>
        <w:r w:rsidDel="00A6170F">
          <w:rPr>
            <w:noProof/>
            <w:webHidden/>
          </w:rPr>
          <w:tab/>
          <w:delText>52</w:delText>
        </w:r>
      </w:del>
    </w:p>
    <w:p w14:paraId="23476E96" w14:textId="77777777" w:rsidR="00092E45" w:rsidDel="0012110B" w:rsidRDefault="00092E45">
      <w:pPr>
        <w:pStyle w:val="TOC1"/>
        <w:tabs>
          <w:tab w:val="left" w:pos="720"/>
        </w:tabs>
        <w:rPr>
          <w:del w:id="295" w:author="Prince Agarwal" w:date="2014-05-10T17:31:00Z"/>
          <w:rFonts w:asciiTheme="minorHAnsi" w:eastAsiaTheme="minorEastAsia" w:hAnsiTheme="minorHAnsi" w:cstheme="minorBidi"/>
          <w:noProof/>
          <w:szCs w:val="22"/>
        </w:rPr>
      </w:pPr>
      <w:del w:id="296" w:author="Prince Agarwal" w:date="2014-05-10T17:31:00Z">
        <w:r w:rsidRPr="0012110B" w:rsidDel="0012110B">
          <w:rPr>
            <w:rStyle w:val="Hyperlink"/>
            <w:rFonts w:cstheme="minorHAnsi"/>
            <w:noProof/>
          </w:rPr>
          <w:delText>1.</w:delText>
        </w:r>
        <w:r w:rsidDel="0012110B">
          <w:rPr>
            <w:rFonts w:asciiTheme="minorHAnsi" w:eastAsiaTheme="minorEastAsia" w:hAnsiTheme="minorHAnsi" w:cstheme="minorBidi"/>
            <w:noProof/>
            <w:szCs w:val="22"/>
          </w:rPr>
          <w:tab/>
        </w:r>
        <w:r w:rsidRPr="0012110B" w:rsidDel="0012110B">
          <w:rPr>
            <w:rStyle w:val="Hyperlink"/>
            <w:rFonts w:cstheme="minorHAnsi"/>
            <w:noProof/>
          </w:rPr>
          <w:delText>Introduction</w:delText>
        </w:r>
        <w:r w:rsidDel="0012110B">
          <w:rPr>
            <w:noProof/>
            <w:webHidden/>
          </w:rPr>
          <w:tab/>
          <w:delText>5</w:delText>
        </w:r>
      </w:del>
    </w:p>
    <w:p w14:paraId="066A3A4D" w14:textId="77777777" w:rsidR="00092E45" w:rsidDel="0012110B" w:rsidRDefault="00092E45">
      <w:pPr>
        <w:pStyle w:val="TOC2"/>
        <w:tabs>
          <w:tab w:val="left" w:pos="720"/>
          <w:tab w:val="right" w:leader="dot" w:pos="9530"/>
        </w:tabs>
        <w:rPr>
          <w:del w:id="297" w:author="Prince Agarwal" w:date="2014-05-10T17:31:00Z"/>
          <w:rFonts w:asciiTheme="minorHAnsi" w:eastAsiaTheme="minorEastAsia" w:hAnsiTheme="minorHAnsi" w:cstheme="minorBidi"/>
          <w:noProof/>
          <w:szCs w:val="22"/>
        </w:rPr>
      </w:pPr>
      <w:del w:id="298" w:author="Prince Agarwal" w:date="2014-05-10T17:31:00Z">
        <w:r w:rsidRPr="0012110B" w:rsidDel="0012110B">
          <w:rPr>
            <w:rStyle w:val="Hyperlink"/>
            <w:noProof/>
          </w:rPr>
          <w:delText>1.1.</w:delText>
        </w:r>
        <w:r w:rsidDel="0012110B">
          <w:rPr>
            <w:rFonts w:asciiTheme="minorHAnsi" w:eastAsiaTheme="minorEastAsia" w:hAnsiTheme="minorHAnsi" w:cstheme="minorBidi"/>
            <w:noProof/>
            <w:szCs w:val="22"/>
          </w:rPr>
          <w:tab/>
        </w:r>
        <w:r w:rsidRPr="0012110B" w:rsidDel="0012110B">
          <w:rPr>
            <w:rStyle w:val="Hyperlink"/>
            <w:noProof/>
          </w:rPr>
          <w:delText>Purpose</w:delText>
        </w:r>
        <w:r w:rsidDel="0012110B">
          <w:rPr>
            <w:noProof/>
            <w:webHidden/>
          </w:rPr>
          <w:tab/>
          <w:delText>5</w:delText>
        </w:r>
      </w:del>
    </w:p>
    <w:p w14:paraId="344B4C3A" w14:textId="77777777" w:rsidR="00092E45" w:rsidDel="0012110B" w:rsidRDefault="00092E45">
      <w:pPr>
        <w:pStyle w:val="TOC2"/>
        <w:tabs>
          <w:tab w:val="left" w:pos="720"/>
          <w:tab w:val="right" w:leader="dot" w:pos="9530"/>
        </w:tabs>
        <w:rPr>
          <w:del w:id="299" w:author="Prince Agarwal" w:date="2014-05-10T17:31:00Z"/>
          <w:rFonts w:asciiTheme="minorHAnsi" w:eastAsiaTheme="minorEastAsia" w:hAnsiTheme="minorHAnsi" w:cstheme="minorBidi"/>
          <w:noProof/>
          <w:szCs w:val="22"/>
        </w:rPr>
      </w:pPr>
      <w:del w:id="300" w:author="Prince Agarwal" w:date="2014-05-10T17:31:00Z">
        <w:r w:rsidRPr="0012110B" w:rsidDel="0012110B">
          <w:rPr>
            <w:rStyle w:val="Hyperlink"/>
            <w:noProof/>
          </w:rPr>
          <w:delText>1.2.</w:delText>
        </w:r>
        <w:r w:rsidDel="0012110B">
          <w:rPr>
            <w:rFonts w:asciiTheme="minorHAnsi" w:eastAsiaTheme="minorEastAsia" w:hAnsiTheme="minorHAnsi" w:cstheme="minorBidi"/>
            <w:noProof/>
            <w:szCs w:val="22"/>
          </w:rPr>
          <w:tab/>
        </w:r>
        <w:r w:rsidRPr="0012110B" w:rsidDel="0012110B">
          <w:rPr>
            <w:rStyle w:val="Hyperlink"/>
            <w:noProof/>
          </w:rPr>
          <w:delText>Scope</w:delText>
        </w:r>
        <w:r w:rsidDel="0012110B">
          <w:rPr>
            <w:noProof/>
            <w:webHidden/>
          </w:rPr>
          <w:tab/>
          <w:delText>5</w:delText>
        </w:r>
      </w:del>
    </w:p>
    <w:p w14:paraId="47B82603" w14:textId="77777777" w:rsidR="00092E45" w:rsidDel="0012110B" w:rsidRDefault="00092E45">
      <w:pPr>
        <w:pStyle w:val="TOC2"/>
        <w:tabs>
          <w:tab w:val="left" w:pos="720"/>
          <w:tab w:val="right" w:leader="dot" w:pos="9530"/>
        </w:tabs>
        <w:rPr>
          <w:del w:id="301" w:author="Prince Agarwal" w:date="2014-05-10T17:31:00Z"/>
          <w:rFonts w:asciiTheme="minorHAnsi" w:eastAsiaTheme="minorEastAsia" w:hAnsiTheme="minorHAnsi" w:cstheme="minorBidi"/>
          <w:noProof/>
          <w:szCs w:val="22"/>
        </w:rPr>
      </w:pPr>
      <w:del w:id="302" w:author="Prince Agarwal" w:date="2014-05-10T17:31:00Z">
        <w:r w:rsidRPr="0012110B" w:rsidDel="0012110B">
          <w:rPr>
            <w:rStyle w:val="Hyperlink"/>
            <w:noProof/>
          </w:rPr>
          <w:delText>1.3.</w:delText>
        </w:r>
        <w:r w:rsidDel="0012110B">
          <w:rPr>
            <w:rFonts w:asciiTheme="minorHAnsi" w:eastAsiaTheme="minorEastAsia" w:hAnsiTheme="minorHAnsi" w:cstheme="minorBidi"/>
            <w:noProof/>
            <w:szCs w:val="22"/>
          </w:rPr>
          <w:tab/>
        </w:r>
        <w:r w:rsidRPr="0012110B" w:rsidDel="0012110B">
          <w:rPr>
            <w:rStyle w:val="Hyperlink"/>
            <w:noProof/>
          </w:rPr>
          <w:delText>Overview</w:delText>
        </w:r>
        <w:r w:rsidDel="0012110B">
          <w:rPr>
            <w:noProof/>
            <w:webHidden/>
          </w:rPr>
          <w:tab/>
          <w:delText>5</w:delText>
        </w:r>
      </w:del>
    </w:p>
    <w:p w14:paraId="7E970BDD" w14:textId="77777777" w:rsidR="00092E45" w:rsidDel="0012110B" w:rsidRDefault="00092E45">
      <w:pPr>
        <w:pStyle w:val="TOC2"/>
        <w:tabs>
          <w:tab w:val="left" w:pos="720"/>
          <w:tab w:val="right" w:leader="dot" w:pos="9530"/>
        </w:tabs>
        <w:rPr>
          <w:del w:id="303" w:author="Prince Agarwal" w:date="2014-05-10T17:31:00Z"/>
          <w:rFonts w:asciiTheme="minorHAnsi" w:eastAsiaTheme="minorEastAsia" w:hAnsiTheme="minorHAnsi" w:cstheme="minorBidi"/>
          <w:noProof/>
          <w:szCs w:val="22"/>
        </w:rPr>
      </w:pPr>
      <w:del w:id="304" w:author="Prince Agarwal" w:date="2014-05-10T17:31:00Z">
        <w:r w:rsidRPr="0012110B" w:rsidDel="0012110B">
          <w:rPr>
            <w:rStyle w:val="Hyperlink"/>
            <w:noProof/>
          </w:rPr>
          <w:delText>1.4.</w:delText>
        </w:r>
        <w:r w:rsidDel="0012110B">
          <w:rPr>
            <w:rFonts w:asciiTheme="minorHAnsi" w:eastAsiaTheme="minorEastAsia" w:hAnsiTheme="minorHAnsi" w:cstheme="minorBidi"/>
            <w:noProof/>
            <w:szCs w:val="22"/>
          </w:rPr>
          <w:tab/>
        </w:r>
        <w:r w:rsidRPr="0012110B" w:rsidDel="0012110B">
          <w:rPr>
            <w:rStyle w:val="Hyperlink"/>
            <w:noProof/>
          </w:rPr>
          <w:delText>Abbreviations</w:delText>
        </w:r>
        <w:r w:rsidDel="0012110B">
          <w:rPr>
            <w:noProof/>
            <w:webHidden/>
          </w:rPr>
          <w:tab/>
          <w:delText>6</w:delText>
        </w:r>
      </w:del>
    </w:p>
    <w:p w14:paraId="03AF2822" w14:textId="77777777" w:rsidR="00092E45" w:rsidDel="0012110B" w:rsidRDefault="00092E45">
      <w:pPr>
        <w:pStyle w:val="TOC2"/>
        <w:tabs>
          <w:tab w:val="left" w:pos="720"/>
          <w:tab w:val="right" w:leader="dot" w:pos="9530"/>
        </w:tabs>
        <w:rPr>
          <w:del w:id="305" w:author="Prince Agarwal" w:date="2014-05-10T17:31:00Z"/>
          <w:rFonts w:asciiTheme="minorHAnsi" w:eastAsiaTheme="minorEastAsia" w:hAnsiTheme="minorHAnsi" w:cstheme="minorBidi"/>
          <w:noProof/>
          <w:szCs w:val="22"/>
        </w:rPr>
      </w:pPr>
      <w:del w:id="306" w:author="Prince Agarwal" w:date="2014-05-10T17:31:00Z">
        <w:r w:rsidRPr="0012110B" w:rsidDel="0012110B">
          <w:rPr>
            <w:rStyle w:val="Hyperlink"/>
            <w:noProof/>
          </w:rPr>
          <w:delText>1.5.</w:delText>
        </w:r>
        <w:r w:rsidDel="0012110B">
          <w:rPr>
            <w:rFonts w:asciiTheme="minorHAnsi" w:eastAsiaTheme="minorEastAsia" w:hAnsiTheme="minorHAnsi" w:cstheme="minorBidi"/>
            <w:noProof/>
            <w:szCs w:val="22"/>
          </w:rPr>
          <w:tab/>
        </w:r>
        <w:r w:rsidRPr="0012110B" w:rsidDel="0012110B">
          <w:rPr>
            <w:rStyle w:val="Hyperlink"/>
            <w:noProof/>
          </w:rPr>
          <w:delText>Terminologies Used</w:delText>
        </w:r>
        <w:r w:rsidDel="0012110B">
          <w:rPr>
            <w:noProof/>
            <w:webHidden/>
          </w:rPr>
          <w:tab/>
          <w:delText>7</w:delText>
        </w:r>
      </w:del>
    </w:p>
    <w:p w14:paraId="71A343CA" w14:textId="77777777" w:rsidR="00092E45" w:rsidDel="0012110B" w:rsidRDefault="00092E45">
      <w:pPr>
        <w:pStyle w:val="TOC2"/>
        <w:tabs>
          <w:tab w:val="left" w:pos="720"/>
          <w:tab w:val="right" w:leader="dot" w:pos="9530"/>
        </w:tabs>
        <w:rPr>
          <w:del w:id="307" w:author="Prince Agarwal" w:date="2014-05-10T17:31:00Z"/>
          <w:rFonts w:asciiTheme="minorHAnsi" w:eastAsiaTheme="minorEastAsia" w:hAnsiTheme="minorHAnsi" w:cstheme="minorBidi"/>
          <w:noProof/>
          <w:szCs w:val="22"/>
        </w:rPr>
      </w:pPr>
      <w:del w:id="308" w:author="Prince Agarwal" w:date="2014-05-10T17:31:00Z">
        <w:r w:rsidRPr="0012110B" w:rsidDel="0012110B">
          <w:rPr>
            <w:rStyle w:val="Hyperlink"/>
            <w:noProof/>
          </w:rPr>
          <w:delText>1.6.</w:delText>
        </w:r>
        <w:r w:rsidDel="0012110B">
          <w:rPr>
            <w:rFonts w:asciiTheme="minorHAnsi" w:eastAsiaTheme="minorEastAsia" w:hAnsiTheme="minorHAnsi" w:cstheme="minorBidi"/>
            <w:noProof/>
            <w:szCs w:val="22"/>
          </w:rPr>
          <w:tab/>
        </w:r>
        <w:r w:rsidRPr="0012110B" w:rsidDel="0012110B">
          <w:rPr>
            <w:rStyle w:val="Hyperlink"/>
            <w:noProof/>
          </w:rPr>
          <w:delText>References</w:delText>
        </w:r>
        <w:r w:rsidDel="0012110B">
          <w:rPr>
            <w:noProof/>
            <w:webHidden/>
          </w:rPr>
          <w:tab/>
          <w:delText>7</w:delText>
        </w:r>
      </w:del>
    </w:p>
    <w:p w14:paraId="1F6C995E" w14:textId="77777777" w:rsidR="00092E45" w:rsidDel="0012110B" w:rsidRDefault="00092E45">
      <w:pPr>
        <w:pStyle w:val="TOC3"/>
        <w:rPr>
          <w:del w:id="309" w:author="Prince Agarwal" w:date="2014-05-10T17:31:00Z"/>
          <w:rFonts w:asciiTheme="minorHAnsi" w:eastAsiaTheme="minorEastAsia" w:hAnsiTheme="minorHAnsi" w:cstheme="minorBidi"/>
          <w:noProof/>
          <w:szCs w:val="22"/>
        </w:rPr>
      </w:pPr>
      <w:del w:id="310" w:author="Prince Agarwal" w:date="2014-05-10T17:31:00Z">
        <w:r w:rsidRPr="0012110B" w:rsidDel="0012110B">
          <w:rPr>
            <w:rStyle w:val="Hyperlink"/>
            <w:noProof/>
          </w:rPr>
          <w:delText>1.6.1</w:delText>
        </w:r>
        <w:r w:rsidDel="0012110B">
          <w:rPr>
            <w:rFonts w:asciiTheme="minorHAnsi" w:eastAsiaTheme="minorEastAsia" w:hAnsiTheme="minorHAnsi" w:cstheme="minorBidi"/>
            <w:noProof/>
            <w:szCs w:val="22"/>
          </w:rPr>
          <w:tab/>
        </w:r>
        <w:r w:rsidRPr="0012110B" w:rsidDel="0012110B">
          <w:rPr>
            <w:rStyle w:val="Hyperlink"/>
            <w:noProof/>
          </w:rPr>
          <w:delText>Standards</w:delText>
        </w:r>
        <w:r w:rsidDel="0012110B">
          <w:rPr>
            <w:noProof/>
            <w:webHidden/>
          </w:rPr>
          <w:tab/>
          <w:delText>7</w:delText>
        </w:r>
      </w:del>
    </w:p>
    <w:p w14:paraId="24445DBA" w14:textId="77777777" w:rsidR="00092E45" w:rsidDel="0012110B" w:rsidRDefault="00092E45">
      <w:pPr>
        <w:pStyle w:val="TOC3"/>
        <w:rPr>
          <w:del w:id="311" w:author="Prince Agarwal" w:date="2014-05-10T17:31:00Z"/>
          <w:rFonts w:asciiTheme="minorHAnsi" w:eastAsiaTheme="minorEastAsia" w:hAnsiTheme="minorHAnsi" w:cstheme="minorBidi"/>
          <w:noProof/>
          <w:szCs w:val="22"/>
        </w:rPr>
      </w:pPr>
      <w:del w:id="312" w:author="Prince Agarwal" w:date="2014-05-10T17:31:00Z">
        <w:r w:rsidRPr="0012110B" w:rsidDel="0012110B">
          <w:rPr>
            <w:rStyle w:val="Hyperlink"/>
            <w:noProof/>
          </w:rPr>
          <w:delText>1.6.2</w:delText>
        </w:r>
        <w:r w:rsidDel="0012110B">
          <w:rPr>
            <w:rFonts w:asciiTheme="minorHAnsi" w:eastAsiaTheme="minorEastAsia" w:hAnsiTheme="minorHAnsi" w:cstheme="minorBidi"/>
            <w:noProof/>
            <w:szCs w:val="22"/>
          </w:rPr>
          <w:tab/>
        </w:r>
        <w:r w:rsidRPr="0012110B" w:rsidDel="0012110B">
          <w:rPr>
            <w:rStyle w:val="Hyperlink"/>
            <w:noProof/>
          </w:rPr>
          <w:delText>Shared Documents</w:delText>
        </w:r>
        <w:r w:rsidDel="0012110B">
          <w:rPr>
            <w:noProof/>
            <w:webHidden/>
          </w:rPr>
          <w:tab/>
          <w:delText>7</w:delText>
        </w:r>
      </w:del>
    </w:p>
    <w:p w14:paraId="6DCC7359" w14:textId="77777777" w:rsidR="00092E45" w:rsidDel="0012110B" w:rsidRDefault="00092E45">
      <w:pPr>
        <w:pStyle w:val="TOC2"/>
        <w:tabs>
          <w:tab w:val="left" w:pos="720"/>
          <w:tab w:val="right" w:leader="dot" w:pos="9530"/>
        </w:tabs>
        <w:rPr>
          <w:del w:id="313" w:author="Prince Agarwal" w:date="2014-05-10T17:31:00Z"/>
          <w:rFonts w:asciiTheme="minorHAnsi" w:eastAsiaTheme="minorEastAsia" w:hAnsiTheme="minorHAnsi" w:cstheme="minorBidi"/>
          <w:noProof/>
          <w:szCs w:val="22"/>
        </w:rPr>
      </w:pPr>
      <w:del w:id="314" w:author="Prince Agarwal" w:date="2014-05-10T17:31:00Z">
        <w:r w:rsidRPr="0012110B" w:rsidDel="0012110B">
          <w:rPr>
            <w:rStyle w:val="Hyperlink"/>
            <w:noProof/>
          </w:rPr>
          <w:delText>1.7.</w:delText>
        </w:r>
        <w:r w:rsidDel="0012110B">
          <w:rPr>
            <w:rFonts w:asciiTheme="minorHAnsi" w:eastAsiaTheme="minorEastAsia" w:hAnsiTheme="minorHAnsi" w:cstheme="minorBidi"/>
            <w:noProof/>
            <w:szCs w:val="22"/>
          </w:rPr>
          <w:tab/>
        </w:r>
        <w:r w:rsidRPr="0012110B" w:rsidDel="0012110B">
          <w:rPr>
            <w:rStyle w:val="Hyperlink"/>
            <w:noProof/>
          </w:rPr>
          <w:delText>Release History</w:delText>
        </w:r>
        <w:r w:rsidDel="0012110B">
          <w:rPr>
            <w:noProof/>
            <w:webHidden/>
          </w:rPr>
          <w:tab/>
          <w:delText>7</w:delText>
        </w:r>
      </w:del>
    </w:p>
    <w:p w14:paraId="577201CF" w14:textId="77777777" w:rsidR="00092E45" w:rsidDel="0012110B" w:rsidRDefault="00092E45">
      <w:pPr>
        <w:pStyle w:val="TOC2"/>
        <w:tabs>
          <w:tab w:val="left" w:pos="720"/>
          <w:tab w:val="right" w:leader="dot" w:pos="9530"/>
        </w:tabs>
        <w:rPr>
          <w:del w:id="315" w:author="Prince Agarwal" w:date="2014-05-10T17:31:00Z"/>
          <w:rFonts w:asciiTheme="minorHAnsi" w:eastAsiaTheme="minorEastAsia" w:hAnsiTheme="minorHAnsi" w:cstheme="minorBidi"/>
          <w:noProof/>
          <w:szCs w:val="22"/>
        </w:rPr>
      </w:pPr>
      <w:del w:id="316" w:author="Prince Agarwal" w:date="2014-05-10T17:31:00Z">
        <w:r w:rsidRPr="0012110B" w:rsidDel="0012110B">
          <w:rPr>
            <w:rStyle w:val="Hyperlink"/>
            <w:noProof/>
          </w:rPr>
          <w:delText>1.8.</w:delText>
        </w:r>
        <w:r w:rsidDel="0012110B">
          <w:rPr>
            <w:rFonts w:asciiTheme="minorHAnsi" w:eastAsiaTheme="minorEastAsia" w:hAnsiTheme="minorHAnsi" w:cstheme="minorBidi"/>
            <w:noProof/>
            <w:szCs w:val="22"/>
          </w:rPr>
          <w:tab/>
        </w:r>
        <w:r w:rsidRPr="0012110B" w:rsidDel="0012110B">
          <w:rPr>
            <w:rStyle w:val="Hyperlink"/>
            <w:noProof/>
          </w:rPr>
          <w:delText>Proprietary Documents</w:delText>
        </w:r>
        <w:r w:rsidDel="0012110B">
          <w:rPr>
            <w:noProof/>
            <w:webHidden/>
          </w:rPr>
          <w:tab/>
          <w:delText>8</w:delText>
        </w:r>
      </w:del>
    </w:p>
    <w:p w14:paraId="4BBC525E" w14:textId="77777777" w:rsidR="00092E45" w:rsidDel="0012110B" w:rsidRDefault="00092E45">
      <w:pPr>
        <w:pStyle w:val="TOC1"/>
        <w:tabs>
          <w:tab w:val="left" w:pos="720"/>
        </w:tabs>
        <w:rPr>
          <w:del w:id="317" w:author="Prince Agarwal" w:date="2014-05-10T17:31:00Z"/>
          <w:rFonts w:asciiTheme="minorHAnsi" w:eastAsiaTheme="minorEastAsia" w:hAnsiTheme="minorHAnsi" w:cstheme="minorBidi"/>
          <w:noProof/>
          <w:szCs w:val="22"/>
        </w:rPr>
      </w:pPr>
      <w:del w:id="318" w:author="Prince Agarwal" w:date="2014-05-10T17:31:00Z">
        <w:r w:rsidRPr="0012110B" w:rsidDel="0012110B">
          <w:rPr>
            <w:rStyle w:val="Hyperlink"/>
            <w:rFonts w:cstheme="minorHAnsi"/>
            <w:noProof/>
          </w:rPr>
          <w:delText>2.</w:delText>
        </w:r>
        <w:r w:rsidDel="0012110B">
          <w:rPr>
            <w:rFonts w:asciiTheme="minorHAnsi" w:eastAsiaTheme="minorEastAsia" w:hAnsiTheme="minorHAnsi" w:cstheme="minorBidi"/>
            <w:noProof/>
            <w:szCs w:val="22"/>
          </w:rPr>
          <w:tab/>
        </w:r>
        <w:r w:rsidRPr="0012110B" w:rsidDel="0012110B">
          <w:rPr>
            <w:rStyle w:val="Hyperlink"/>
            <w:rFonts w:cstheme="minorHAnsi"/>
            <w:noProof/>
          </w:rPr>
          <w:delText>Functional Description</w:delText>
        </w:r>
        <w:r w:rsidDel="0012110B">
          <w:rPr>
            <w:noProof/>
            <w:webHidden/>
          </w:rPr>
          <w:tab/>
          <w:delText>9</w:delText>
        </w:r>
      </w:del>
    </w:p>
    <w:p w14:paraId="12B0B6C5" w14:textId="77777777" w:rsidR="00092E45" w:rsidDel="0012110B" w:rsidRDefault="00092E45">
      <w:pPr>
        <w:pStyle w:val="TOC2"/>
        <w:tabs>
          <w:tab w:val="left" w:pos="720"/>
          <w:tab w:val="right" w:leader="dot" w:pos="9530"/>
        </w:tabs>
        <w:rPr>
          <w:del w:id="319" w:author="Prince Agarwal" w:date="2014-05-10T17:31:00Z"/>
          <w:rFonts w:asciiTheme="minorHAnsi" w:eastAsiaTheme="minorEastAsia" w:hAnsiTheme="minorHAnsi" w:cstheme="minorBidi"/>
          <w:noProof/>
          <w:szCs w:val="22"/>
        </w:rPr>
      </w:pPr>
      <w:del w:id="320" w:author="Prince Agarwal" w:date="2014-05-10T17:31:00Z">
        <w:r w:rsidRPr="0012110B" w:rsidDel="0012110B">
          <w:rPr>
            <w:rStyle w:val="Hyperlink"/>
            <w:noProof/>
          </w:rPr>
          <w:delText>2.1.</w:delText>
        </w:r>
        <w:r w:rsidDel="0012110B">
          <w:rPr>
            <w:rFonts w:asciiTheme="minorHAnsi" w:eastAsiaTheme="minorEastAsia" w:hAnsiTheme="minorHAnsi" w:cstheme="minorBidi"/>
            <w:noProof/>
            <w:szCs w:val="22"/>
          </w:rPr>
          <w:tab/>
        </w:r>
        <w:r w:rsidRPr="0012110B" w:rsidDel="0012110B">
          <w:rPr>
            <w:rStyle w:val="Hyperlink"/>
            <w:noProof/>
          </w:rPr>
          <w:delText>Common Platforms Infrastructure</w:delText>
        </w:r>
        <w:r w:rsidDel="0012110B">
          <w:rPr>
            <w:noProof/>
            <w:webHidden/>
          </w:rPr>
          <w:tab/>
          <w:delText>9</w:delText>
        </w:r>
      </w:del>
    </w:p>
    <w:p w14:paraId="20605625" w14:textId="77777777" w:rsidR="00092E45" w:rsidDel="0012110B" w:rsidRDefault="00092E45">
      <w:pPr>
        <w:pStyle w:val="TOC2"/>
        <w:tabs>
          <w:tab w:val="left" w:pos="720"/>
          <w:tab w:val="right" w:leader="dot" w:pos="9530"/>
        </w:tabs>
        <w:rPr>
          <w:del w:id="321" w:author="Prince Agarwal" w:date="2014-05-10T17:31:00Z"/>
          <w:rFonts w:asciiTheme="minorHAnsi" w:eastAsiaTheme="minorEastAsia" w:hAnsiTheme="minorHAnsi" w:cstheme="minorBidi"/>
          <w:noProof/>
          <w:szCs w:val="22"/>
        </w:rPr>
      </w:pPr>
      <w:del w:id="322" w:author="Prince Agarwal" w:date="2014-05-10T17:31:00Z">
        <w:r w:rsidRPr="0012110B" w:rsidDel="0012110B">
          <w:rPr>
            <w:rStyle w:val="Hyperlink"/>
            <w:noProof/>
          </w:rPr>
          <w:delText>2.2.</w:delText>
        </w:r>
        <w:r w:rsidDel="0012110B">
          <w:rPr>
            <w:rFonts w:asciiTheme="minorHAnsi" w:eastAsiaTheme="minorEastAsia" w:hAnsiTheme="minorHAnsi" w:cstheme="minorBidi"/>
            <w:noProof/>
            <w:szCs w:val="22"/>
          </w:rPr>
          <w:tab/>
        </w:r>
        <w:r w:rsidRPr="0012110B" w:rsidDel="0012110B">
          <w:rPr>
            <w:rStyle w:val="Hyperlink"/>
            <w:noProof/>
          </w:rPr>
          <w:delText>Messaging Framework</w:delText>
        </w:r>
        <w:r w:rsidDel="0012110B">
          <w:rPr>
            <w:noProof/>
            <w:webHidden/>
          </w:rPr>
          <w:tab/>
          <w:delText>9</w:delText>
        </w:r>
      </w:del>
    </w:p>
    <w:p w14:paraId="2AD59439" w14:textId="77777777" w:rsidR="00092E45" w:rsidDel="0012110B" w:rsidRDefault="00092E45">
      <w:pPr>
        <w:pStyle w:val="TOC2"/>
        <w:tabs>
          <w:tab w:val="left" w:pos="720"/>
          <w:tab w:val="right" w:leader="dot" w:pos="9530"/>
        </w:tabs>
        <w:rPr>
          <w:del w:id="323" w:author="Prince Agarwal" w:date="2014-05-10T17:31:00Z"/>
          <w:rFonts w:asciiTheme="minorHAnsi" w:eastAsiaTheme="minorEastAsia" w:hAnsiTheme="minorHAnsi" w:cstheme="minorBidi"/>
          <w:noProof/>
          <w:szCs w:val="22"/>
        </w:rPr>
      </w:pPr>
      <w:del w:id="324" w:author="Prince Agarwal" w:date="2014-05-10T17:31:00Z">
        <w:r w:rsidRPr="0012110B" w:rsidDel="0012110B">
          <w:rPr>
            <w:rStyle w:val="Hyperlink"/>
            <w:noProof/>
          </w:rPr>
          <w:delText>2.3.</w:delText>
        </w:r>
        <w:r w:rsidDel="0012110B">
          <w:rPr>
            <w:rFonts w:asciiTheme="minorHAnsi" w:eastAsiaTheme="minorEastAsia" w:hAnsiTheme="minorHAnsi" w:cstheme="minorBidi"/>
            <w:noProof/>
            <w:szCs w:val="22"/>
          </w:rPr>
          <w:tab/>
        </w:r>
        <w:r w:rsidRPr="0012110B" w:rsidDel="0012110B">
          <w:rPr>
            <w:rStyle w:val="Hyperlink"/>
            <w:noProof/>
          </w:rPr>
          <w:delText>Command Line Interface (CLI)</w:delText>
        </w:r>
        <w:r w:rsidDel="0012110B">
          <w:rPr>
            <w:noProof/>
            <w:webHidden/>
          </w:rPr>
          <w:tab/>
          <w:delText>15</w:delText>
        </w:r>
      </w:del>
    </w:p>
    <w:p w14:paraId="5EA40CD2" w14:textId="77777777" w:rsidR="00092E45" w:rsidDel="0012110B" w:rsidRDefault="00092E45">
      <w:pPr>
        <w:pStyle w:val="TOC2"/>
        <w:tabs>
          <w:tab w:val="left" w:pos="720"/>
          <w:tab w:val="right" w:leader="dot" w:pos="9530"/>
        </w:tabs>
        <w:rPr>
          <w:del w:id="325" w:author="Prince Agarwal" w:date="2014-05-10T17:31:00Z"/>
          <w:rFonts w:asciiTheme="minorHAnsi" w:eastAsiaTheme="minorEastAsia" w:hAnsiTheme="minorHAnsi" w:cstheme="minorBidi"/>
          <w:noProof/>
          <w:szCs w:val="22"/>
        </w:rPr>
      </w:pPr>
      <w:del w:id="326" w:author="Prince Agarwal" w:date="2014-05-10T17:31:00Z">
        <w:r w:rsidRPr="0012110B" w:rsidDel="0012110B">
          <w:rPr>
            <w:rStyle w:val="Hyperlink"/>
            <w:noProof/>
          </w:rPr>
          <w:delText>2.4.</w:delText>
        </w:r>
        <w:r w:rsidDel="0012110B">
          <w:rPr>
            <w:rFonts w:asciiTheme="minorHAnsi" w:eastAsiaTheme="minorEastAsia" w:hAnsiTheme="minorHAnsi" w:cstheme="minorBidi"/>
            <w:noProof/>
            <w:szCs w:val="22"/>
          </w:rPr>
          <w:tab/>
        </w:r>
        <w:r w:rsidRPr="0012110B" w:rsidDel="0012110B">
          <w:rPr>
            <w:rStyle w:val="Hyperlink"/>
            <w:noProof/>
          </w:rPr>
          <w:delText>Design Details</w:delText>
        </w:r>
        <w:r w:rsidDel="0012110B">
          <w:rPr>
            <w:noProof/>
            <w:webHidden/>
          </w:rPr>
          <w:tab/>
          <w:delText>16</w:delText>
        </w:r>
      </w:del>
    </w:p>
    <w:p w14:paraId="568CC461" w14:textId="77777777" w:rsidR="00092E45" w:rsidDel="0012110B" w:rsidRDefault="00092E45">
      <w:pPr>
        <w:pStyle w:val="TOC2"/>
        <w:tabs>
          <w:tab w:val="left" w:pos="720"/>
          <w:tab w:val="right" w:leader="dot" w:pos="9530"/>
        </w:tabs>
        <w:rPr>
          <w:del w:id="327" w:author="Prince Agarwal" w:date="2014-05-10T17:31:00Z"/>
          <w:rFonts w:asciiTheme="minorHAnsi" w:eastAsiaTheme="minorEastAsia" w:hAnsiTheme="minorHAnsi" w:cstheme="minorBidi"/>
          <w:noProof/>
          <w:szCs w:val="22"/>
        </w:rPr>
      </w:pPr>
      <w:del w:id="328" w:author="Prince Agarwal" w:date="2014-05-10T17:31:00Z">
        <w:r w:rsidRPr="0012110B" w:rsidDel="0012110B">
          <w:rPr>
            <w:rStyle w:val="Hyperlink"/>
            <w:noProof/>
          </w:rPr>
          <w:delText>2.5.</w:delText>
        </w:r>
        <w:r w:rsidDel="0012110B">
          <w:rPr>
            <w:rFonts w:asciiTheme="minorHAnsi" w:eastAsiaTheme="minorEastAsia" w:hAnsiTheme="minorHAnsi" w:cstheme="minorBidi"/>
            <w:noProof/>
            <w:szCs w:val="22"/>
          </w:rPr>
          <w:tab/>
        </w:r>
        <w:r w:rsidRPr="0012110B" w:rsidDel="0012110B">
          <w:rPr>
            <w:rStyle w:val="Hyperlink"/>
            <w:noProof/>
          </w:rPr>
          <w:delText>Usage</w:delText>
        </w:r>
        <w:r w:rsidDel="0012110B">
          <w:rPr>
            <w:noProof/>
            <w:webHidden/>
          </w:rPr>
          <w:tab/>
          <w:delText>18</w:delText>
        </w:r>
      </w:del>
    </w:p>
    <w:p w14:paraId="7156B33F" w14:textId="77777777" w:rsidR="00092E45" w:rsidDel="0012110B" w:rsidRDefault="00092E45">
      <w:pPr>
        <w:pStyle w:val="TOC2"/>
        <w:tabs>
          <w:tab w:val="left" w:pos="720"/>
          <w:tab w:val="right" w:leader="dot" w:pos="9530"/>
        </w:tabs>
        <w:rPr>
          <w:del w:id="329" w:author="Prince Agarwal" w:date="2014-05-10T17:31:00Z"/>
          <w:rFonts w:asciiTheme="minorHAnsi" w:eastAsiaTheme="minorEastAsia" w:hAnsiTheme="minorHAnsi" w:cstheme="minorBidi"/>
          <w:noProof/>
          <w:szCs w:val="22"/>
        </w:rPr>
      </w:pPr>
      <w:del w:id="330" w:author="Prince Agarwal" w:date="2014-05-10T17:31:00Z">
        <w:r w:rsidRPr="0012110B" w:rsidDel="0012110B">
          <w:rPr>
            <w:rStyle w:val="Hyperlink"/>
            <w:noProof/>
          </w:rPr>
          <w:delText>2.6.</w:delText>
        </w:r>
        <w:r w:rsidDel="0012110B">
          <w:rPr>
            <w:rFonts w:asciiTheme="minorHAnsi" w:eastAsiaTheme="minorEastAsia" w:hAnsiTheme="minorHAnsi" w:cstheme="minorBidi"/>
            <w:noProof/>
            <w:szCs w:val="22"/>
          </w:rPr>
          <w:tab/>
        </w:r>
        <w:r w:rsidRPr="0012110B" w:rsidDel="0012110B">
          <w:rPr>
            <w:rStyle w:val="Hyperlink"/>
            <w:noProof/>
          </w:rPr>
          <w:delText>Logging</w:delText>
        </w:r>
        <w:r w:rsidDel="0012110B">
          <w:rPr>
            <w:noProof/>
            <w:webHidden/>
          </w:rPr>
          <w:tab/>
          <w:delText>19</w:delText>
        </w:r>
      </w:del>
    </w:p>
    <w:p w14:paraId="26277B50" w14:textId="77777777" w:rsidR="00092E45" w:rsidDel="0012110B" w:rsidRDefault="00092E45">
      <w:pPr>
        <w:pStyle w:val="TOC2"/>
        <w:tabs>
          <w:tab w:val="left" w:pos="720"/>
          <w:tab w:val="right" w:leader="dot" w:pos="9530"/>
        </w:tabs>
        <w:rPr>
          <w:del w:id="331" w:author="Prince Agarwal" w:date="2014-05-10T17:31:00Z"/>
          <w:rFonts w:asciiTheme="minorHAnsi" w:eastAsiaTheme="minorEastAsia" w:hAnsiTheme="minorHAnsi" w:cstheme="minorBidi"/>
          <w:noProof/>
          <w:szCs w:val="22"/>
        </w:rPr>
      </w:pPr>
      <w:del w:id="332" w:author="Prince Agarwal" w:date="2014-05-10T17:31:00Z">
        <w:r w:rsidRPr="0012110B" w:rsidDel="0012110B">
          <w:rPr>
            <w:rStyle w:val="Hyperlink"/>
            <w:noProof/>
          </w:rPr>
          <w:delText>2.7.</w:delText>
        </w:r>
        <w:r w:rsidDel="0012110B">
          <w:rPr>
            <w:rFonts w:asciiTheme="minorHAnsi" w:eastAsiaTheme="minorEastAsia" w:hAnsiTheme="minorHAnsi" w:cstheme="minorBidi"/>
            <w:noProof/>
            <w:szCs w:val="22"/>
          </w:rPr>
          <w:tab/>
        </w:r>
        <w:r w:rsidRPr="0012110B" w:rsidDel="0012110B">
          <w:rPr>
            <w:rStyle w:val="Hyperlink"/>
            <w:noProof/>
          </w:rPr>
          <w:delText>Configuration Management</w:delText>
        </w:r>
        <w:r w:rsidDel="0012110B">
          <w:rPr>
            <w:noProof/>
            <w:webHidden/>
          </w:rPr>
          <w:tab/>
          <w:delText>22</w:delText>
        </w:r>
      </w:del>
    </w:p>
    <w:p w14:paraId="53B2769E" w14:textId="77777777" w:rsidR="00092E45" w:rsidDel="0012110B" w:rsidRDefault="00092E45">
      <w:pPr>
        <w:pStyle w:val="TOC2"/>
        <w:tabs>
          <w:tab w:val="left" w:pos="720"/>
          <w:tab w:val="right" w:leader="dot" w:pos="9530"/>
        </w:tabs>
        <w:rPr>
          <w:del w:id="333" w:author="Prince Agarwal" w:date="2014-05-10T17:31:00Z"/>
          <w:rFonts w:asciiTheme="minorHAnsi" w:eastAsiaTheme="minorEastAsia" w:hAnsiTheme="minorHAnsi" w:cstheme="minorBidi"/>
          <w:noProof/>
          <w:szCs w:val="22"/>
        </w:rPr>
      </w:pPr>
      <w:del w:id="334" w:author="Prince Agarwal" w:date="2014-05-10T17:31:00Z">
        <w:r w:rsidRPr="0012110B" w:rsidDel="0012110B">
          <w:rPr>
            <w:rStyle w:val="Hyperlink"/>
            <w:noProof/>
          </w:rPr>
          <w:delText>2.8.</w:delText>
        </w:r>
        <w:r w:rsidDel="0012110B">
          <w:rPr>
            <w:rFonts w:asciiTheme="minorHAnsi" w:eastAsiaTheme="minorEastAsia" w:hAnsiTheme="minorHAnsi" w:cstheme="minorBidi"/>
            <w:noProof/>
            <w:szCs w:val="22"/>
          </w:rPr>
          <w:tab/>
        </w:r>
        <w:r w:rsidRPr="0012110B" w:rsidDel="0012110B">
          <w:rPr>
            <w:rStyle w:val="Hyperlink"/>
            <w:noProof/>
          </w:rPr>
          <w:delText>Functional Description</w:delText>
        </w:r>
        <w:r w:rsidDel="0012110B">
          <w:rPr>
            <w:noProof/>
            <w:webHidden/>
          </w:rPr>
          <w:tab/>
          <w:delText>23</w:delText>
        </w:r>
      </w:del>
    </w:p>
    <w:p w14:paraId="007D5AFA" w14:textId="77777777" w:rsidR="00092E45" w:rsidDel="0012110B" w:rsidRDefault="00092E45">
      <w:pPr>
        <w:pStyle w:val="TOC2"/>
        <w:tabs>
          <w:tab w:val="left" w:pos="720"/>
          <w:tab w:val="right" w:leader="dot" w:pos="9530"/>
        </w:tabs>
        <w:rPr>
          <w:del w:id="335" w:author="Prince Agarwal" w:date="2014-05-10T17:31:00Z"/>
          <w:rFonts w:asciiTheme="minorHAnsi" w:eastAsiaTheme="minorEastAsia" w:hAnsiTheme="minorHAnsi" w:cstheme="minorBidi"/>
          <w:noProof/>
          <w:szCs w:val="22"/>
        </w:rPr>
      </w:pPr>
      <w:del w:id="336" w:author="Prince Agarwal" w:date="2014-05-10T17:31:00Z">
        <w:r w:rsidRPr="0012110B" w:rsidDel="0012110B">
          <w:rPr>
            <w:rStyle w:val="Hyperlink"/>
            <w:noProof/>
          </w:rPr>
          <w:delText>2.9.</w:delText>
        </w:r>
        <w:r w:rsidDel="0012110B">
          <w:rPr>
            <w:rFonts w:asciiTheme="minorHAnsi" w:eastAsiaTheme="minorEastAsia" w:hAnsiTheme="minorHAnsi" w:cstheme="minorBidi"/>
            <w:noProof/>
            <w:szCs w:val="22"/>
          </w:rPr>
          <w:tab/>
        </w:r>
        <w:r w:rsidRPr="0012110B" w:rsidDel="0012110B">
          <w:rPr>
            <w:rStyle w:val="Hyperlink"/>
            <w:noProof/>
          </w:rPr>
          <w:delText>Interfaces</w:delText>
        </w:r>
        <w:r w:rsidDel="0012110B">
          <w:rPr>
            <w:noProof/>
            <w:webHidden/>
          </w:rPr>
          <w:tab/>
          <w:delText>33</w:delText>
        </w:r>
      </w:del>
    </w:p>
    <w:p w14:paraId="6417D88C" w14:textId="77777777" w:rsidR="00092E45" w:rsidDel="0012110B" w:rsidRDefault="00092E45">
      <w:pPr>
        <w:pStyle w:val="TOC2"/>
        <w:tabs>
          <w:tab w:val="left" w:pos="720"/>
          <w:tab w:val="right" w:leader="dot" w:pos="9530"/>
        </w:tabs>
        <w:rPr>
          <w:del w:id="337" w:author="Prince Agarwal" w:date="2014-05-10T17:31:00Z"/>
          <w:rFonts w:asciiTheme="minorHAnsi" w:eastAsiaTheme="minorEastAsia" w:hAnsiTheme="minorHAnsi" w:cstheme="minorBidi"/>
          <w:noProof/>
          <w:szCs w:val="22"/>
        </w:rPr>
      </w:pPr>
      <w:del w:id="338" w:author="Prince Agarwal" w:date="2014-05-10T17:31:00Z">
        <w:r w:rsidRPr="0012110B" w:rsidDel="0012110B">
          <w:rPr>
            <w:rStyle w:val="Hyperlink"/>
            <w:noProof/>
          </w:rPr>
          <w:delText>2.10.</w:delText>
        </w:r>
        <w:r w:rsidDel="0012110B">
          <w:rPr>
            <w:rFonts w:asciiTheme="minorHAnsi" w:eastAsiaTheme="minorEastAsia" w:hAnsiTheme="minorHAnsi" w:cstheme="minorBidi"/>
            <w:noProof/>
            <w:szCs w:val="22"/>
          </w:rPr>
          <w:tab/>
        </w:r>
        <w:r w:rsidRPr="0012110B" w:rsidDel="0012110B">
          <w:rPr>
            <w:rStyle w:val="Hyperlink"/>
            <w:noProof/>
          </w:rPr>
          <w:delText>Performance Management (Monitoring)</w:delText>
        </w:r>
        <w:r w:rsidDel="0012110B">
          <w:rPr>
            <w:noProof/>
            <w:webHidden/>
          </w:rPr>
          <w:tab/>
          <w:delText>34</w:delText>
        </w:r>
      </w:del>
    </w:p>
    <w:p w14:paraId="01DB67C1" w14:textId="77777777" w:rsidR="00092E45" w:rsidDel="0012110B" w:rsidRDefault="00092E45">
      <w:pPr>
        <w:pStyle w:val="TOC2"/>
        <w:tabs>
          <w:tab w:val="left" w:pos="720"/>
          <w:tab w:val="right" w:leader="dot" w:pos="9530"/>
        </w:tabs>
        <w:rPr>
          <w:del w:id="339" w:author="Prince Agarwal" w:date="2014-05-10T17:31:00Z"/>
          <w:rFonts w:asciiTheme="minorHAnsi" w:eastAsiaTheme="minorEastAsia" w:hAnsiTheme="minorHAnsi" w:cstheme="minorBidi"/>
          <w:noProof/>
          <w:szCs w:val="22"/>
        </w:rPr>
      </w:pPr>
      <w:del w:id="340" w:author="Prince Agarwal" w:date="2014-05-10T17:31:00Z">
        <w:r w:rsidRPr="0012110B" w:rsidDel="0012110B">
          <w:rPr>
            <w:rStyle w:val="Hyperlink"/>
            <w:noProof/>
          </w:rPr>
          <w:delText>2.11.</w:delText>
        </w:r>
        <w:r w:rsidDel="0012110B">
          <w:rPr>
            <w:rFonts w:asciiTheme="minorHAnsi" w:eastAsiaTheme="minorEastAsia" w:hAnsiTheme="minorHAnsi" w:cstheme="minorBidi"/>
            <w:noProof/>
            <w:szCs w:val="22"/>
          </w:rPr>
          <w:tab/>
        </w:r>
        <w:r w:rsidRPr="0012110B" w:rsidDel="0012110B">
          <w:rPr>
            <w:rStyle w:val="Hyperlink"/>
            <w:noProof/>
          </w:rPr>
          <w:delText>Functional Description</w:delText>
        </w:r>
        <w:r w:rsidDel="0012110B">
          <w:rPr>
            <w:noProof/>
            <w:webHidden/>
          </w:rPr>
          <w:tab/>
          <w:delText>34</w:delText>
        </w:r>
      </w:del>
    </w:p>
    <w:p w14:paraId="5927FD7A" w14:textId="77777777" w:rsidR="00092E45" w:rsidDel="0012110B" w:rsidRDefault="00092E45">
      <w:pPr>
        <w:pStyle w:val="TOC2"/>
        <w:tabs>
          <w:tab w:val="left" w:pos="720"/>
          <w:tab w:val="right" w:leader="dot" w:pos="9530"/>
        </w:tabs>
        <w:rPr>
          <w:del w:id="341" w:author="Prince Agarwal" w:date="2014-05-10T17:31:00Z"/>
          <w:rFonts w:asciiTheme="minorHAnsi" w:eastAsiaTheme="minorEastAsia" w:hAnsiTheme="minorHAnsi" w:cstheme="minorBidi"/>
          <w:noProof/>
          <w:szCs w:val="22"/>
        </w:rPr>
      </w:pPr>
      <w:del w:id="342" w:author="Prince Agarwal" w:date="2014-05-10T17:31:00Z">
        <w:r w:rsidRPr="0012110B" w:rsidDel="0012110B">
          <w:rPr>
            <w:rStyle w:val="Hyperlink"/>
            <w:noProof/>
          </w:rPr>
          <w:delText>2.12.</w:delText>
        </w:r>
        <w:r w:rsidDel="0012110B">
          <w:rPr>
            <w:rFonts w:asciiTheme="minorHAnsi" w:eastAsiaTheme="minorEastAsia" w:hAnsiTheme="minorHAnsi" w:cstheme="minorBidi"/>
            <w:noProof/>
            <w:szCs w:val="22"/>
          </w:rPr>
          <w:tab/>
        </w:r>
        <w:r w:rsidRPr="0012110B" w:rsidDel="0012110B">
          <w:rPr>
            <w:rStyle w:val="Hyperlink"/>
            <w:noProof/>
          </w:rPr>
          <w:delText>KPI Configuration</w:delText>
        </w:r>
        <w:r w:rsidDel="0012110B">
          <w:rPr>
            <w:noProof/>
            <w:webHidden/>
          </w:rPr>
          <w:tab/>
          <w:delText>34</w:delText>
        </w:r>
      </w:del>
    </w:p>
    <w:p w14:paraId="6E340B29" w14:textId="77777777" w:rsidR="00092E45" w:rsidDel="0012110B" w:rsidRDefault="00092E45">
      <w:pPr>
        <w:pStyle w:val="TOC2"/>
        <w:tabs>
          <w:tab w:val="left" w:pos="720"/>
          <w:tab w:val="right" w:leader="dot" w:pos="9530"/>
        </w:tabs>
        <w:rPr>
          <w:del w:id="343" w:author="Prince Agarwal" w:date="2014-05-10T17:31:00Z"/>
          <w:rFonts w:asciiTheme="minorHAnsi" w:eastAsiaTheme="minorEastAsia" w:hAnsiTheme="minorHAnsi" w:cstheme="minorBidi"/>
          <w:noProof/>
          <w:szCs w:val="22"/>
        </w:rPr>
      </w:pPr>
      <w:del w:id="344" w:author="Prince Agarwal" w:date="2014-05-10T17:31:00Z">
        <w:r w:rsidRPr="0012110B" w:rsidDel="0012110B">
          <w:rPr>
            <w:rStyle w:val="Hyperlink"/>
            <w:noProof/>
          </w:rPr>
          <w:delText>2.13.</w:delText>
        </w:r>
        <w:r w:rsidDel="0012110B">
          <w:rPr>
            <w:rFonts w:asciiTheme="minorHAnsi" w:eastAsiaTheme="minorEastAsia" w:hAnsiTheme="minorHAnsi" w:cstheme="minorBidi"/>
            <w:noProof/>
            <w:szCs w:val="22"/>
          </w:rPr>
          <w:tab/>
        </w:r>
        <w:r w:rsidRPr="0012110B" w:rsidDel="0012110B">
          <w:rPr>
            <w:rStyle w:val="Hyperlink"/>
            <w:noProof/>
          </w:rPr>
          <w:delText>KPI Collection</w:delText>
        </w:r>
        <w:r w:rsidDel="0012110B">
          <w:rPr>
            <w:noProof/>
            <w:webHidden/>
          </w:rPr>
          <w:tab/>
          <w:delText>35</w:delText>
        </w:r>
      </w:del>
    </w:p>
    <w:p w14:paraId="5D9D0C91" w14:textId="77777777" w:rsidR="00092E45" w:rsidDel="0012110B" w:rsidRDefault="00092E45">
      <w:pPr>
        <w:pStyle w:val="TOC2"/>
        <w:tabs>
          <w:tab w:val="left" w:pos="720"/>
          <w:tab w:val="right" w:leader="dot" w:pos="9530"/>
        </w:tabs>
        <w:rPr>
          <w:del w:id="345" w:author="Prince Agarwal" w:date="2014-05-10T17:31:00Z"/>
          <w:rFonts w:asciiTheme="minorHAnsi" w:eastAsiaTheme="minorEastAsia" w:hAnsiTheme="minorHAnsi" w:cstheme="minorBidi"/>
          <w:noProof/>
          <w:szCs w:val="22"/>
        </w:rPr>
      </w:pPr>
      <w:del w:id="346" w:author="Prince Agarwal" w:date="2014-05-10T17:31:00Z">
        <w:r w:rsidRPr="0012110B" w:rsidDel="0012110B">
          <w:rPr>
            <w:rStyle w:val="Hyperlink"/>
            <w:noProof/>
          </w:rPr>
          <w:delText>2.14.</w:delText>
        </w:r>
        <w:r w:rsidDel="0012110B">
          <w:rPr>
            <w:rFonts w:asciiTheme="minorHAnsi" w:eastAsiaTheme="minorEastAsia" w:hAnsiTheme="minorHAnsi" w:cstheme="minorBidi"/>
            <w:noProof/>
            <w:szCs w:val="22"/>
          </w:rPr>
          <w:tab/>
        </w:r>
        <w:r w:rsidRPr="0012110B" w:rsidDel="0012110B">
          <w:rPr>
            <w:rStyle w:val="Hyperlink"/>
            <w:noProof/>
          </w:rPr>
          <w:delText>KPI Storage</w:delText>
        </w:r>
        <w:r w:rsidDel="0012110B">
          <w:rPr>
            <w:noProof/>
            <w:webHidden/>
          </w:rPr>
          <w:tab/>
          <w:delText>35</w:delText>
        </w:r>
      </w:del>
    </w:p>
    <w:p w14:paraId="6CF80D6F" w14:textId="77777777" w:rsidR="00092E45" w:rsidDel="0012110B" w:rsidRDefault="00092E45">
      <w:pPr>
        <w:pStyle w:val="TOC2"/>
        <w:tabs>
          <w:tab w:val="left" w:pos="720"/>
          <w:tab w:val="right" w:leader="dot" w:pos="9530"/>
        </w:tabs>
        <w:rPr>
          <w:del w:id="347" w:author="Prince Agarwal" w:date="2014-05-10T17:31:00Z"/>
          <w:rFonts w:asciiTheme="minorHAnsi" w:eastAsiaTheme="minorEastAsia" w:hAnsiTheme="minorHAnsi" w:cstheme="minorBidi"/>
          <w:noProof/>
          <w:szCs w:val="22"/>
        </w:rPr>
      </w:pPr>
      <w:del w:id="348" w:author="Prince Agarwal" w:date="2014-05-10T17:31:00Z">
        <w:r w:rsidRPr="0012110B" w:rsidDel="0012110B">
          <w:rPr>
            <w:rStyle w:val="Hyperlink"/>
            <w:noProof/>
          </w:rPr>
          <w:delText>2.15.</w:delText>
        </w:r>
        <w:r w:rsidDel="0012110B">
          <w:rPr>
            <w:rFonts w:asciiTheme="minorHAnsi" w:eastAsiaTheme="minorEastAsia" w:hAnsiTheme="minorHAnsi" w:cstheme="minorBidi"/>
            <w:noProof/>
            <w:szCs w:val="22"/>
          </w:rPr>
          <w:tab/>
        </w:r>
        <w:r w:rsidRPr="0012110B" w:rsidDel="0012110B">
          <w:rPr>
            <w:rStyle w:val="Hyperlink"/>
            <w:noProof/>
          </w:rPr>
          <w:delText>Design Details</w:delText>
        </w:r>
        <w:r w:rsidDel="0012110B">
          <w:rPr>
            <w:noProof/>
            <w:webHidden/>
          </w:rPr>
          <w:tab/>
          <w:delText>35</w:delText>
        </w:r>
      </w:del>
    </w:p>
    <w:p w14:paraId="032857B6" w14:textId="77777777" w:rsidR="00092E45" w:rsidDel="0012110B" w:rsidRDefault="00092E45">
      <w:pPr>
        <w:pStyle w:val="TOC2"/>
        <w:tabs>
          <w:tab w:val="left" w:pos="720"/>
          <w:tab w:val="right" w:leader="dot" w:pos="9530"/>
        </w:tabs>
        <w:rPr>
          <w:del w:id="349" w:author="Prince Agarwal" w:date="2014-05-10T17:31:00Z"/>
          <w:rFonts w:asciiTheme="minorHAnsi" w:eastAsiaTheme="minorEastAsia" w:hAnsiTheme="minorHAnsi" w:cstheme="minorBidi"/>
          <w:noProof/>
          <w:szCs w:val="22"/>
        </w:rPr>
      </w:pPr>
      <w:del w:id="350" w:author="Prince Agarwal" w:date="2014-05-10T17:31:00Z">
        <w:r w:rsidRPr="0012110B" w:rsidDel="0012110B">
          <w:rPr>
            <w:rStyle w:val="Hyperlink"/>
            <w:noProof/>
          </w:rPr>
          <w:delText>2.16.</w:delText>
        </w:r>
        <w:r w:rsidDel="0012110B">
          <w:rPr>
            <w:rFonts w:asciiTheme="minorHAnsi" w:eastAsiaTheme="minorEastAsia" w:hAnsiTheme="minorHAnsi" w:cstheme="minorBidi"/>
            <w:noProof/>
            <w:szCs w:val="22"/>
          </w:rPr>
          <w:tab/>
        </w:r>
        <w:r w:rsidRPr="0012110B" w:rsidDel="0012110B">
          <w:rPr>
            <w:rStyle w:val="Hyperlink"/>
            <w:noProof/>
          </w:rPr>
          <w:delText>Interfaces</w:delText>
        </w:r>
        <w:r w:rsidDel="0012110B">
          <w:rPr>
            <w:noProof/>
            <w:webHidden/>
          </w:rPr>
          <w:tab/>
          <w:delText>42</w:delText>
        </w:r>
      </w:del>
    </w:p>
    <w:p w14:paraId="3DB98250" w14:textId="77777777" w:rsidR="00092E45" w:rsidDel="0012110B" w:rsidRDefault="00092E45">
      <w:pPr>
        <w:pStyle w:val="TOC2"/>
        <w:tabs>
          <w:tab w:val="left" w:pos="720"/>
          <w:tab w:val="right" w:leader="dot" w:pos="9530"/>
        </w:tabs>
        <w:rPr>
          <w:del w:id="351" w:author="Prince Agarwal" w:date="2014-05-10T17:31:00Z"/>
          <w:rFonts w:asciiTheme="minorHAnsi" w:eastAsiaTheme="minorEastAsia" w:hAnsiTheme="minorHAnsi" w:cstheme="minorBidi"/>
          <w:noProof/>
          <w:szCs w:val="22"/>
        </w:rPr>
      </w:pPr>
      <w:del w:id="352" w:author="Prince Agarwal" w:date="2014-05-10T17:31:00Z">
        <w:r w:rsidRPr="0012110B" w:rsidDel="0012110B">
          <w:rPr>
            <w:rStyle w:val="Hyperlink"/>
            <w:noProof/>
          </w:rPr>
          <w:delText>2.17.</w:delText>
        </w:r>
        <w:r w:rsidDel="0012110B">
          <w:rPr>
            <w:rFonts w:asciiTheme="minorHAnsi" w:eastAsiaTheme="minorEastAsia" w:hAnsiTheme="minorHAnsi" w:cstheme="minorBidi"/>
            <w:noProof/>
            <w:szCs w:val="22"/>
          </w:rPr>
          <w:tab/>
        </w:r>
        <w:r w:rsidRPr="0012110B" w:rsidDel="0012110B">
          <w:rPr>
            <w:rStyle w:val="Hyperlink"/>
            <w:noProof/>
          </w:rPr>
          <w:delText>Files Added/Modified</w:delText>
        </w:r>
        <w:r w:rsidDel="0012110B">
          <w:rPr>
            <w:noProof/>
            <w:webHidden/>
          </w:rPr>
          <w:tab/>
          <w:delText>43</w:delText>
        </w:r>
      </w:del>
    </w:p>
    <w:p w14:paraId="10C8FC74" w14:textId="77777777" w:rsidR="00092E45" w:rsidDel="0012110B" w:rsidRDefault="00092E45">
      <w:pPr>
        <w:pStyle w:val="TOC2"/>
        <w:tabs>
          <w:tab w:val="left" w:pos="720"/>
          <w:tab w:val="right" w:leader="dot" w:pos="9530"/>
        </w:tabs>
        <w:rPr>
          <w:del w:id="353" w:author="Prince Agarwal" w:date="2014-05-10T17:31:00Z"/>
          <w:rFonts w:asciiTheme="minorHAnsi" w:eastAsiaTheme="minorEastAsia" w:hAnsiTheme="minorHAnsi" w:cstheme="minorBidi"/>
          <w:noProof/>
          <w:szCs w:val="22"/>
        </w:rPr>
      </w:pPr>
      <w:del w:id="354" w:author="Prince Agarwal" w:date="2014-05-10T17:31:00Z">
        <w:r w:rsidRPr="0012110B" w:rsidDel="0012110B">
          <w:rPr>
            <w:rStyle w:val="Hyperlink"/>
            <w:noProof/>
          </w:rPr>
          <w:delText>2.18.</w:delText>
        </w:r>
        <w:r w:rsidDel="0012110B">
          <w:rPr>
            <w:rFonts w:asciiTheme="minorHAnsi" w:eastAsiaTheme="minorEastAsia" w:hAnsiTheme="minorHAnsi" w:cstheme="minorBidi"/>
            <w:noProof/>
            <w:szCs w:val="22"/>
          </w:rPr>
          <w:tab/>
        </w:r>
        <w:r w:rsidRPr="0012110B" w:rsidDel="0012110B">
          <w:rPr>
            <w:rStyle w:val="Hyperlink"/>
            <w:noProof/>
          </w:rPr>
          <w:delText>Configuration</w:delText>
        </w:r>
        <w:r w:rsidDel="0012110B">
          <w:rPr>
            <w:noProof/>
            <w:webHidden/>
          </w:rPr>
          <w:tab/>
          <w:delText>43</w:delText>
        </w:r>
      </w:del>
    </w:p>
    <w:p w14:paraId="098999E7" w14:textId="77777777" w:rsidR="00092E45" w:rsidDel="0012110B" w:rsidRDefault="00092E45">
      <w:pPr>
        <w:pStyle w:val="TOC2"/>
        <w:tabs>
          <w:tab w:val="left" w:pos="720"/>
          <w:tab w:val="right" w:leader="dot" w:pos="9530"/>
        </w:tabs>
        <w:rPr>
          <w:del w:id="355" w:author="Prince Agarwal" w:date="2014-05-10T17:31:00Z"/>
          <w:rFonts w:asciiTheme="minorHAnsi" w:eastAsiaTheme="minorEastAsia" w:hAnsiTheme="minorHAnsi" w:cstheme="minorBidi"/>
          <w:noProof/>
          <w:szCs w:val="22"/>
        </w:rPr>
      </w:pPr>
      <w:del w:id="356" w:author="Prince Agarwal" w:date="2014-05-10T17:31:00Z">
        <w:r w:rsidRPr="0012110B" w:rsidDel="0012110B">
          <w:rPr>
            <w:rStyle w:val="Hyperlink"/>
            <w:noProof/>
          </w:rPr>
          <w:delText>2.19.</w:delText>
        </w:r>
        <w:r w:rsidDel="0012110B">
          <w:rPr>
            <w:rFonts w:asciiTheme="minorHAnsi" w:eastAsiaTheme="minorEastAsia" w:hAnsiTheme="minorHAnsi" w:cstheme="minorBidi"/>
            <w:noProof/>
            <w:szCs w:val="22"/>
          </w:rPr>
          <w:tab/>
        </w:r>
        <w:r w:rsidRPr="0012110B" w:rsidDel="0012110B">
          <w:rPr>
            <w:rStyle w:val="Hyperlink"/>
            <w:noProof/>
          </w:rPr>
          <w:delText>Results</w:delText>
        </w:r>
        <w:r w:rsidDel="0012110B">
          <w:rPr>
            <w:noProof/>
            <w:webHidden/>
          </w:rPr>
          <w:tab/>
          <w:delText>44</w:delText>
        </w:r>
      </w:del>
    </w:p>
    <w:p w14:paraId="7EE1E963" w14:textId="77777777" w:rsidR="00092E45" w:rsidDel="0012110B" w:rsidRDefault="00092E45">
      <w:pPr>
        <w:pStyle w:val="TOC2"/>
        <w:tabs>
          <w:tab w:val="left" w:pos="720"/>
          <w:tab w:val="right" w:leader="dot" w:pos="9530"/>
        </w:tabs>
        <w:rPr>
          <w:del w:id="357" w:author="Prince Agarwal" w:date="2014-05-10T17:31:00Z"/>
          <w:rFonts w:asciiTheme="minorHAnsi" w:eastAsiaTheme="minorEastAsia" w:hAnsiTheme="minorHAnsi" w:cstheme="minorBidi"/>
          <w:noProof/>
          <w:szCs w:val="22"/>
        </w:rPr>
      </w:pPr>
      <w:del w:id="358" w:author="Prince Agarwal" w:date="2014-05-10T17:31:00Z">
        <w:r w:rsidRPr="0012110B" w:rsidDel="0012110B">
          <w:rPr>
            <w:rStyle w:val="Hyperlink"/>
            <w:noProof/>
          </w:rPr>
          <w:delText>2.20.</w:delText>
        </w:r>
        <w:r w:rsidDel="0012110B">
          <w:rPr>
            <w:rFonts w:asciiTheme="minorHAnsi" w:eastAsiaTheme="minorEastAsia" w:hAnsiTheme="minorHAnsi" w:cstheme="minorBidi"/>
            <w:noProof/>
            <w:szCs w:val="22"/>
          </w:rPr>
          <w:tab/>
        </w:r>
        <w:r w:rsidRPr="0012110B" w:rsidDel="0012110B">
          <w:rPr>
            <w:rStyle w:val="Hyperlink"/>
            <w:noProof/>
          </w:rPr>
          <w:delText>Stack Manager (SM)</w:delText>
        </w:r>
        <w:r w:rsidDel="0012110B">
          <w:rPr>
            <w:noProof/>
            <w:webHidden/>
          </w:rPr>
          <w:tab/>
          <w:delText>45</w:delText>
        </w:r>
      </w:del>
    </w:p>
    <w:p w14:paraId="3BC37D31" w14:textId="77777777" w:rsidR="00092E45" w:rsidDel="0012110B" w:rsidRDefault="00092E45">
      <w:pPr>
        <w:pStyle w:val="TOC2"/>
        <w:tabs>
          <w:tab w:val="left" w:pos="720"/>
          <w:tab w:val="right" w:leader="dot" w:pos="9530"/>
        </w:tabs>
        <w:rPr>
          <w:del w:id="359" w:author="Prince Agarwal" w:date="2014-05-10T17:31:00Z"/>
          <w:rFonts w:asciiTheme="minorHAnsi" w:eastAsiaTheme="minorEastAsia" w:hAnsiTheme="minorHAnsi" w:cstheme="minorBidi"/>
          <w:noProof/>
          <w:szCs w:val="22"/>
        </w:rPr>
      </w:pPr>
      <w:del w:id="360" w:author="Prince Agarwal" w:date="2014-05-10T17:31:00Z">
        <w:r w:rsidRPr="0012110B" w:rsidDel="0012110B">
          <w:rPr>
            <w:rStyle w:val="Hyperlink"/>
            <w:noProof/>
          </w:rPr>
          <w:delText>2.21.</w:delText>
        </w:r>
        <w:r w:rsidDel="0012110B">
          <w:rPr>
            <w:rFonts w:asciiTheme="minorHAnsi" w:eastAsiaTheme="minorEastAsia" w:hAnsiTheme="minorHAnsi" w:cstheme="minorBidi"/>
            <w:noProof/>
            <w:szCs w:val="22"/>
          </w:rPr>
          <w:tab/>
        </w:r>
        <w:r w:rsidRPr="0012110B" w:rsidDel="0012110B">
          <w:rPr>
            <w:rStyle w:val="Hyperlink"/>
            <w:noProof/>
          </w:rPr>
          <w:delText>Functional Description</w:delText>
        </w:r>
        <w:r w:rsidDel="0012110B">
          <w:rPr>
            <w:noProof/>
            <w:webHidden/>
          </w:rPr>
          <w:tab/>
          <w:delText>46</w:delText>
        </w:r>
      </w:del>
    </w:p>
    <w:p w14:paraId="55A68EF3" w14:textId="77777777" w:rsidR="00092E45" w:rsidDel="0012110B" w:rsidRDefault="00092E45">
      <w:pPr>
        <w:pStyle w:val="TOC2"/>
        <w:tabs>
          <w:tab w:val="left" w:pos="720"/>
          <w:tab w:val="right" w:leader="dot" w:pos="9530"/>
        </w:tabs>
        <w:rPr>
          <w:del w:id="361" w:author="Prince Agarwal" w:date="2014-05-10T17:31:00Z"/>
          <w:rFonts w:asciiTheme="minorHAnsi" w:eastAsiaTheme="minorEastAsia" w:hAnsiTheme="minorHAnsi" w:cstheme="minorBidi"/>
          <w:noProof/>
          <w:szCs w:val="22"/>
        </w:rPr>
      </w:pPr>
      <w:del w:id="362" w:author="Prince Agarwal" w:date="2014-05-10T17:31:00Z">
        <w:r w:rsidRPr="0012110B" w:rsidDel="0012110B">
          <w:rPr>
            <w:rStyle w:val="Hyperlink"/>
            <w:noProof/>
          </w:rPr>
          <w:delText>2.22.</w:delText>
        </w:r>
        <w:r w:rsidDel="0012110B">
          <w:rPr>
            <w:rFonts w:asciiTheme="minorHAnsi" w:eastAsiaTheme="minorEastAsia" w:hAnsiTheme="minorHAnsi" w:cstheme="minorBidi"/>
            <w:noProof/>
            <w:szCs w:val="22"/>
          </w:rPr>
          <w:tab/>
        </w:r>
        <w:r w:rsidRPr="0012110B" w:rsidDel="0012110B">
          <w:rPr>
            <w:rStyle w:val="Hyperlink"/>
            <w:noProof/>
          </w:rPr>
          <w:delText>Design Details</w:delText>
        </w:r>
        <w:r w:rsidDel="0012110B">
          <w:rPr>
            <w:noProof/>
            <w:webHidden/>
          </w:rPr>
          <w:tab/>
          <w:delText>46</w:delText>
        </w:r>
      </w:del>
    </w:p>
    <w:p w14:paraId="71C6EB6C" w14:textId="77777777" w:rsidR="00092E45" w:rsidDel="0012110B" w:rsidRDefault="00092E45">
      <w:pPr>
        <w:pStyle w:val="TOC2"/>
        <w:tabs>
          <w:tab w:val="left" w:pos="720"/>
          <w:tab w:val="right" w:leader="dot" w:pos="9530"/>
        </w:tabs>
        <w:rPr>
          <w:del w:id="363" w:author="Prince Agarwal" w:date="2014-05-10T17:31:00Z"/>
          <w:rFonts w:asciiTheme="minorHAnsi" w:eastAsiaTheme="minorEastAsia" w:hAnsiTheme="minorHAnsi" w:cstheme="minorBidi"/>
          <w:noProof/>
          <w:szCs w:val="22"/>
        </w:rPr>
      </w:pPr>
      <w:del w:id="364" w:author="Prince Agarwal" w:date="2014-05-10T17:31:00Z">
        <w:r w:rsidRPr="0012110B" w:rsidDel="0012110B">
          <w:rPr>
            <w:rStyle w:val="Hyperlink"/>
            <w:noProof/>
          </w:rPr>
          <w:delText>2.23.</w:delText>
        </w:r>
        <w:r w:rsidDel="0012110B">
          <w:rPr>
            <w:rFonts w:asciiTheme="minorHAnsi" w:eastAsiaTheme="minorEastAsia" w:hAnsiTheme="minorHAnsi" w:cstheme="minorBidi"/>
            <w:noProof/>
            <w:szCs w:val="22"/>
          </w:rPr>
          <w:tab/>
        </w:r>
        <w:r w:rsidRPr="0012110B" w:rsidDel="0012110B">
          <w:rPr>
            <w:rStyle w:val="Hyperlink"/>
            <w:noProof/>
          </w:rPr>
          <w:delText>Sequence Diagram</w:delText>
        </w:r>
        <w:r w:rsidDel="0012110B">
          <w:rPr>
            <w:noProof/>
            <w:webHidden/>
          </w:rPr>
          <w:tab/>
          <w:delText>48</w:delText>
        </w:r>
      </w:del>
    </w:p>
    <w:p w14:paraId="774284B1" w14:textId="77777777" w:rsidR="00092E45" w:rsidDel="0012110B" w:rsidRDefault="00092E45">
      <w:pPr>
        <w:pStyle w:val="TOC2"/>
        <w:tabs>
          <w:tab w:val="left" w:pos="720"/>
          <w:tab w:val="right" w:leader="dot" w:pos="9530"/>
        </w:tabs>
        <w:rPr>
          <w:del w:id="365" w:author="Prince Agarwal" w:date="2014-05-10T17:31:00Z"/>
          <w:rFonts w:asciiTheme="minorHAnsi" w:eastAsiaTheme="minorEastAsia" w:hAnsiTheme="minorHAnsi" w:cstheme="minorBidi"/>
          <w:noProof/>
          <w:szCs w:val="22"/>
        </w:rPr>
      </w:pPr>
      <w:del w:id="366" w:author="Prince Agarwal" w:date="2014-05-10T17:31:00Z">
        <w:r w:rsidRPr="0012110B" w:rsidDel="0012110B">
          <w:rPr>
            <w:rStyle w:val="Hyperlink"/>
            <w:noProof/>
          </w:rPr>
          <w:delText>2.24.</w:delText>
        </w:r>
        <w:r w:rsidDel="0012110B">
          <w:rPr>
            <w:rFonts w:asciiTheme="minorHAnsi" w:eastAsiaTheme="minorEastAsia" w:hAnsiTheme="minorHAnsi" w:cstheme="minorBidi"/>
            <w:noProof/>
            <w:szCs w:val="22"/>
          </w:rPr>
          <w:tab/>
        </w:r>
        <w:r w:rsidRPr="0012110B" w:rsidDel="0012110B">
          <w:rPr>
            <w:rStyle w:val="Hyperlink"/>
            <w:noProof/>
          </w:rPr>
          <w:delText>Files Added/Modified</w:delText>
        </w:r>
        <w:r w:rsidDel="0012110B">
          <w:rPr>
            <w:noProof/>
            <w:webHidden/>
          </w:rPr>
          <w:tab/>
          <w:delText>49</w:delText>
        </w:r>
      </w:del>
    </w:p>
    <w:p w14:paraId="4DE9813F" w14:textId="77777777" w:rsidR="00092E45" w:rsidDel="0012110B" w:rsidRDefault="00092E45">
      <w:pPr>
        <w:pStyle w:val="TOC2"/>
        <w:tabs>
          <w:tab w:val="left" w:pos="720"/>
          <w:tab w:val="right" w:leader="dot" w:pos="9530"/>
        </w:tabs>
        <w:rPr>
          <w:del w:id="367" w:author="Prince Agarwal" w:date="2014-05-10T17:31:00Z"/>
          <w:rFonts w:asciiTheme="minorHAnsi" w:eastAsiaTheme="minorEastAsia" w:hAnsiTheme="minorHAnsi" w:cstheme="minorBidi"/>
          <w:noProof/>
          <w:szCs w:val="22"/>
        </w:rPr>
      </w:pPr>
      <w:del w:id="368" w:author="Prince Agarwal" w:date="2014-05-10T17:31:00Z">
        <w:r w:rsidRPr="0012110B" w:rsidDel="0012110B">
          <w:rPr>
            <w:rStyle w:val="Hyperlink"/>
            <w:noProof/>
          </w:rPr>
          <w:delText>2.25.</w:delText>
        </w:r>
        <w:r w:rsidDel="0012110B">
          <w:rPr>
            <w:rFonts w:asciiTheme="minorHAnsi" w:eastAsiaTheme="minorEastAsia" w:hAnsiTheme="minorHAnsi" w:cstheme="minorBidi"/>
            <w:noProof/>
            <w:szCs w:val="22"/>
          </w:rPr>
          <w:tab/>
        </w:r>
        <w:r w:rsidRPr="0012110B" w:rsidDel="0012110B">
          <w:rPr>
            <w:rStyle w:val="Hyperlink"/>
            <w:noProof/>
          </w:rPr>
          <w:delText>Compile Options</w:delText>
        </w:r>
        <w:r w:rsidDel="0012110B">
          <w:rPr>
            <w:noProof/>
            <w:webHidden/>
          </w:rPr>
          <w:tab/>
          <w:delText>49</w:delText>
        </w:r>
      </w:del>
    </w:p>
    <w:p w14:paraId="12102CF9" w14:textId="77777777" w:rsidR="00092E45" w:rsidDel="0012110B" w:rsidRDefault="00092E45">
      <w:pPr>
        <w:pStyle w:val="TOC2"/>
        <w:tabs>
          <w:tab w:val="left" w:pos="720"/>
          <w:tab w:val="right" w:leader="dot" w:pos="9530"/>
        </w:tabs>
        <w:rPr>
          <w:del w:id="369" w:author="Prince Agarwal" w:date="2014-05-10T17:31:00Z"/>
          <w:rFonts w:asciiTheme="minorHAnsi" w:eastAsiaTheme="minorEastAsia" w:hAnsiTheme="minorHAnsi" w:cstheme="minorBidi"/>
          <w:noProof/>
          <w:szCs w:val="22"/>
        </w:rPr>
      </w:pPr>
      <w:del w:id="370" w:author="Prince Agarwal" w:date="2014-05-10T17:31:00Z">
        <w:r w:rsidRPr="0012110B" w:rsidDel="0012110B">
          <w:rPr>
            <w:rStyle w:val="Hyperlink"/>
            <w:noProof/>
          </w:rPr>
          <w:delText>2.26.</w:delText>
        </w:r>
        <w:r w:rsidDel="0012110B">
          <w:rPr>
            <w:rFonts w:asciiTheme="minorHAnsi" w:eastAsiaTheme="minorEastAsia" w:hAnsiTheme="minorHAnsi" w:cstheme="minorBidi"/>
            <w:noProof/>
            <w:szCs w:val="22"/>
          </w:rPr>
          <w:tab/>
        </w:r>
        <w:r w:rsidRPr="0012110B" w:rsidDel="0012110B">
          <w:rPr>
            <w:rStyle w:val="Hyperlink"/>
            <w:noProof/>
          </w:rPr>
          <w:delText>Interfaces</w:delText>
        </w:r>
        <w:r w:rsidDel="0012110B">
          <w:rPr>
            <w:noProof/>
            <w:webHidden/>
          </w:rPr>
          <w:tab/>
          <w:delText>49</w:delText>
        </w:r>
      </w:del>
    </w:p>
    <w:p w14:paraId="119A1331" w14:textId="77777777" w:rsidR="00092E45" w:rsidDel="0012110B" w:rsidRDefault="00092E45">
      <w:pPr>
        <w:pStyle w:val="TOC1"/>
        <w:tabs>
          <w:tab w:val="left" w:pos="720"/>
        </w:tabs>
        <w:rPr>
          <w:del w:id="371" w:author="Prince Agarwal" w:date="2014-05-10T17:31:00Z"/>
          <w:rFonts w:asciiTheme="minorHAnsi" w:eastAsiaTheme="minorEastAsia" w:hAnsiTheme="minorHAnsi" w:cstheme="minorBidi"/>
          <w:noProof/>
          <w:szCs w:val="22"/>
        </w:rPr>
      </w:pPr>
      <w:del w:id="372" w:author="Prince Agarwal" w:date="2014-05-10T17:31:00Z">
        <w:r w:rsidRPr="0012110B" w:rsidDel="0012110B">
          <w:rPr>
            <w:rStyle w:val="Hyperlink"/>
            <w:rFonts w:cstheme="minorHAnsi"/>
            <w:noProof/>
          </w:rPr>
          <w:delText>3.</w:delText>
        </w:r>
        <w:r w:rsidDel="0012110B">
          <w:rPr>
            <w:rFonts w:asciiTheme="minorHAnsi" w:eastAsiaTheme="minorEastAsia" w:hAnsiTheme="minorHAnsi" w:cstheme="minorBidi"/>
            <w:noProof/>
            <w:szCs w:val="22"/>
          </w:rPr>
          <w:tab/>
        </w:r>
        <w:r w:rsidRPr="0012110B" w:rsidDel="0012110B">
          <w:rPr>
            <w:rStyle w:val="Hyperlink"/>
            <w:rFonts w:cstheme="minorHAnsi"/>
            <w:noProof/>
          </w:rPr>
          <w:delText>Appendix A (Design Decisions)</w:delText>
        </w:r>
        <w:r w:rsidDel="0012110B">
          <w:rPr>
            <w:noProof/>
            <w:webHidden/>
          </w:rPr>
          <w:tab/>
          <w:delText>51</w:delText>
        </w:r>
      </w:del>
    </w:p>
    <w:p w14:paraId="5EDF0442" w14:textId="77777777" w:rsidR="00092E45" w:rsidDel="0012110B" w:rsidRDefault="00092E45">
      <w:pPr>
        <w:pStyle w:val="TOC2"/>
        <w:tabs>
          <w:tab w:val="left" w:pos="720"/>
          <w:tab w:val="right" w:leader="dot" w:pos="9530"/>
        </w:tabs>
        <w:rPr>
          <w:del w:id="373" w:author="Prince Agarwal" w:date="2014-05-10T17:31:00Z"/>
          <w:rFonts w:asciiTheme="minorHAnsi" w:eastAsiaTheme="minorEastAsia" w:hAnsiTheme="minorHAnsi" w:cstheme="minorBidi"/>
          <w:noProof/>
          <w:szCs w:val="22"/>
        </w:rPr>
      </w:pPr>
      <w:del w:id="374" w:author="Prince Agarwal" w:date="2014-05-10T17:31:00Z">
        <w:r w:rsidRPr="0012110B" w:rsidDel="0012110B">
          <w:rPr>
            <w:rStyle w:val="Hyperlink"/>
            <w:noProof/>
          </w:rPr>
          <w:lastRenderedPageBreak/>
          <w:delText>3.1.</w:delText>
        </w:r>
        <w:r w:rsidDel="0012110B">
          <w:rPr>
            <w:rFonts w:asciiTheme="minorHAnsi" w:eastAsiaTheme="minorEastAsia" w:hAnsiTheme="minorHAnsi" w:cstheme="minorBidi"/>
            <w:noProof/>
            <w:szCs w:val="22"/>
          </w:rPr>
          <w:tab/>
        </w:r>
        <w:r w:rsidRPr="0012110B" w:rsidDel="0012110B">
          <w:rPr>
            <w:rStyle w:val="Hyperlink"/>
            <w:noProof/>
          </w:rPr>
          <w:delText>Interface between OAM-Messenger and Stack Manager</w:delText>
        </w:r>
        <w:r w:rsidDel="0012110B">
          <w:rPr>
            <w:noProof/>
            <w:webHidden/>
          </w:rPr>
          <w:tab/>
          <w:delText>51</w:delText>
        </w:r>
      </w:del>
    </w:p>
    <w:p w14:paraId="2CB3406E" w14:textId="77777777" w:rsidR="00092E45" w:rsidDel="0012110B" w:rsidRDefault="00092E45">
      <w:pPr>
        <w:pStyle w:val="TOC2"/>
        <w:tabs>
          <w:tab w:val="left" w:pos="720"/>
          <w:tab w:val="right" w:leader="dot" w:pos="9530"/>
        </w:tabs>
        <w:rPr>
          <w:del w:id="375" w:author="Prince Agarwal" w:date="2014-05-10T17:31:00Z"/>
          <w:rFonts w:asciiTheme="minorHAnsi" w:eastAsiaTheme="minorEastAsia" w:hAnsiTheme="minorHAnsi" w:cstheme="minorBidi"/>
          <w:noProof/>
          <w:szCs w:val="22"/>
        </w:rPr>
      </w:pPr>
      <w:del w:id="376" w:author="Prince Agarwal" w:date="2014-05-10T17:31:00Z">
        <w:r w:rsidRPr="0012110B" w:rsidDel="0012110B">
          <w:rPr>
            <w:rStyle w:val="Hyperlink"/>
            <w:noProof/>
          </w:rPr>
          <w:delText>3.2.</w:delText>
        </w:r>
        <w:r w:rsidDel="0012110B">
          <w:rPr>
            <w:rFonts w:asciiTheme="minorHAnsi" w:eastAsiaTheme="minorEastAsia" w:hAnsiTheme="minorHAnsi" w:cstheme="minorBidi"/>
            <w:noProof/>
            <w:szCs w:val="22"/>
          </w:rPr>
          <w:tab/>
        </w:r>
        <w:r w:rsidRPr="0012110B" w:rsidDel="0012110B">
          <w:rPr>
            <w:rStyle w:val="Hyperlink"/>
            <w:noProof/>
          </w:rPr>
          <w:delText>Interface between Stack Manager and eNB App</w:delText>
        </w:r>
        <w:r w:rsidDel="0012110B">
          <w:rPr>
            <w:noProof/>
            <w:webHidden/>
          </w:rPr>
          <w:tab/>
          <w:delText>52</w:delText>
        </w:r>
      </w:del>
    </w:p>
    <w:p w14:paraId="73BB7760" w14:textId="77777777" w:rsidR="00092E45" w:rsidDel="0012110B" w:rsidRDefault="00092E45">
      <w:pPr>
        <w:pStyle w:val="TOC2"/>
        <w:tabs>
          <w:tab w:val="left" w:pos="720"/>
          <w:tab w:val="right" w:leader="dot" w:pos="9530"/>
        </w:tabs>
        <w:rPr>
          <w:del w:id="377" w:author="Prince Agarwal" w:date="2014-05-10T17:31:00Z"/>
          <w:rFonts w:asciiTheme="minorHAnsi" w:eastAsiaTheme="minorEastAsia" w:hAnsiTheme="minorHAnsi" w:cstheme="minorBidi"/>
          <w:noProof/>
          <w:szCs w:val="22"/>
        </w:rPr>
      </w:pPr>
      <w:del w:id="378" w:author="Prince Agarwal" w:date="2014-05-10T17:31:00Z">
        <w:r w:rsidRPr="0012110B" w:rsidDel="0012110B">
          <w:rPr>
            <w:rStyle w:val="Hyperlink"/>
            <w:noProof/>
          </w:rPr>
          <w:delText>3.3.</w:delText>
        </w:r>
        <w:r w:rsidDel="0012110B">
          <w:rPr>
            <w:rFonts w:asciiTheme="minorHAnsi" w:eastAsiaTheme="minorEastAsia" w:hAnsiTheme="minorHAnsi" w:cstheme="minorBidi"/>
            <w:noProof/>
            <w:szCs w:val="22"/>
          </w:rPr>
          <w:tab/>
        </w:r>
        <w:r w:rsidRPr="0012110B" w:rsidDel="0012110B">
          <w:rPr>
            <w:rStyle w:val="Hyperlink"/>
            <w:noProof/>
          </w:rPr>
          <w:delText>KPI Interface</w:delText>
        </w:r>
        <w:r w:rsidDel="0012110B">
          <w:rPr>
            <w:noProof/>
            <w:webHidden/>
          </w:rPr>
          <w:tab/>
          <w:delText>52</w:delText>
        </w:r>
      </w:del>
    </w:p>
    <w:p w14:paraId="4E944993" w14:textId="77777777" w:rsidR="003B69D2" w:rsidDel="00092E45" w:rsidRDefault="003B69D2">
      <w:pPr>
        <w:pStyle w:val="TOC1"/>
        <w:tabs>
          <w:tab w:val="left" w:pos="720"/>
        </w:tabs>
        <w:rPr>
          <w:del w:id="379" w:author="Prince Agarwal" w:date="2014-04-28T17:58:00Z"/>
          <w:rFonts w:asciiTheme="minorHAnsi" w:eastAsiaTheme="minorEastAsia" w:hAnsiTheme="minorHAnsi" w:cstheme="minorBidi"/>
          <w:noProof/>
          <w:szCs w:val="22"/>
        </w:rPr>
      </w:pPr>
      <w:del w:id="380" w:author="Prince Agarwal" w:date="2014-04-28T17:58:00Z">
        <w:r w:rsidRPr="00092E45" w:rsidDel="00092E45">
          <w:rPr>
            <w:rPrChange w:id="381" w:author="Prince Agarwal" w:date="2014-04-28T17:58:00Z">
              <w:rPr>
                <w:rStyle w:val="Hyperlink"/>
                <w:rFonts w:cstheme="minorHAnsi"/>
                <w:noProof/>
              </w:rPr>
            </w:rPrChange>
          </w:rPr>
          <w:delText>1.</w:delText>
        </w:r>
        <w:r w:rsidDel="00092E45">
          <w:rPr>
            <w:rFonts w:asciiTheme="minorHAnsi" w:eastAsiaTheme="minorEastAsia" w:hAnsiTheme="minorHAnsi" w:cstheme="minorBidi"/>
            <w:noProof/>
            <w:szCs w:val="22"/>
          </w:rPr>
          <w:tab/>
        </w:r>
        <w:r w:rsidRPr="00092E45" w:rsidDel="00092E45">
          <w:rPr>
            <w:rPrChange w:id="382" w:author="Prince Agarwal" w:date="2014-04-28T17:58:00Z">
              <w:rPr>
                <w:rStyle w:val="Hyperlink"/>
                <w:rFonts w:cstheme="minorHAnsi"/>
                <w:noProof/>
              </w:rPr>
            </w:rPrChange>
          </w:rPr>
          <w:delText>Introduction</w:delText>
        </w:r>
        <w:r w:rsidDel="00092E45">
          <w:rPr>
            <w:noProof/>
            <w:webHidden/>
          </w:rPr>
          <w:tab/>
          <w:delText>5</w:delText>
        </w:r>
      </w:del>
    </w:p>
    <w:p w14:paraId="4E944994" w14:textId="77777777" w:rsidR="003B69D2" w:rsidDel="00092E45" w:rsidRDefault="003B69D2">
      <w:pPr>
        <w:pStyle w:val="TOC2"/>
        <w:tabs>
          <w:tab w:val="left" w:pos="720"/>
          <w:tab w:val="right" w:leader="dot" w:pos="9530"/>
        </w:tabs>
        <w:rPr>
          <w:del w:id="383" w:author="Prince Agarwal" w:date="2014-04-28T17:58:00Z"/>
          <w:rFonts w:asciiTheme="minorHAnsi" w:eastAsiaTheme="minorEastAsia" w:hAnsiTheme="minorHAnsi" w:cstheme="minorBidi"/>
          <w:noProof/>
          <w:szCs w:val="22"/>
        </w:rPr>
      </w:pPr>
      <w:del w:id="384" w:author="Prince Agarwal" w:date="2014-04-28T17:58:00Z">
        <w:r w:rsidRPr="00092E45" w:rsidDel="00092E45">
          <w:rPr>
            <w:rPrChange w:id="385" w:author="Prince Agarwal" w:date="2014-04-28T17:58:00Z">
              <w:rPr>
                <w:rStyle w:val="Hyperlink"/>
                <w:noProof/>
              </w:rPr>
            </w:rPrChange>
          </w:rPr>
          <w:delText>1.1.</w:delText>
        </w:r>
        <w:r w:rsidDel="00092E45">
          <w:rPr>
            <w:rFonts w:asciiTheme="minorHAnsi" w:eastAsiaTheme="minorEastAsia" w:hAnsiTheme="minorHAnsi" w:cstheme="minorBidi"/>
            <w:noProof/>
            <w:szCs w:val="22"/>
          </w:rPr>
          <w:tab/>
        </w:r>
        <w:r w:rsidRPr="00092E45" w:rsidDel="00092E45">
          <w:rPr>
            <w:rPrChange w:id="386" w:author="Prince Agarwal" w:date="2014-04-28T17:58:00Z">
              <w:rPr>
                <w:rStyle w:val="Hyperlink"/>
                <w:noProof/>
              </w:rPr>
            </w:rPrChange>
          </w:rPr>
          <w:delText>Purpose</w:delText>
        </w:r>
        <w:r w:rsidDel="00092E45">
          <w:rPr>
            <w:noProof/>
            <w:webHidden/>
          </w:rPr>
          <w:tab/>
          <w:delText>5</w:delText>
        </w:r>
      </w:del>
    </w:p>
    <w:p w14:paraId="4E944995" w14:textId="77777777" w:rsidR="003B69D2" w:rsidDel="00092E45" w:rsidRDefault="003B69D2">
      <w:pPr>
        <w:pStyle w:val="TOC2"/>
        <w:tabs>
          <w:tab w:val="left" w:pos="720"/>
          <w:tab w:val="right" w:leader="dot" w:pos="9530"/>
        </w:tabs>
        <w:rPr>
          <w:del w:id="387" w:author="Prince Agarwal" w:date="2014-04-28T17:58:00Z"/>
          <w:rFonts w:asciiTheme="minorHAnsi" w:eastAsiaTheme="minorEastAsia" w:hAnsiTheme="minorHAnsi" w:cstheme="minorBidi"/>
          <w:noProof/>
          <w:szCs w:val="22"/>
        </w:rPr>
      </w:pPr>
      <w:del w:id="388" w:author="Prince Agarwal" w:date="2014-04-28T17:58:00Z">
        <w:r w:rsidRPr="00092E45" w:rsidDel="00092E45">
          <w:rPr>
            <w:rPrChange w:id="389" w:author="Prince Agarwal" w:date="2014-04-28T17:58:00Z">
              <w:rPr>
                <w:rStyle w:val="Hyperlink"/>
                <w:noProof/>
              </w:rPr>
            </w:rPrChange>
          </w:rPr>
          <w:delText>1.2.</w:delText>
        </w:r>
        <w:r w:rsidDel="00092E45">
          <w:rPr>
            <w:rFonts w:asciiTheme="minorHAnsi" w:eastAsiaTheme="minorEastAsia" w:hAnsiTheme="minorHAnsi" w:cstheme="minorBidi"/>
            <w:noProof/>
            <w:szCs w:val="22"/>
          </w:rPr>
          <w:tab/>
        </w:r>
        <w:r w:rsidRPr="00092E45" w:rsidDel="00092E45">
          <w:rPr>
            <w:rPrChange w:id="390" w:author="Prince Agarwal" w:date="2014-04-28T17:58:00Z">
              <w:rPr>
                <w:rStyle w:val="Hyperlink"/>
                <w:noProof/>
              </w:rPr>
            </w:rPrChange>
          </w:rPr>
          <w:delText>Scope</w:delText>
        </w:r>
        <w:r w:rsidDel="00092E45">
          <w:rPr>
            <w:noProof/>
            <w:webHidden/>
          </w:rPr>
          <w:tab/>
          <w:delText>5</w:delText>
        </w:r>
      </w:del>
    </w:p>
    <w:p w14:paraId="4E944996" w14:textId="77777777" w:rsidR="003B69D2" w:rsidDel="00092E45" w:rsidRDefault="003B69D2">
      <w:pPr>
        <w:pStyle w:val="TOC2"/>
        <w:tabs>
          <w:tab w:val="left" w:pos="720"/>
          <w:tab w:val="right" w:leader="dot" w:pos="9530"/>
        </w:tabs>
        <w:rPr>
          <w:del w:id="391" w:author="Prince Agarwal" w:date="2014-04-28T17:58:00Z"/>
          <w:rFonts w:asciiTheme="minorHAnsi" w:eastAsiaTheme="minorEastAsia" w:hAnsiTheme="minorHAnsi" w:cstheme="minorBidi"/>
          <w:noProof/>
          <w:szCs w:val="22"/>
        </w:rPr>
      </w:pPr>
      <w:del w:id="392" w:author="Prince Agarwal" w:date="2014-04-28T17:58:00Z">
        <w:r w:rsidRPr="00092E45" w:rsidDel="00092E45">
          <w:rPr>
            <w:rPrChange w:id="393" w:author="Prince Agarwal" w:date="2014-04-28T17:58:00Z">
              <w:rPr>
                <w:rStyle w:val="Hyperlink"/>
                <w:noProof/>
              </w:rPr>
            </w:rPrChange>
          </w:rPr>
          <w:delText>1.3.</w:delText>
        </w:r>
        <w:r w:rsidDel="00092E45">
          <w:rPr>
            <w:rFonts w:asciiTheme="minorHAnsi" w:eastAsiaTheme="minorEastAsia" w:hAnsiTheme="minorHAnsi" w:cstheme="minorBidi"/>
            <w:noProof/>
            <w:szCs w:val="22"/>
          </w:rPr>
          <w:tab/>
        </w:r>
        <w:r w:rsidRPr="00092E45" w:rsidDel="00092E45">
          <w:rPr>
            <w:rPrChange w:id="394" w:author="Prince Agarwal" w:date="2014-04-28T17:58:00Z">
              <w:rPr>
                <w:rStyle w:val="Hyperlink"/>
                <w:noProof/>
              </w:rPr>
            </w:rPrChange>
          </w:rPr>
          <w:delText>Overview</w:delText>
        </w:r>
        <w:r w:rsidDel="00092E45">
          <w:rPr>
            <w:noProof/>
            <w:webHidden/>
          </w:rPr>
          <w:tab/>
          <w:delText>5</w:delText>
        </w:r>
      </w:del>
    </w:p>
    <w:p w14:paraId="4E944997" w14:textId="77777777" w:rsidR="003B69D2" w:rsidDel="00092E45" w:rsidRDefault="003B69D2">
      <w:pPr>
        <w:pStyle w:val="TOC2"/>
        <w:tabs>
          <w:tab w:val="left" w:pos="720"/>
          <w:tab w:val="right" w:leader="dot" w:pos="9530"/>
        </w:tabs>
        <w:rPr>
          <w:del w:id="395" w:author="Prince Agarwal" w:date="2014-04-28T17:58:00Z"/>
          <w:rFonts w:asciiTheme="minorHAnsi" w:eastAsiaTheme="minorEastAsia" w:hAnsiTheme="minorHAnsi" w:cstheme="minorBidi"/>
          <w:noProof/>
          <w:szCs w:val="22"/>
        </w:rPr>
      </w:pPr>
      <w:del w:id="396" w:author="Prince Agarwal" w:date="2014-04-28T17:58:00Z">
        <w:r w:rsidRPr="00092E45" w:rsidDel="00092E45">
          <w:rPr>
            <w:rPrChange w:id="397" w:author="Prince Agarwal" w:date="2014-04-28T17:58:00Z">
              <w:rPr>
                <w:rStyle w:val="Hyperlink"/>
                <w:noProof/>
              </w:rPr>
            </w:rPrChange>
          </w:rPr>
          <w:delText>1.4.</w:delText>
        </w:r>
        <w:r w:rsidDel="00092E45">
          <w:rPr>
            <w:rFonts w:asciiTheme="minorHAnsi" w:eastAsiaTheme="minorEastAsia" w:hAnsiTheme="minorHAnsi" w:cstheme="minorBidi"/>
            <w:noProof/>
            <w:szCs w:val="22"/>
          </w:rPr>
          <w:tab/>
        </w:r>
        <w:r w:rsidRPr="00092E45" w:rsidDel="00092E45">
          <w:rPr>
            <w:rPrChange w:id="398" w:author="Prince Agarwal" w:date="2014-04-28T17:58:00Z">
              <w:rPr>
                <w:rStyle w:val="Hyperlink"/>
                <w:noProof/>
              </w:rPr>
            </w:rPrChange>
          </w:rPr>
          <w:delText>Abbreviations</w:delText>
        </w:r>
        <w:r w:rsidDel="00092E45">
          <w:rPr>
            <w:noProof/>
            <w:webHidden/>
          </w:rPr>
          <w:tab/>
          <w:delText>6</w:delText>
        </w:r>
      </w:del>
    </w:p>
    <w:p w14:paraId="4E944998" w14:textId="77777777" w:rsidR="003B69D2" w:rsidDel="00092E45" w:rsidRDefault="003B69D2">
      <w:pPr>
        <w:pStyle w:val="TOC2"/>
        <w:tabs>
          <w:tab w:val="left" w:pos="720"/>
          <w:tab w:val="right" w:leader="dot" w:pos="9530"/>
        </w:tabs>
        <w:rPr>
          <w:del w:id="399" w:author="Prince Agarwal" w:date="2014-04-28T17:58:00Z"/>
          <w:rFonts w:asciiTheme="minorHAnsi" w:eastAsiaTheme="minorEastAsia" w:hAnsiTheme="minorHAnsi" w:cstheme="minorBidi"/>
          <w:noProof/>
          <w:szCs w:val="22"/>
        </w:rPr>
      </w:pPr>
      <w:del w:id="400" w:author="Prince Agarwal" w:date="2014-04-28T17:58:00Z">
        <w:r w:rsidRPr="00092E45" w:rsidDel="00092E45">
          <w:rPr>
            <w:rPrChange w:id="401" w:author="Prince Agarwal" w:date="2014-04-28T17:58:00Z">
              <w:rPr>
                <w:rStyle w:val="Hyperlink"/>
                <w:noProof/>
              </w:rPr>
            </w:rPrChange>
          </w:rPr>
          <w:delText>1.5.</w:delText>
        </w:r>
        <w:r w:rsidDel="00092E45">
          <w:rPr>
            <w:rFonts w:asciiTheme="minorHAnsi" w:eastAsiaTheme="minorEastAsia" w:hAnsiTheme="minorHAnsi" w:cstheme="minorBidi"/>
            <w:noProof/>
            <w:szCs w:val="22"/>
          </w:rPr>
          <w:tab/>
        </w:r>
        <w:r w:rsidRPr="00092E45" w:rsidDel="00092E45">
          <w:rPr>
            <w:rPrChange w:id="402" w:author="Prince Agarwal" w:date="2014-04-28T17:58:00Z">
              <w:rPr>
                <w:rStyle w:val="Hyperlink"/>
                <w:noProof/>
              </w:rPr>
            </w:rPrChange>
          </w:rPr>
          <w:delText>Terminologies Used</w:delText>
        </w:r>
        <w:r w:rsidDel="00092E45">
          <w:rPr>
            <w:noProof/>
            <w:webHidden/>
          </w:rPr>
          <w:tab/>
          <w:delText>7</w:delText>
        </w:r>
      </w:del>
    </w:p>
    <w:p w14:paraId="4E944999" w14:textId="77777777" w:rsidR="003B69D2" w:rsidDel="00092E45" w:rsidRDefault="003B69D2">
      <w:pPr>
        <w:pStyle w:val="TOC2"/>
        <w:tabs>
          <w:tab w:val="left" w:pos="720"/>
          <w:tab w:val="right" w:leader="dot" w:pos="9530"/>
        </w:tabs>
        <w:rPr>
          <w:del w:id="403" w:author="Prince Agarwal" w:date="2014-04-28T17:58:00Z"/>
          <w:rFonts w:asciiTheme="minorHAnsi" w:eastAsiaTheme="minorEastAsia" w:hAnsiTheme="minorHAnsi" w:cstheme="minorBidi"/>
          <w:noProof/>
          <w:szCs w:val="22"/>
        </w:rPr>
      </w:pPr>
      <w:del w:id="404" w:author="Prince Agarwal" w:date="2014-04-28T17:58:00Z">
        <w:r w:rsidRPr="00092E45" w:rsidDel="00092E45">
          <w:rPr>
            <w:rPrChange w:id="405" w:author="Prince Agarwal" w:date="2014-04-28T17:58:00Z">
              <w:rPr>
                <w:rStyle w:val="Hyperlink"/>
                <w:noProof/>
              </w:rPr>
            </w:rPrChange>
          </w:rPr>
          <w:delText>1.6.</w:delText>
        </w:r>
        <w:r w:rsidDel="00092E45">
          <w:rPr>
            <w:rFonts w:asciiTheme="minorHAnsi" w:eastAsiaTheme="minorEastAsia" w:hAnsiTheme="minorHAnsi" w:cstheme="minorBidi"/>
            <w:noProof/>
            <w:szCs w:val="22"/>
          </w:rPr>
          <w:tab/>
        </w:r>
        <w:r w:rsidRPr="00092E45" w:rsidDel="00092E45">
          <w:rPr>
            <w:rPrChange w:id="406" w:author="Prince Agarwal" w:date="2014-04-28T17:58:00Z">
              <w:rPr>
                <w:rStyle w:val="Hyperlink"/>
                <w:noProof/>
              </w:rPr>
            </w:rPrChange>
          </w:rPr>
          <w:delText>References</w:delText>
        </w:r>
        <w:r w:rsidDel="00092E45">
          <w:rPr>
            <w:noProof/>
            <w:webHidden/>
          </w:rPr>
          <w:tab/>
          <w:delText>7</w:delText>
        </w:r>
      </w:del>
    </w:p>
    <w:p w14:paraId="4E94499A" w14:textId="77777777" w:rsidR="003B69D2" w:rsidDel="00092E45" w:rsidRDefault="003B69D2">
      <w:pPr>
        <w:pStyle w:val="TOC3"/>
        <w:rPr>
          <w:del w:id="407" w:author="Prince Agarwal" w:date="2014-04-28T17:58:00Z"/>
          <w:rFonts w:asciiTheme="minorHAnsi" w:eastAsiaTheme="minorEastAsia" w:hAnsiTheme="minorHAnsi" w:cstheme="minorBidi"/>
          <w:noProof/>
          <w:szCs w:val="22"/>
        </w:rPr>
      </w:pPr>
      <w:del w:id="408" w:author="Prince Agarwal" w:date="2014-04-28T17:58:00Z">
        <w:r w:rsidRPr="00092E45" w:rsidDel="00092E45">
          <w:rPr>
            <w:rPrChange w:id="409" w:author="Prince Agarwal" w:date="2014-04-28T17:58:00Z">
              <w:rPr>
                <w:rStyle w:val="Hyperlink"/>
                <w:noProof/>
              </w:rPr>
            </w:rPrChange>
          </w:rPr>
          <w:delText>1.6.1</w:delText>
        </w:r>
        <w:r w:rsidDel="00092E45">
          <w:rPr>
            <w:rFonts w:asciiTheme="minorHAnsi" w:eastAsiaTheme="minorEastAsia" w:hAnsiTheme="minorHAnsi" w:cstheme="minorBidi"/>
            <w:noProof/>
            <w:szCs w:val="22"/>
          </w:rPr>
          <w:tab/>
        </w:r>
        <w:r w:rsidRPr="00092E45" w:rsidDel="00092E45">
          <w:rPr>
            <w:rPrChange w:id="410" w:author="Prince Agarwal" w:date="2014-04-28T17:58:00Z">
              <w:rPr>
                <w:rStyle w:val="Hyperlink"/>
                <w:noProof/>
              </w:rPr>
            </w:rPrChange>
          </w:rPr>
          <w:delText>Standards</w:delText>
        </w:r>
        <w:r w:rsidDel="00092E45">
          <w:rPr>
            <w:noProof/>
            <w:webHidden/>
          </w:rPr>
          <w:tab/>
          <w:delText>7</w:delText>
        </w:r>
      </w:del>
    </w:p>
    <w:p w14:paraId="4E94499B" w14:textId="77777777" w:rsidR="003B69D2" w:rsidDel="00092E45" w:rsidRDefault="003B69D2">
      <w:pPr>
        <w:pStyle w:val="TOC3"/>
        <w:rPr>
          <w:del w:id="411" w:author="Prince Agarwal" w:date="2014-04-28T17:58:00Z"/>
          <w:rFonts w:asciiTheme="minorHAnsi" w:eastAsiaTheme="minorEastAsia" w:hAnsiTheme="minorHAnsi" w:cstheme="minorBidi"/>
          <w:noProof/>
          <w:szCs w:val="22"/>
        </w:rPr>
      </w:pPr>
      <w:del w:id="412" w:author="Prince Agarwal" w:date="2014-04-28T17:58:00Z">
        <w:r w:rsidRPr="00092E45" w:rsidDel="00092E45">
          <w:rPr>
            <w:rPrChange w:id="413" w:author="Prince Agarwal" w:date="2014-04-28T17:58:00Z">
              <w:rPr>
                <w:rStyle w:val="Hyperlink"/>
                <w:noProof/>
              </w:rPr>
            </w:rPrChange>
          </w:rPr>
          <w:delText>1.6.2</w:delText>
        </w:r>
        <w:r w:rsidDel="00092E45">
          <w:rPr>
            <w:rFonts w:asciiTheme="minorHAnsi" w:eastAsiaTheme="minorEastAsia" w:hAnsiTheme="minorHAnsi" w:cstheme="minorBidi"/>
            <w:noProof/>
            <w:szCs w:val="22"/>
          </w:rPr>
          <w:tab/>
        </w:r>
        <w:r w:rsidRPr="00092E45" w:rsidDel="00092E45">
          <w:rPr>
            <w:rPrChange w:id="414" w:author="Prince Agarwal" w:date="2014-04-28T17:58:00Z">
              <w:rPr>
                <w:rStyle w:val="Hyperlink"/>
                <w:noProof/>
              </w:rPr>
            </w:rPrChange>
          </w:rPr>
          <w:delText>Shared Documents</w:delText>
        </w:r>
        <w:r w:rsidDel="00092E45">
          <w:rPr>
            <w:noProof/>
            <w:webHidden/>
          </w:rPr>
          <w:tab/>
          <w:delText>7</w:delText>
        </w:r>
      </w:del>
    </w:p>
    <w:p w14:paraId="4E94499C" w14:textId="77777777" w:rsidR="003B69D2" w:rsidDel="00092E45" w:rsidRDefault="003B69D2">
      <w:pPr>
        <w:pStyle w:val="TOC2"/>
        <w:tabs>
          <w:tab w:val="left" w:pos="720"/>
          <w:tab w:val="right" w:leader="dot" w:pos="9530"/>
        </w:tabs>
        <w:rPr>
          <w:del w:id="415" w:author="Prince Agarwal" w:date="2014-04-28T17:58:00Z"/>
          <w:rFonts w:asciiTheme="minorHAnsi" w:eastAsiaTheme="minorEastAsia" w:hAnsiTheme="minorHAnsi" w:cstheme="minorBidi"/>
          <w:noProof/>
          <w:szCs w:val="22"/>
        </w:rPr>
      </w:pPr>
      <w:del w:id="416" w:author="Prince Agarwal" w:date="2014-04-28T17:58:00Z">
        <w:r w:rsidRPr="00092E45" w:rsidDel="00092E45">
          <w:rPr>
            <w:rPrChange w:id="417" w:author="Prince Agarwal" w:date="2014-04-28T17:58:00Z">
              <w:rPr>
                <w:rStyle w:val="Hyperlink"/>
                <w:noProof/>
              </w:rPr>
            </w:rPrChange>
          </w:rPr>
          <w:delText>1.7.</w:delText>
        </w:r>
        <w:r w:rsidDel="00092E45">
          <w:rPr>
            <w:rFonts w:asciiTheme="minorHAnsi" w:eastAsiaTheme="minorEastAsia" w:hAnsiTheme="minorHAnsi" w:cstheme="minorBidi"/>
            <w:noProof/>
            <w:szCs w:val="22"/>
          </w:rPr>
          <w:tab/>
        </w:r>
        <w:r w:rsidRPr="00092E45" w:rsidDel="00092E45">
          <w:rPr>
            <w:rPrChange w:id="418" w:author="Prince Agarwal" w:date="2014-04-28T17:58:00Z">
              <w:rPr>
                <w:rStyle w:val="Hyperlink"/>
                <w:noProof/>
              </w:rPr>
            </w:rPrChange>
          </w:rPr>
          <w:delText>Release History</w:delText>
        </w:r>
        <w:r w:rsidDel="00092E45">
          <w:rPr>
            <w:noProof/>
            <w:webHidden/>
          </w:rPr>
          <w:tab/>
          <w:delText>7</w:delText>
        </w:r>
      </w:del>
    </w:p>
    <w:p w14:paraId="4E94499D" w14:textId="77777777" w:rsidR="003B69D2" w:rsidDel="00092E45" w:rsidRDefault="003B69D2">
      <w:pPr>
        <w:pStyle w:val="TOC2"/>
        <w:tabs>
          <w:tab w:val="left" w:pos="720"/>
          <w:tab w:val="right" w:leader="dot" w:pos="9530"/>
        </w:tabs>
        <w:rPr>
          <w:del w:id="419" w:author="Prince Agarwal" w:date="2014-04-28T17:58:00Z"/>
          <w:rFonts w:asciiTheme="minorHAnsi" w:eastAsiaTheme="minorEastAsia" w:hAnsiTheme="minorHAnsi" w:cstheme="minorBidi"/>
          <w:noProof/>
          <w:szCs w:val="22"/>
        </w:rPr>
      </w:pPr>
      <w:del w:id="420" w:author="Prince Agarwal" w:date="2014-04-28T17:58:00Z">
        <w:r w:rsidRPr="00092E45" w:rsidDel="00092E45">
          <w:rPr>
            <w:rPrChange w:id="421" w:author="Prince Agarwal" w:date="2014-04-28T17:58:00Z">
              <w:rPr>
                <w:rStyle w:val="Hyperlink"/>
                <w:noProof/>
              </w:rPr>
            </w:rPrChange>
          </w:rPr>
          <w:delText>1.8.</w:delText>
        </w:r>
        <w:r w:rsidDel="00092E45">
          <w:rPr>
            <w:rFonts w:asciiTheme="minorHAnsi" w:eastAsiaTheme="minorEastAsia" w:hAnsiTheme="minorHAnsi" w:cstheme="minorBidi"/>
            <w:noProof/>
            <w:szCs w:val="22"/>
          </w:rPr>
          <w:tab/>
        </w:r>
        <w:r w:rsidRPr="00092E45" w:rsidDel="00092E45">
          <w:rPr>
            <w:rPrChange w:id="422" w:author="Prince Agarwal" w:date="2014-04-28T17:58:00Z">
              <w:rPr>
                <w:rStyle w:val="Hyperlink"/>
                <w:noProof/>
              </w:rPr>
            </w:rPrChange>
          </w:rPr>
          <w:delText>Proprietary Documents</w:delText>
        </w:r>
        <w:r w:rsidDel="00092E45">
          <w:rPr>
            <w:noProof/>
            <w:webHidden/>
          </w:rPr>
          <w:tab/>
          <w:delText>8</w:delText>
        </w:r>
      </w:del>
    </w:p>
    <w:p w14:paraId="4E94499E" w14:textId="77777777" w:rsidR="003B69D2" w:rsidDel="00092E45" w:rsidRDefault="003B69D2">
      <w:pPr>
        <w:pStyle w:val="TOC1"/>
        <w:tabs>
          <w:tab w:val="left" w:pos="720"/>
        </w:tabs>
        <w:rPr>
          <w:del w:id="423" w:author="Prince Agarwal" w:date="2014-04-28T17:58:00Z"/>
          <w:rFonts w:asciiTheme="minorHAnsi" w:eastAsiaTheme="minorEastAsia" w:hAnsiTheme="minorHAnsi" w:cstheme="minorBidi"/>
          <w:noProof/>
          <w:szCs w:val="22"/>
        </w:rPr>
      </w:pPr>
      <w:del w:id="424" w:author="Prince Agarwal" w:date="2014-04-28T17:58:00Z">
        <w:r w:rsidRPr="00092E45" w:rsidDel="00092E45">
          <w:rPr>
            <w:rPrChange w:id="425" w:author="Prince Agarwal" w:date="2014-04-28T17:58:00Z">
              <w:rPr>
                <w:rStyle w:val="Hyperlink"/>
                <w:rFonts w:cstheme="minorHAnsi"/>
                <w:noProof/>
              </w:rPr>
            </w:rPrChange>
          </w:rPr>
          <w:delText>2.</w:delText>
        </w:r>
        <w:r w:rsidDel="00092E45">
          <w:rPr>
            <w:rFonts w:asciiTheme="minorHAnsi" w:eastAsiaTheme="minorEastAsia" w:hAnsiTheme="minorHAnsi" w:cstheme="minorBidi"/>
            <w:noProof/>
            <w:szCs w:val="22"/>
          </w:rPr>
          <w:tab/>
        </w:r>
        <w:r w:rsidRPr="00092E45" w:rsidDel="00092E45">
          <w:rPr>
            <w:rPrChange w:id="426" w:author="Prince Agarwal" w:date="2014-04-28T17:58:00Z">
              <w:rPr>
                <w:rStyle w:val="Hyperlink"/>
                <w:rFonts w:cstheme="minorHAnsi"/>
                <w:noProof/>
              </w:rPr>
            </w:rPrChange>
          </w:rPr>
          <w:delText>Functional Description</w:delText>
        </w:r>
        <w:r w:rsidDel="00092E45">
          <w:rPr>
            <w:noProof/>
            <w:webHidden/>
          </w:rPr>
          <w:tab/>
          <w:delText>9</w:delText>
        </w:r>
      </w:del>
    </w:p>
    <w:p w14:paraId="4E94499F" w14:textId="77777777" w:rsidR="003B69D2" w:rsidDel="00092E45" w:rsidRDefault="003B69D2">
      <w:pPr>
        <w:pStyle w:val="TOC2"/>
        <w:tabs>
          <w:tab w:val="left" w:pos="720"/>
          <w:tab w:val="right" w:leader="dot" w:pos="9530"/>
        </w:tabs>
        <w:rPr>
          <w:del w:id="427" w:author="Prince Agarwal" w:date="2014-04-28T17:58:00Z"/>
          <w:rFonts w:asciiTheme="minorHAnsi" w:eastAsiaTheme="minorEastAsia" w:hAnsiTheme="minorHAnsi" w:cstheme="minorBidi"/>
          <w:noProof/>
          <w:szCs w:val="22"/>
        </w:rPr>
      </w:pPr>
      <w:del w:id="428" w:author="Prince Agarwal" w:date="2014-04-28T17:58:00Z">
        <w:r w:rsidRPr="00092E45" w:rsidDel="00092E45">
          <w:rPr>
            <w:rPrChange w:id="429" w:author="Prince Agarwal" w:date="2014-04-28T17:58:00Z">
              <w:rPr>
                <w:rStyle w:val="Hyperlink"/>
                <w:noProof/>
              </w:rPr>
            </w:rPrChange>
          </w:rPr>
          <w:delText>2.1.</w:delText>
        </w:r>
        <w:r w:rsidDel="00092E45">
          <w:rPr>
            <w:rFonts w:asciiTheme="minorHAnsi" w:eastAsiaTheme="minorEastAsia" w:hAnsiTheme="minorHAnsi" w:cstheme="minorBidi"/>
            <w:noProof/>
            <w:szCs w:val="22"/>
          </w:rPr>
          <w:tab/>
        </w:r>
        <w:r w:rsidRPr="00092E45" w:rsidDel="00092E45">
          <w:rPr>
            <w:rPrChange w:id="430" w:author="Prince Agarwal" w:date="2014-04-28T17:58:00Z">
              <w:rPr>
                <w:rStyle w:val="Hyperlink"/>
                <w:noProof/>
              </w:rPr>
            </w:rPrChange>
          </w:rPr>
          <w:delText>Common Platforms Infrastructure</w:delText>
        </w:r>
        <w:r w:rsidDel="00092E45">
          <w:rPr>
            <w:noProof/>
            <w:webHidden/>
          </w:rPr>
          <w:tab/>
          <w:delText>9</w:delText>
        </w:r>
      </w:del>
    </w:p>
    <w:p w14:paraId="4E9449A0" w14:textId="77777777" w:rsidR="003B69D2" w:rsidDel="00092E45" w:rsidRDefault="003B69D2">
      <w:pPr>
        <w:pStyle w:val="TOC2"/>
        <w:tabs>
          <w:tab w:val="left" w:pos="720"/>
          <w:tab w:val="right" w:leader="dot" w:pos="9530"/>
        </w:tabs>
        <w:rPr>
          <w:del w:id="431" w:author="Prince Agarwal" w:date="2014-04-28T17:58:00Z"/>
          <w:rFonts w:asciiTheme="minorHAnsi" w:eastAsiaTheme="minorEastAsia" w:hAnsiTheme="minorHAnsi" w:cstheme="minorBidi"/>
          <w:noProof/>
          <w:szCs w:val="22"/>
        </w:rPr>
      </w:pPr>
      <w:del w:id="432" w:author="Prince Agarwal" w:date="2014-04-28T17:58:00Z">
        <w:r w:rsidRPr="00092E45" w:rsidDel="00092E45">
          <w:rPr>
            <w:rPrChange w:id="433" w:author="Prince Agarwal" w:date="2014-04-28T17:58:00Z">
              <w:rPr>
                <w:rStyle w:val="Hyperlink"/>
                <w:noProof/>
              </w:rPr>
            </w:rPrChange>
          </w:rPr>
          <w:delText>2.2.</w:delText>
        </w:r>
        <w:r w:rsidDel="00092E45">
          <w:rPr>
            <w:rFonts w:asciiTheme="minorHAnsi" w:eastAsiaTheme="minorEastAsia" w:hAnsiTheme="minorHAnsi" w:cstheme="minorBidi"/>
            <w:noProof/>
            <w:szCs w:val="22"/>
          </w:rPr>
          <w:tab/>
        </w:r>
        <w:r w:rsidRPr="00092E45" w:rsidDel="00092E45">
          <w:rPr>
            <w:rPrChange w:id="434" w:author="Prince Agarwal" w:date="2014-04-28T17:58:00Z">
              <w:rPr>
                <w:rStyle w:val="Hyperlink"/>
                <w:noProof/>
              </w:rPr>
            </w:rPrChange>
          </w:rPr>
          <w:delText>Messaging Framework</w:delText>
        </w:r>
        <w:r w:rsidDel="00092E45">
          <w:rPr>
            <w:noProof/>
            <w:webHidden/>
          </w:rPr>
          <w:tab/>
          <w:delText>9</w:delText>
        </w:r>
      </w:del>
    </w:p>
    <w:p w14:paraId="4E9449A1" w14:textId="77777777" w:rsidR="003B69D2" w:rsidDel="00092E45" w:rsidRDefault="003B69D2">
      <w:pPr>
        <w:pStyle w:val="TOC2"/>
        <w:tabs>
          <w:tab w:val="left" w:pos="720"/>
          <w:tab w:val="right" w:leader="dot" w:pos="9530"/>
        </w:tabs>
        <w:rPr>
          <w:del w:id="435" w:author="Prince Agarwal" w:date="2014-04-28T17:58:00Z"/>
          <w:rFonts w:asciiTheme="minorHAnsi" w:eastAsiaTheme="minorEastAsia" w:hAnsiTheme="minorHAnsi" w:cstheme="minorBidi"/>
          <w:noProof/>
          <w:szCs w:val="22"/>
        </w:rPr>
      </w:pPr>
      <w:del w:id="436" w:author="Prince Agarwal" w:date="2014-04-28T17:58:00Z">
        <w:r w:rsidRPr="00092E45" w:rsidDel="00092E45">
          <w:rPr>
            <w:rPrChange w:id="437" w:author="Prince Agarwal" w:date="2014-04-28T17:58:00Z">
              <w:rPr>
                <w:rStyle w:val="Hyperlink"/>
                <w:noProof/>
              </w:rPr>
            </w:rPrChange>
          </w:rPr>
          <w:delText>2.3.</w:delText>
        </w:r>
        <w:r w:rsidDel="00092E45">
          <w:rPr>
            <w:rFonts w:asciiTheme="minorHAnsi" w:eastAsiaTheme="minorEastAsia" w:hAnsiTheme="minorHAnsi" w:cstheme="minorBidi"/>
            <w:noProof/>
            <w:szCs w:val="22"/>
          </w:rPr>
          <w:tab/>
        </w:r>
        <w:r w:rsidRPr="00092E45" w:rsidDel="00092E45">
          <w:rPr>
            <w:rPrChange w:id="438" w:author="Prince Agarwal" w:date="2014-04-28T17:58:00Z">
              <w:rPr>
                <w:rStyle w:val="Hyperlink"/>
                <w:noProof/>
              </w:rPr>
            </w:rPrChange>
          </w:rPr>
          <w:delText>Command Line Interface (CLI)</w:delText>
        </w:r>
        <w:r w:rsidDel="00092E45">
          <w:rPr>
            <w:noProof/>
            <w:webHidden/>
          </w:rPr>
          <w:tab/>
          <w:delText>15</w:delText>
        </w:r>
      </w:del>
    </w:p>
    <w:p w14:paraId="4E9449A2" w14:textId="77777777" w:rsidR="003B69D2" w:rsidDel="00092E45" w:rsidRDefault="003B69D2">
      <w:pPr>
        <w:pStyle w:val="TOC2"/>
        <w:tabs>
          <w:tab w:val="left" w:pos="720"/>
          <w:tab w:val="right" w:leader="dot" w:pos="9530"/>
        </w:tabs>
        <w:rPr>
          <w:del w:id="439" w:author="Prince Agarwal" w:date="2014-04-28T17:58:00Z"/>
          <w:rFonts w:asciiTheme="minorHAnsi" w:eastAsiaTheme="minorEastAsia" w:hAnsiTheme="minorHAnsi" w:cstheme="minorBidi"/>
          <w:noProof/>
          <w:szCs w:val="22"/>
        </w:rPr>
      </w:pPr>
      <w:del w:id="440" w:author="Prince Agarwal" w:date="2014-04-28T17:58:00Z">
        <w:r w:rsidRPr="00092E45" w:rsidDel="00092E45">
          <w:rPr>
            <w:rPrChange w:id="441" w:author="Prince Agarwal" w:date="2014-04-28T17:58:00Z">
              <w:rPr>
                <w:rStyle w:val="Hyperlink"/>
                <w:noProof/>
              </w:rPr>
            </w:rPrChange>
          </w:rPr>
          <w:delText>2.4.</w:delText>
        </w:r>
        <w:r w:rsidDel="00092E45">
          <w:rPr>
            <w:rFonts w:asciiTheme="minorHAnsi" w:eastAsiaTheme="minorEastAsia" w:hAnsiTheme="minorHAnsi" w:cstheme="minorBidi"/>
            <w:noProof/>
            <w:szCs w:val="22"/>
          </w:rPr>
          <w:tab/>
        </w:r>
        <w:r w:rsidRPr="00092E45" w:rsidDel="00092E45">
          <w:rPr>
            <w:rPrChange w:id="442" w:author="Prince Agarwal" w:date="2014-04-28T17:58:00Z">
              <w:rPr>
                <w:rStyle w:val="Hyperlink"/>
                <w:noProof/>
              </w:rPr>
            </w:rPrChange>
          </w:rPr>
          <w:delText>Design Details</w:delText>
        </w:r>
        <w:r w:rsidDel="00092E45">
          <w:rPr>
            <w:noProof/>
            <w:webHidden/>
          </w:rPr>
          <w:tab/>
          <w:delText>16</w:delText>
        </w:r>
      </w:del>
    </w:p>
    <w:p w14:paraId="4E9449A3" w14:textId="77777777" w:rsidR="003B69D2" w:rsidDel="00092E45" w:rsidRDefault="003B69D2">
      <w:pPr>
        <w:pStyle w:val="TOC2"/>
        <w:tabs>
          <w:tab w:val="left" w:pos="720"/>
          <w:tab w:val="right" w:leader="dot" w:pos="9530"/>
        </w:tabs>
        <w:rPr>
          <w:del w:id="443" w:author="Prince Agarwal" w:date="2014-04-28T17:58:00Z"/>
          <w:rFonts w:asciiTheme="minorHAnsi" w:eastAsiaTheme="minorEastAsia" w:hAnsiTheme="minorHAnsi" w:cstheme="minorBidi"/>
          <w:noProof/>
          <w:szCs w:val="22"/>
        </w:rPr>
      </w:pPr>
      <w:del w:id="444" w:author="Prince Agarwal" w:date="2014-04-28T17:58:00Z">
        <w:r w:rsidRPr="00092E45" w:rsidDel="00092E45">
          <w:rPr>
            <w:rPrChange w:id="445" w:author="Prince Agarwal" w:date="2014-04-28T17:58:00Z">
              <w:rPr>
                <w:rStyle w:val="Hyperlink"/>
                <w:noProof/>
              </w:rPr>
            </w:rPrChange>
          </w:rPr>
          <w:delText>2.5.</w:delText>
        </w:r>
        <w:r w:rsidDel="00092E45">
          <w:rPr>
            <w:rFonts w:asciiTheme="minorHAnsi" w:eastAsiaTheme="minorEastAsia" w:hAnsiTheme="minorHAnsi" w:cstheme="minorBidi"/>
            <w:noProof/>
            <w:szCs w:val="22"/>
          </w:rPr>
          <w:tab/>
        </w:r>
        <w:r w:rsidRPr="00092E45" w:rsidDel="00092E45">
          <w:rPr>
            <w:rPrChange w:id="446" w:author="Prince Agarwal" w:date="2014-04-28T17:58:00Z">
              <w:rPr>
                <w:rStyle w:val="Hyperlink"/>
                <w:noProof/>
              </w:rPr>
            </w:rPrChange>
          </w:rPr>
          <w:delText>Usage</w:delText>
        </w:r>
        <w:r w:rsidDel="00092E45">
          <w:rPr>
            <w:noProof/>
            <w:webHidden/>
          </w:rPr>
          <w:tab/>
          <w:delText>18</w:delText>
        </w:r>
      </w:del>
    </w:p>
    <w:p w14:paraId="4E9449A4" w14:textId="77777777" w:rsidR="003B69D2" w:rsidDel="00092E45" w:rsidRDefault="003B69D2">
      <w:pPr>
        <w:pStyle w:val="TOC2"/>
        <w:tabs>
          <w:tab w:val="left" w:pos="720"/>
          <w:tab w:val="right" w:leader="dot" w:pos="9530"/>
        </w:tabs>
        <w:rPr>
          <w:del w:id="447" w:author="Prince Agarwal" w:date="2014-04-28T17:58:00Z"/>
          <w:rFonts w:asciiTheme="minorHAnsi" w:eastAsiaTheme="minorEastAsia" w:hAnsiTheme="minorHAnsi" w:cstheme="minorBidi"/>
          <w:noProof/>
          <w:szCs w:val="22"/>
        </w:rPr>
      </w:pPr>
      <w:del w:id="448" w:author="Prince Agarwal" w:date="2014-04-28T17:58:00Z">
        <w:r w:rsidRPr="00092E45" w:rsidDel="00092E45">
          <w:rPr>
            <w:rPrChange w:id="449" w:author="Prince Agarwal" w:date="2014-04-28T17:58:00Z">
              <w:rPr>
                <w:rStyle w:val="Hyperlink"/>
                <w:noProof/>
              </w:rPr>
            </w:rPrChange>
          </w:rPr>
          <w:delText>2.6.</w:delText>
        </w:r>
        <w:r w:rsidDel="00092E45">
          <w:rPr>
            <w:rFonts w:asciiTheme="minorHAnsi" w:eastAsiaTheme="minorEastAsia" w:hAnsiTheme="minorHAnsi" w:cstheme="minorBidi"/>
            <w:noProof/>
            <w:szCs w:val="22"/>
          </w:rPr>
          <w:tab/>
        </w:r>
        <w:r w:rsidRPr="00092E45" w:rsidDel="00092E45">
          <w:rPr>
            <w:rPrChange w:id="450" w:author="Prince Agarwal" w:date="2014-04-28T17:58:00Z">
              <w:rPr>
                <w:rStyle w:val="Hyperlink"/>
                <w:noProof/>
              </w:rPr>
            </w:rPrChange>
          </w:rPr>
          <w:delText>Logging</w:delText>
        </w:r>
        <w:r w:rsidDel="00092E45">
          <w:rPr>
            <w:noProof/>
            <w:webHidden/>
          </w:rPr>
          <w:tab/>
          <w:delText>19</w:delText>
        </w:r>
      </w:del>
    </w:p>
    <w:p w14:paraId="4E9449A5" w14:textId="77777777" w:rsidR="003B69D2" w:rsidDel="00092E45" w:rsidRDefault="003B69D2">
      <w:pPr>
        <w:pStyle w:val="TOC2"/>
        <w:tabs>
          <w:tab w:val="left" w:pos="720"/>
          <w:tab w:val="right" w:leader="dot" w:pos="9530"/>
        </w:tabs>
        <w:rPr>
          <w:del w:id="451" w:author="Prince Agarwal" w:date="2014-04-28T17:58:00Z"/>
          <w:rFonts w:asciiTheme="minorHAnsi" w:eastAsiaTheme="minorEastAsia" w:hAnsiTheme="minorHAnsi" w:cstheme="minorBidi"/>
          <w:noProof/>
          <w:szCs w:val="22"/>
        </w:rPr>
      </w:pPr>
      <w:del w:id="452" w:author="Prince Agarwal" w:date="2014-04-28T17:58:00Z">
        <w:r w:rsidRPr="00092E45" w:rsidDel="00092E45">
          <w:rPr>
            <w:rPrChange w:id="453" w:author="Prince Agarwal" w:date="2014-04-28T17:58:00Z">
              <w:rPr>
                <w:rStyle w:val="Hyperlink"/>
                <w:noProof/>
              </w:rPr>
            </w:rPrChange>
          </w:rPr>
          <w:delText>2.7.</w:delText>
        </w:r>
        <w:r w:rsidDel="00092E45">
          <w:rPr>
            <w:rFonts w:asciiTheme="minorHAnsi" w:eastAsiaTheme="minorEastAsia" w:hAnsiTheme="minorHAnsi" w:cstheme="minorBidi"/>
            <w:noProof/>
            <w:szCs w:val="22"/>
          </w:rPr>
          <w:tab/>
        </w:r>
        <w:r w:rsidRPr="00092E45" w:rsidDel="00092E45">
          <w:rPr>
            <w:rPrChange w:id="454" w:author="Prince Agarwal" w:date="2014-04-28T17:58:00Z">
              <w:rPr>
                <w:rStyle w:val="Hyperlink"/>
                <w:noProof/>
              </w:rPr>
            </w:rPrChange>
          </w:rPr>
          <w:delText>Configuration Management</w:delText>
        </w:r>
        <w:r w:rsidDel="00092E45">
          <w:rPr>
            <w:noProof/>
            <w:webHidden/>
          </w:rPr>
          <w:tab/>
          <w:delText>22</w:delText>
        </w:r>
      </w:del>
    </w:p>
    <w:p w14:paraId="4E9449A6" w14:textId="77777777" w:rsidR="003B69D2" w:rsidDel="00092E45" w:rsidRDefault="003B69D2">
      <w:pPr>
        <w:pStyle w:val="TOC2"/>
        <w:tabs>
          <w:tab w:val="left" w:pos="720"/>
          <w:tab w:val="right" w:leader="dot" w:pos="9530"/>
        </w:tabs>
        <w:rPr>
          <w:del w:id="455" w:author="Prince Agarwal" w:date="2014-04-28T17:58:00Z"/>
          <w:rFonts w:asciiTheme="minorHAnsi" w:eastAsiaTheme="minorEastAsia" w:hAnsiTheme="minorHAnsi" w:cstheme="minorBidi"/>
          <w:noProof/>
          <w:szCs w:val="22"/>
        </w:rPr>
      </w:pPr>
      <w:del w:id="456" w:author="Prince Agarwal" w:date="2014-04-28T17:58:00Z">
        <w:r w:rsidRPr="00092E45" w:rsidDel="00092E45">
          <w:rPr>
            <w:rPrChange w:id="457" w:author="Prince Agarwal" w:date="2014-04-28T17:58:00Z">
              <w:rPr>
                <w:rStyle w:val="Hyperlink"/>
                <w:noProof/>
              </w:rPr>
            </w:rPrChange>
          </w:rPr>
          <w:delText>2.8.</w:delText>
        </w:r>
        <w:r w:rsidDel="00092E45">
          <w:rPr>
            <w:rFonts w:asciiTheme="minorHAnsi" w:eastAsiaTheme="minorEastAsia" w:hAnsiTheme="minorHAnsi" w:cstheme="minorBidi"/>
            <w:noProof/>
            <w:szCs w:val="22"/>
          </w:rPr>
          <w:tab/>
        </w:r>
        <w:r w:rsidRPr="00092E45" w:rsidDel="00092E45">
          <w:rPr>
            <w:rPrChange w:id="458" w:author="Prince Agarwal" w:date="2014-04-28T17:58:00Z">
              <w:rPr>
                <w:rStyle w:val="Hyperlink"/>
                <w:noProof/>
              </w:rPr>
            </w:rPrChange>
          </w:rPr>
          <w:delText>Functional Description</w:delText>
        </w:r>
        <w:r w:rsidDel="00092E45">
          <w:rPr>
            <w:noProof/>
            <w:webHidden/>
          </w:rPr>
          <w:tab/>
          <w:delText>23</w:delText>
        </w:r>
      </w:del>
    </w:p>
    <w:p w14:paraId="4E9449A7" w14:textId="77777777" w:rsidR="003B69D2" w:rsidDel="00092E45" w:rsidRDefault="003B69D2">
      <w:pPr>
        <w:pStyle w:val="TOC2"/>
        <w:tabs>
          <w:tab w:val="left" w:pos="720"/>
          <w:tab w:val="right" w:leader="dot" w:pos="9530"/>
        </w:tabs>
        <w:rPr>
          <w:del w:id="459" w:author="Prince Agarwal" w:date="2014-04-28T17:58:00Z"/>
          <w:rFonts w:asciiTheme="minorHAnsi" w:eastAsiaTheme="minorEastAsia" w:hAnsiTheme="minorHAnsi" w:cstheme="minorBidi"/>
          <w:noProof/>
          <w:szCs w:val="22"/>
        </w:rPr>
      </w:pPr>
      <w:del w:id="460" w:author="Prince Agarwal" w:date="2014-04-28T17:58:00Z">
        <w:r w:rsidRPr="00092E45" w:rsidDel="00092E45">
          <w:rPr>
            <w:rPrChange w:id="461" w:author="Prince Agarwal" w:date="2014-04-28T17:58:00Z">
              <w:rPr>
                <w:rStyle w:val="Hyperlink"/>
                <w:noProof/>
              </w:rPr>
            </w:rPrChange>
          </w:rPr>
          <w:delText>2.9.</w:delText>
        </w:r>
        <w:r w:rsidDel="00092E45">
          <w:rPr>
            <w:rFonts w:asciiTheme="minorHAnsi" w:eastAsiaTheme="minorEastAsia" w:hAnsiTheme="minorHAnsi" w:cstheme="minorBidi"/>
            <w:noProof/>
            <w:szCs w:val="22"/>
          </w:rPr>
          <w:tab/>
        </w:r>
        <w:r w:rsidRPr="00092E45" w:rsidDel="00092E45">
          <w:rPr>
            <w:rPrChange w:id="462" w:author="Prince Agarwal" w:date="2014-04-28T17:58:00Z">
              <w:rPr>
                <w:rStyle w:val="Hyperlink"/>
                <w:noProof/>
              </w:rPr>
            </w:rPrChange>
          </w:rPr>
          <w:delText>Interfaces</w:delText>
        </w:r>
        <w:r w:rsidDel="00092E45">
          <w:rPr>
            <w:noProof/>
            <w:webHidden/>
          </w:rPr>
          <w:tab/>
          <w:delText>33</w:delText>
        </w:r>
      </w:del>
    </w:p>
    <w:p w14:paraId="4E9449A8" w14:textId="77777777" w:rsidR="003B69D2" w:rsidDel="00092E45" w:rsidRDefault="003B69D2">
      <w:pPr>
        <w:pStyle w:val="TOC2"/>
        <w:tabs>
          <w:tab w:val="left" w:pos="720"/>
          <w:tab w:val="right" w:leader="dot" w:pos="9530"/>
        </w:tabs>
        <w:rPr>
          <w:del w:id="463" w:author="Prince Agarwal" w:date="2014-04-28T17:58:00Z"/>
          <w:rFonts w:asciiTheme="minorHAnsi" w:eastAsiaTheme="minorEastAsia" w:hAnsiTheme="minorHAnsi" w:cstheme="minorBidi"/>
          <w:noProof/>
          <w:szCs w:val="22"/>
        </w:rPr>
      </w:pPr>
      <w:del w:id="464" w:author="Prince Agarwal" w:date="2014-04-28T17:58:00Z">
        <w:r w:rsidRPr="00092E45" w:rsidDel="00092E45">
          <w:rPr>
            <w:rPrChange w:id="465" w:author="Prince Agarwal" w:date="2014-04-28T17:58:00Z">
              <w:rPr>
                <w:rStyle w:val="Hyperlink"/>
                <w:noProof/>
              </w:rPr>
            </w:rPrChange>
          </w:rPr>
          <w:delText>2.10.</w:delText>
        </w:r>
        <w:r w:rsidDel="00092E45">
          <w:rPr>
            <w:rFonts w:asciiTheme="minorHAnsi" w:eastAsiaTheme="minorEastAsia" w:hAnsiTheme="minorHAnsi" w:cstheme="minorBidi"/>
            <w:noProof/>
            <w:szCs w:val="22"/>
          </w:rPr>
          <w:tab/>
        </w:r>
        <w:r w:rsidRPr="00092E45" w:rsidDel="00092E45">
          <w:rPr>
            <w:rPrChange w:id="466" w:author="Prince Agarwal" w:date="2014-04-28T17:58:00Z">
              <w:rPr>
                <w:rStyle w:val="Hyperlink"/>
                <w:noProof/>
              </w:rPr>
            </w:rPrChange>
          </w:rPr>
          <w:delText>Performance Management (Monitoring)</w:delText>
        </w:r>
        <w:r w:rsidDel="00092E45">
          <w:rPr>
            <w:noProof/>
            <w:webHidden/>
          </w:rPr>
          <w:tab/>
          <w:delText>34</w:delText>
        </w:r>
      </w:del>
    </w:p>
    <w:p w14:paraId="4E9449A9" w14:textId="77777777" w:rsidR="003B69D2" w:rsidDel="00092E45" w:rsidRDefault="003B69D2">
      <w:pPr>
        <w:pStyle w:val="TOC2"/>
        <w:tabs>
          <w:tab w:val="left" w:pos="720"/>
          <w:tab w:val="right" w:leader="dot" w:pos="9530"/>
        </w:tabs>
        <w:rPr>
          <w:del w:id="467" w:author="Prince Agarwal" w:date="2014-04-28T17:58:00Z"/>
          <w:rFonts w:asciiTheme="minorHAnsi" w:eastAsiaTheme="minorEastAsia" w:hAnsiTheme="minorHAnsi" w:cstheme="minorBidi"/>
          <w:noProof/>
          <w:szCs w:val="22"/>
        </w:rPr>
      </w:pPr>
      <w:del w:id="468" w:author="Prince Agarwal" w:date="2014-04-28T17:58:00Z">
        <w:r w:rsidRPr="00092E45" w:rsidDel="00092E45">
          <w:rPr>
            <w:rPrChange w:id="469" w:author="Prince Agarwal" w:date="2014-04-28T17:58:00Z">
              <w:rPr>
                <w:rStyle w:val="Hyperlink"/>
                <w:noProof/>
              </w:rPr>
            </w:rPrChange>
          </w:rPr>
          <w:delText>2.11.</w:delText>
        </w:r>
        <w:r w:rsidDel="00092E45">
          <w:rPr>
            <w:rFonts w:asciiTheme="minorHAnsi" w:eastAsiaTheme="minorEastAsia" w:hAnsiTheme="minorHAnsi" w:cstheme="minorBidi"/>
            <w:noProof/>
            <w:szCs w:val="22"/>
          </w:rPr>
          <w:tab/>
        </w:r>
        <w:r w:rsidRPr="00092E45" w:rsidDel="00092E45">
          <w:rPr>
            <w:rPrChange w:id="470" w:author="Prince Agarwal" w:date="2014-04-28T17:58:00Z">
              <w:rPr>
                <w:rStyle w:val="Hyperlink"/>
                <w:noProof/>
              </w:rPr>
            </w:rPrChange>
          </w:rPr>
          <w:delText>Functional Description</w:delText>
        </w:r>
        <w:r w:rsidDel="00092E45">
          <w:rPr>
            <w:noProof/>
            <w:webHidden/>
          </w:rPr>
          <w:tab/>
          <w:delText>34</w:delText>
        </w:r>
      </w:del>
    </w:p>
    <w:p w14:paraId="4E9449AA" w14:textId="77777777" w:rsidR="003B69D2" w:rsidDel="00092E45" w:rsidRDefault="003B69D2">
      <w:pPr>
        <w:pStyle w:val="TOC2"/>
        <w:tabs>
          <w:tab w:val="left" w:pos="720"/>
          <w:tab w:val="right" w:leader="dot" w:pos="9530"/>
        </w:tabs>
        <w:rPr>
          <w:del w:id="471" w:author="Prince Agarwal" w:date="2014-04-28T17:58:00Z"/>
          <w:rFonts w:asciiTheme="minorHAnsi" w:eastAsiaTheme="minorEastAsia" w:hAnsiTheme="minorHAnsi" w:cstheme="minorBidi"/>
          <w:noProof/>
          <w:szCs w:val="22"/>
        </w:rPr>
      </w:pPr>
      <w:del w:id="472" w:author="Prince Agarwal" w:date="2014-04-28T17:58:00Z">
        <w:r w:rsidRPr="00092E45" w:rsidDel="00092E45">
          <w:rPr>
            <w:rPrChange w:id="473" w:author="Prince Agarwal" w:date="2014-04-28T17:58:00Z">
              <w:rPr>
                <w:rStyle w:val="Hyperlink"/>
                <w:noProof/>
              </w:rPr>
            </w:rPrChange>
          </w:rPr>
          <w:delText>2.12.</w:delText>
        </w:r>
        <w:r w:rsidDel="00092E45">
          <w:rPr>
            <w:rFonts w:asciiTheme="minorHAnsi" w:eastAsiaTheme="minorEastAsia" w:hAnsiTheme="minorHAnsi" w:cstheme="minorBidi"/>
            <w:noProof/>
            <w:szCs w:val="22"/>
          </w:rPr>
          <w:tab/>
        </w:r>
        <w:r w:rsidRPr="00092E45" w:rsidDel="00092E45">
          <w:rPr>
            <w:rPrChange w:id="474" w:author="Prince Agarwal" w:date="2014-04-28T17:58:00Z">
              <w:rPr>
                <w:rStyle w:val="Hyperlink"/>
                <w:noProof/>
              </w:rPr>
            </w:rPrChange>
          </w:rPr>
          <w:delText>KPI Configuration</w:delText>
        </w:r>
        <w:r w:rsidDel="00092E45">
          <w:rPr>
            <w:noProof/>
            <w:webHidden/>
          </w:rPr>
          <w:tab/>
          <w:delText>34</w:delText>
        </w:r>
      </w:del>
    </w:p>
    <w:p w14:paraId="4E9449AB" w14:textId="77777777" w:rsidR="003B69D2" w:rsidDel="00092E45" w:rsidRDefault="003B69D2">
      <w:pPr>
        <w:pStyle w:val="TOC2"/>
        <w:tabs>
          <w:tab w:val="left" w:pos="720"/>
          <w:tab w:val="right" w:leader="dot" w:pos="9530"/>
        </w:tabs>
        <w:rPr>
          <w:del w:id="475" w:author="Prince Agarwal" w:date="2014-04-28T17:58:00Z"/>
          <w:rFonts w:asciiTheme="minorHAnsi" w:eastAsiaTheme="minorEastAsia" w:hAnsiTheme="minorHAnsi" w:cstheme="minorBidi"/>
          <w:noProof/>
          <w:szCs w:val="22"/>
        </w:rPr>
      </w:pPr>
      <w:del w:id="476" w:author="Prince Agarwal" w:date="2014-04-28T17:58:00Z">
        <w:r w:rsidRPr="00092E45" w:rsidDel="00092E45">
          <w:rPr>
            <w:rPrChange w:id="477" w:author="Prince Agarwal" w:date="2014-04-28T17:58:00Z">
              <w:rPr>
                <w:rStyle w:val="Hyperlink"/>
                <w:noProof/>
              </w:rPr>
            </w:rPrChange>
          </w:rPr>
          <w:delText>2.13.</w:delText>
        </w:r>
        <w:r w:rsidDel="00092E45">
          <w:rPr>
            <w:rFonts w:asciiTheme="minorHAnsi" w:eastAsiaTheme="minorEastAsia" w:hAnsiTheme="minorHAnsi" w:cstheme="minorBidi"/>
            <w:noProof/>
            <w:szCs w:val="22"/>
          </w:rPr>
          <w:tab/>
        </w:r>
        <w:r w:rsidRPr="00092E45" w:rsidDel="00092E45">
          <w:rPr>
            <w:rPrChange w:id="478" w:author="Prince Agarwal" w:date="2014-04-28T17:58:00Z">
              <w:rPr>
                <w:rStyle w:val="Hyperlink"/>
                <w:noProof/>
              </w:rPr>
            </w:rPrChange>
          </w:rPr>
          <w:delText>KPI Collection</w:delText>
        </w:r>
        <w:r w:rsidDel="00092E45">
          <w:rPr>
            <w:noProof/>
            <w:webHidden/>
          </w:rPr>
          <w:tab/>
          <w:delText>35</w:delText>
        </w:r>
      </w:del>
    </w:p>
    <w:p w14:paraId="4E9449AC" w14:textId="77777777" w:rsidR="003B69D2" w:rsidDel="00092E45" w:rsidRDefault="003B69D2">
      <w:pPr>
        <w:pStyle w:val="TOC2"/>
        <w:tabs>
          <w:tab w:val="left" w:pos="720"/>
          <w:tab w:val="right" w:leader="dot" w:pos="9530"/>
        </w:tabs>
        <w:rPr>
          <w:del w:id="479" w:author="Prince Agarwal" w:date="2014-04-28T17:58:00Z"/>
          <w:rFonts w:asciiTheme="minorHAnsi" w:eastAsiaTheme="minorEastAsia" w:hAnsiTheme="minorHAnsi" w:cstheme="minorBidi"/>
          <w:noProof/>
          <w:szCs w:val="22"/>
        </w:rPr>
      </w:pPr>
      <w:del w:id="480" w:author="Prince Agarwal" w:date="2014-04-28T17:58:00Z">
        <w:r w:rsidRPr="00092E45" w:rsidDel="00092E45">
          <w:rPr>
            <w:rPrChange w:id="481" w:author="Prince Agarwal" w:date="2014-04-28T17:58:00Z">
              <w:rPr>
                <w:rStyle w:val="Hyperlink"/>
                <w:noProof/>
              </w:rPr>
            </w:rPrChange>
          </w:rPr>
          <w:delText>2.14.</w:delText>
        </w:r>
        <w:r w:rsidDel="00092E45">
          <w:rPr>
            <w:rFonts w:asciiTheme="minorHAnsi" w:eastAsiaTheme="minorEastAsia" w:hAnsiTheme="minorHAnsi" w:cstheme="minorBidi"/>
            <w:noProof/>
            <w:szCs w:val="22"/>
          </w:rPr>
          <w:tab/>
        </w:r>
        <w:r w:rsidRPr="00092E45" w:rsidDel="00092E45">
          <w:rPr>
            <w:rPrChange w:id="482" w:author="Prince Agarwal" w:date="2014-04-28T17:58:00Z">
              <w:rPr>
                <w:rStyle w:val="Hyperlink"/>
                <w:noProof/>
              </w:rPr>
            </w:rPrChange>
          </w:rPr>
          <w:delText>KPI Storage</w:delText>
        </w:r>
        <w:r w:rsidDel="00092E45">
          <w:rPr>
            <w:noProof/>
            <w:webHidden/>
          </w:rPr>
          <w:tab/>
          <w:delText>35</w:delText>
        </w:r>
      </w:del>
    </w:p>
    <w:p w14:paraId="4E9449AD" w14:textId="77777777" w:rsidR="003B69D2" w:rsidDel="00092E45" w:rsidRDefault="003B69D2">
      <w:pPr>
        <w:pStyle w:val="TOC2"/>
        <w:tabs>
          <w:tab w:val="left" w:pos="720"/>
          <w:tab w:val="right" w:leader="dot" w:pos="9530"/>
        </w:tabs>
        <w:rPr>
          <w:del w:id="483" w:author="Prince Agarwal" w:date="2014-04-28T17:58:00Z"/>
          <w:rFonts w:asciiTheme="minorHAnsi" w:eastAsiaTheme="minorEastAsia" w:hAnsiTheme="minorHAnsi" w:cstheme="minorBidi"/>
          <w:noProof/>
          <w:szCs w:val="22"/>
        </w:rPr>
      </w:pPr>
      <w:del w:id="484" w:author="Prince Agarwal" w:date="2014-04-28T17:58:00Z">
        <w:r w:rsidRPr="00092E45" w:rsidDel="00092E45">
          <w:rPr>
            <w:rPrChange w:id="485" w:author="Prince Agarwal" w:date="2014-04-28T17:58:00Z">
              <w:rPr>
                <w:rStyle w:val="Hyperlink"/>
                <w:noProof/>
              </w:rPr>
            </w:rPrChange>
          </w:rPr>
          <w:delText>2.15.</w:delText>
        </w:r>
        <w:r w:rsidDel="00092E45">
          <w:rPr>
            <w:rFonts w:asciiTheme="minorHAnsi" w:eastAsiaTheme="minorEastAsia" w:hAnsiTheme="minorHAnsi" w:cstheme="minorBidi"/>
            <w:noProof/>
            <w:szCs w:val="22"/>
          </w:rPr>
          <w:tab/>
        </w:r>
        <w:r w:rsidRPr="00092E45" w:rsidDel="00092E45">
          <w:rPr>
            <w:rPrChange w:id="486" w:author="Prince Agarwal" w:date="2014-04-28T17:58:00Z">
              <w:rPr>
                <w:rStyle w:val="Hyperlink"/>
                <w:noProof/>
              </w:rPr>
            </w:rPrChange>
          </w:rPr>
          <w:delText>Design Details</w:delText>
        </w:r>
        <w:r w:rsidDel="00092E45">
          <w:rPr>
            <w:noProof/>
            <w:webHidden/>
          </w:rPr>
          <w:tab/>
          <w:delText>35</w:delText>
        </w:r>
      </w:del>
    </w:p>
    <w:p w14:paraId="4E9449AE" w14:textId="77777777" w:rsidR="003B69D2" w:rsidDel="00092E45" w:rsidRDefault="003B69D2">
      <w:pPr>
        <w:pStyle w:val="TOC2"/>
        <w:tabs>
          <w:tab w:val="left" w:pos="720"/>
          <w:tab w:val="right" w:leader="dot" w:pos="9530"/>
        </w:tabs>
        <w:rPr>
          <w:del w:id="487" w:author="Prince Agarwal" w:date="2014-04-28T17:58:00Z"/>
          <w:rFonts w:asciiTheme="minorHAnsi" w:eastAsiaTheme="minorEastAsia" w:hAnsiTheme="minorHAnsi" w:cstheme="minorBidi"/>
          <w:noProof/>
          <w:szCs w:val="22"/>
        </w:rPr>
      </w:pPr>
      <w:del w:id="488" w:author="Prince Agarwal" w:date="2014-04-28T17:58:00Z">
        <w:r w:rsidRPr="00092E45" w:rsidDel="00092E45">
          <w:rPr>
            <w:rPrChange w:id="489" w:author="Prince Agarwal" w:date="2014-04-28T17:58:00Z">
              <w:rPr>
                <w:rStyle w:val="Hyperlink"/>
                <w:noProof/>
              </w:rPr>
            </w:rPrChange>
          </w:rPr>
          <w:delText>2.16.</w:delText>
        </w:r>
        <w:r w:rsidDel="00092E45">
          <w:rPr>
            <w:rFonts w:asciiTheme="minorHAnsi" w:eastAsiaTheme="minorEastAsia" w:hAnsiTheme="minorHAnsi" w:cstheme="minorBidi"/>
            <w:noProof/>
            <w:szCs w:val="22"/>
          </w:rPr>
          <w:tab/>
        </w:r>
        <w:r w:rsidRPr="00092E45" w:rsidDel="00092E45">
          <w:rPr>
            <w:rPrChange w:id="490" w:author="Prince Agarwal" w:date="2014-04-28T17:58:00Z">
              <w:rPr>
                <w:rStyle w:val="Hyperlink"/>
                <w:noProof/>
              </w:rPr>
            </w:rPrChange>
          </w:rPr>
          <w:delText>Interfaces</w:delText>
        </w:r>
        <w:r w:rsidDel="00092E45">
          <w:rPr>
            <w:noProof/>
            <w:webHidden/>
          </w:rPr>
          <w:tab/>
          <w:delText>42</w:delText>
        </w:r>
      </w:del>
    </w:p>
    <w:p w14:paraId="4E9449AF" w14:textId="77777777" w:rsidR="003B69D2" w:rsidDel="00092E45" w:rsidRDefault="003B69D2">
      <w:pPr>
        <w:pStyle w:val="TOC2"/>
        <w:tabs>
          <w:tab w:val="left" w:pos="720"/>
          <w:tab w:val="right" w:leader="dot" w:pos="9530"/>
        </w:tabs>
        <w:rPr>
          <w:del w:id="491" w:author="Prince Agarwal" w:date="2014-04-28T17:58:00Z"/>
          <w:rFonts w:asciiTheme="minorHAnsi" w:eastAsiaTheme="minorEastAsia" w:hAnsiTheme="minorHAnsi" w:cstheme="minorBidi"/>
          <w:noProof/>
          <w:szCs w:val="22"/>
        </w:rPr>
      </w:pPr>
      <w:del w:id="492" w:author="Prince Agarwal" w:date="2014-04-28T17:58:00Z">
        <w:r w:rsidRPr="00092E45" w:rsidDel="00092E45">
          <w:rPr>
            <w:rPrChange w:id="493" w:author="Prince Agarwal" w:date="2014-04-28T17:58:00Z">
              <w:rPr>
                <w:rStyle w:val="Hyperlink"/>
                <w:noProof/>
              </w:rPr>
            </w:rPrChange>
          </w:rPr>
          <w:delText>2.17.</w:delText>
        </w:r>
        <w:r w:rsidDel="00092E45">
          <w:rPr>
            <w:rFonts w:asciiTheme="minorHAnsi" w:eastAsiaTheme="minorEastAsia" w:hAnsiTheme="minorHAnsi" w:cstheme="minorBidi"/>
            <w:noProof/>
            <w:szCs w:val="22"/>
          </w:rPr>
          <w:tab/>
        </w:r>
        <w:r w:rsidRPr="00092E45" w:rsidDel="00092E45">
          <w:rPr>
            <w:rPrChange w:id="494" w:author="Prince Agarwal" w:date="2014-04-28T17:58:00Z">
              <w:rPr>
                <w:rStyle w:val="Hyperlink"/>
                <w:noProof/>
              </w:rPr>
            </w:rPrChange>
          </w:rPr>
          <w:delText>Files Added/Modified</w:delText>
        </w:r>
        <w:r w:rsidDel="00092E45">
          <w:rPr>
            <w:noProof/>
            <w:webHidden/>
          </w:rPr>
          <w:tab/>
          <w:delText>43</w:delText>
        </w:r>
      </w:del>
    </w:p>
    <w:p w14:paraId="4E9449B0" w14:textId="77777777" w:rsidR="003B69D2" w:rsidDel="00092E45" w:rsidRDefault="003B69D2">
      <w:pPr>
        <w:pStyle w:val="TOC2"/>
        <w:tabs>
          <w:tab w:val="left" w:pos="720"/>
          <w:tab w:val="right" w:leader="dot" w:pos="9530"/>
        </w:tabs>
        <w:rPr>
          <w:del w:id="495" w:author="Prince Agarwal" w:date="2014-04-28T17:58:00Z"/>
          <w:rFonts w:asciiTheme="minorHAnsi" w:eastAsiaTheme="minorEastAsia" w:hAnsiTheme="minorHAnsi" w:cstheme="minorBidi"/>
          <w:noProof/>
          <w:szCs w:val="22"/>
        </w:rPr>
      </w:pPr>
      <w:del w:id="496" w:author="Prince Agarwal" w:date="2014-04-28T17:58:00Z">
        <w:r w:rsidRPr="00092E45" w:rsidDel="00092E45">
          <w:rPr>
            <w:rPrChange w:id="497" w:author="Prince Agarwal" w:date="2014-04-28T17:58:00Z">
              <w:rPr>
                <w:rStyle w:val="Hyperlink"/>
                <w:noProof/>
              </w:rPr>
            </w:rPrChange>
          </w:rPr>
          <w:delText>2.18.</w:delText>
        </w:r>
        <w:r w:rsidDel="00092E45">
          <w:rPr>
            <w:rFonts w:asciiTheme="minorHAnsi" w:eastAsiaTheme="minorEastAsia" w:hAnsiTheme="minorHAnsi" w:cstheme="minorBidi"/>
            <w:noProof/>
            <w:szCs w:val="22"/>
          </w:rPr>
          <w:tab/>
        </w:r>
        <w:r w:rsidRPr="00092E45" w:rsidDel="00092E45">
          <w:rPr>
            <w:rPrChange w:id="498" w:author="Prince Agarwal" w:date="2014-04-28T17:58:00Z">
              <w:rPr>
                <w:rStyle w:val="Hyperlink"/>
                <w:noProof/>
              </w:rPr>
            </w:rPrChange>
          </w:rPr>
          <w:delText>Configuration</w:delText>
        </w:r>
        <w:r w:rsidDel="00092E45">
          <w:rPr>
            <w:noProof/>
            <w:webHidden/>
          </w:rPr>
          <w:tab/>
          <w:delText>43</w:delText>
        </w:r>
      </w:del>
    </w:p>
    <w:p w14:paraId="4E9449B1" w14:textId="77777777" w:rsidR="003B69D2" w:rsidDel="00092E45" w:rsidRDefault="003B69D2">
      <w:pPr>
        <w:pStyle w:val="TOC2"/>
        <w:tabs>
          <w:tab w:val="left" w:pos="720"/>
          <w:tab w:val="right" w:leader="dot" w:pos="9530"/>
        </w:tabs>
        <w:rPr>
          <w:del w:id="499" w:author="Prince Agarwal" w:date="2014-04-28T17:58:00Z"/>
          <w:rFonts w:asciiTheme="minorHAnsi" w:eastAsiaTheme="minorEastAsia" w:hAnsiTheme="minorHAnsi" w:cstheme="minorBidi"/>
          <w:noProof/>
          <w:szCs w:val="22"/>
        </w:rPr>
      </w:pPr>
      <w:del w:id="500" w:author="Prince Agarwal" w:date="2014-04-28T17:58:00Z">
        <w:r w:rsidRPr="00092E45" w:rsidDel="00092E45">
          <w:rPr>
            <w:rPrChange w:id="501" w:author="Prince Agarwal" w:date="2014-04-28T17:58:00Z">
              <w:rPr>
                <w:rStyle w:val="Hyperlink"/>
                <w:noProof/>
              </w:rPr>
            </w:rPrChange>
          </w:rPr>
          <w:delText>2.19.</w:delText>
        </w:r>
        <w:r w:rsidDel="00092E45">
          <w:rPr>
            <w:rFonts w:asciiTheme="minorHAnsi" w:eastAsiaTheme="minorEastAsia" w:hAnsiTheme="minorHAnsi" w:cstheme="minorBidi"/>
            <w:noProof/>
            <w:szCs w:val="22"/>
          </w:rPr>
          <w:tab/>
        </w:r>
        <w:r w:rsidRPr="00092E45" w:rsidDel="00092E45">
          <w:rPr>
            <w:rPrChange w:id="502" w:author="Prince Agarwal" w:date="2014-04-28T17:58:00Z">
              <w:rPr>
                <w:rStyle w:val="Hyperlink"/>
                <w:noProof/>
              </w:rPr>
            </w:rPrChange>
          </w:rPr>
          <w:delText>Results</w:delText>
        </w:r>
        <w:r w:rsidDel="00092E45">
          <w:rPr>
            <w:noProof/>
            <w:webHidden/>
          </w:rPr>
          <w:tab/>
          <w:delText>44</w:delText>
        </w:r>
      </w:del>
    </w:p>
    <w:p w14:paraId="4E9449B2" w14:textId="77777777" w:rsidR="003B69D2" w:rsidDel="00092E45" w:rsidRDefault="003B69D2">
      <w:pPr>
        <w:pStyle w:val="TOC2"/>
        <w:tabs>
          <w:tab w:val="left" w:pos="720"/>
          <w:tab w:val="right" w:leader="dot" w:pos="9530"/>
        </w:tabs>
        <w:rPr>
          <w:del w:id="503" w:author="Prince Agarwal" w:date="2014-04-28T17:58:00Z"/>
          <w:rFonts w:asciiTheme="minorHAnsi" w:eastAsiaTheme="minorEastAsia" w:hAnsiTheme="minorHAnsi" w:cstheme="minorBidi"/>
          <w:noProof/>
          <w:szCs w:val="22"/>
        </w:rPr>
      </w:pPr>
      <w:del w:id="504" w:author="Prince Agarwal" w:date="2014-04-28T17:58:00Z">
        <w:r w:rsidRPr="00092E45" w:rsidDel="00092E45">
          <w:rPr>
            <w:rPrChange w:id="505" w:author="Prince Agarwal" w:date="2014-04-28T17:58:00Z">
              <w:rPr>
                <w:rStyle w:val="Hyperlink"/>
                <w:noProof/>
              </w:rPr>
            </w:rPrChange>
          </w:rPr>
          <w:delText>2.20.</w:delText>
        </w:r>
        <w:r w:rsidDel="00092E45">
          <w:rPr>
            <w:rFonts w:asciiTheme="minorHAnsi" w:eastAsiaTheme="minorEastAsia" w:hAnsiTheme="minorHAnsi" w:cstheme="minorBidi"/>
            <w:noProof/>
            <w:szCs w:val="22"/>
          </w:rPr>
          <w:tab/>
        </w:r>
        <w:r w:rsidRPr="00092E45" w:rsidDel="00092E45">
          <w:rPr>
            <w:rPrChange w:id="506" w:author="Prince Agarwal" w:date="2014-04-28T17:58:00Z">
              <w:rPr>
                <w:rStyle w:val="Hyperlink"/>
                <w:noProof/>
              </w:rPr>
            </w:rPrChange>
          </w:rPr>
          <w:delText>Stack Manager (SM)</w:delText>
        </w:r>
        <w:r w:rsidDel="00092E45">
          <w:rPr>
            <w:noProof/>
            <w:webHidden/>
          </w:rPr>
          <w:tab/>
          <w:delText>45</w:delText>
        </w:r>
      </w:del>
    </w:p>
    <w:p w14:paraId="4E9449B3" w14:textId="77777777" w:rsidR="003B69D2" w:rsidDel="00092E45" w:rsidRDefault="003B69D2">
      <w:pPr>
        <w:pStyle w:val="TOC2"/>
        <w:tabs>
          <w:tab w:val="left" w:pos="720"/>
          <w:tab w:val="right" w:leader="dot" w:pos="9530"/>
        </w:tabs>
        <w:rPr>
          <w:del w:id="507" w:author="Prince Agarwal" w:date="2014-04-28T17:58:00Z"/>
          <w:rFonts w:asciiTheme="minorHAnsi" w:eastAsiaTheme="minorEastAsia" w:hAnsiTheme="minorHAnsi" w:cstheme="minorBidi"/>
          <w:noProof/>
          <w:szCs w:val="22"/>
        </w:rPr>
      </w:pPr>
      <w:del w:id="508" w:author="Prince Agarwal" w:date="2014-04-28T17:58:00Z">
        <w:r w:rsidRPr="00092E45" w:rsidDel="00092E45">
          <w:rPr>
            <w:rPrChange w:id="509" w:author="Prince Agarwal" w:date="2014-04-28T17:58:00Z">
              <w:rPr>
                <w:rStyle w:val="Hyperlink"/>
                <w:noProof/>
              </w:rPr>
            </w:rPrChange>
          </w:rPr>
          <w:delText>2.21.</w:delText>
        </w:r>
        <w:r w:rsidDel="00092E45">
          <w:rPr>
            <w:rFonts w:asciiTheme="minorHAnsi" w:eastAsiaTheme="minorEastAsia" w:hAnsiTheme="minorHAnsi" w:cstheme="minorBidi"/>
            <w:noProof/>
            <w:szCs w:val="22"/>
          </w:rPr>
          <w:tab/>
        </w:r>
        <w:r w:rsidRPr="00092E45" w:rsidDel="00092E45">
          <w:rPr>
            <w:rPrChange w:id="510" w:author="Prince Agarwal" w:date="2014-04-28T17:58:00Z">
              <w:rPr>
                <w:rStyle w:val="Hyperlink"/>
                <w:noProof/>
              </w:rPr>
            </w:rPrChange>
          </w:rPr>
          <w:delText>Functional Description</w:delText>
        </w:r>
        <w:r w:rsidDel="00092E45">
          <w:rPr>
            <w:noProof/>
            <w:webHidden/>
          </w:rPr>
          <w:tab/>
          <w:delText>46</w:delText>
        </w:r>
      </w:del>
    </w:p>
    <w:p w14:paraId="4E9449B4" w14:textId="77777777" w:rsidR="003B69D2" w:rsidDel="00092E45" w:rsidRDefault="003B69D2">
      <w:pPr>
        <w:pStyle w:val="TOC2"/>
        <w:tabs>
          <w:tab w:val="left" w:pos="720"/>
          <w:tab w:val="right" w:leader="dot" w:pos="9530"/>
        </w:tabs>
        <w:rPr>
          <w:del w:id="511" w:author="Prince Agarwal" w:date="2014-04-28T17:58:00Z"/>
          <w:rFonts w:asciiTheme="minorHAnsi" w:eastAsiaTheme="minorEastAsia" w:hAnsiTheme="minorHAnsi" w:cstheme="minorBidi"/>
          <w:noProof/>
          <w:szCs w:val="22"/>
        </w:rPr>
      </w:pPr>
      <w:del w:id="512" w:author="Prince Agarwal" w:date="2014-04-28T17:58:00Z">
        <w:r w:rsidRPr="00092E45" w:rsidDel="00092E45">
          <w:rPr>
            <w:rPrChange w:id="513" w:author="Prince Agarwal" w:date="2014-04-28T17:58:00Z">
              <w:rPr>
                <w:rStyle w:val="Hyperlink"/>
                <w:noProof/>
              </w:rPr>
            </w:rPrChange>
          </w:rPr>
          <w:delText>2.22.</w:delText>
        </w:r>
        <w:r w:rsidDel="00092E45">
          <w:rPr>
            <w:rFonts w:asciiTheme="minorHAnsi" w:eastAsiaTheme="minorEastAsia" w:hAnsiTheme="minorHAnsi" w:cstheme="minorBidi"/>
            <w:noProof/>
            <w:szCs w:val="22"/>
          </w:rPr>
          <w:tab/>
        </w:r>
        <w:r w:rsidRPr="00092E45" w:rsidDel="00092E45">
          <w:rPr>
            <w:rPrChange w:id="514" w:author="Prince Agarwal" w:date="2014-04-28T17:58:00Z">
              <w:rPr>
                <w:rStyle w:val="Hyperlink"/>
                <w:noProof/>
              </w:rPr>
            </w:rPrChange>
          </w:rPr>
          <w:delText>Design Details</w:delText>
        </w:r>
        <w:r w:rsidDel="00092E45">
          <w:rPr>
            <w:noProof/>
            <w:webHidden/>
          </w:rPr>
          <w:tab/>
          <w:delText>46</w:delText>
        </w:r>
      </w:del>
    </w:p>
    <w:p w14:paraId="4E9449B5" w14:textId="77777777" w:rsidR="003B69D2" w:rsidDel="00092E45" w:rsidRDefault="003B69D2">
      <w:pPr>
        <w:pStyle w:val="TOC2"/>
        <w:tabs>
          <w:tab w:val="left" w:pos="720"/>
          <w:tab w:val="right" w:leader="dot" w:pos="9530"/>
        </w:tabs>
        <w:rPr>
          <w:del w:id="515" w:author="Prince Agarwal" w:date="2014-04-28T17:58:00Z"/>
          <w:rFonts w:asciiTheme="minorHAnsi" w:eastAsiaTheme="minorEastAsia" w:hAnsiTheme="minorHAnsi" w:cstheme="minorBidi"/>
          <w:noProof/>
          <w:szCs w:val="22"/>
        </w:rPr>
      </w:pPr>
      <w:del w:id="516" w:author="Prince Agarwal" w:date="2014-04-28T17:58:00Z">
        <w:r w:rsidRPr="00092E45" w:rsidDel="00092E45">
          <w:rPr>
            <w:rPrChange w:id="517" w:author="Prince Agarwal" w:date="2014-04-28T17:58:00Z">
              <w:rPr>
                <w:rStyle w:val="Hyperlink"/>
                <w:noProof/>
              </w:rPr>
            </w:rPrChange>
          </w:rPr>
          <w:delText>2.23.</w:delText>
        </w:r>
        <w:r w:rsidDel="00092E45">
          <w:rPr>
            <w:rFonts w:asciiTheme="minorHAnsi" w:eastAsiaTheme="minorEastAsia" w:hAnsiTheme="minorHAnsi" w:cstheme="minorBidi"/>
            <w:noProof/>
            <w:szCs w:val="22"/>
          </w:rPr>
          <w:tab/>
        </w:r>
        <w:r w:rsidRPr="00092E45" w:rsidDel="00092E45">
          <w:rPr>
            <w:rPrChange w:id="518" w:author="Prince Agarwal" w:date="2014-04-28T17:58:00Z">
              <w:rPr>
                <w:rStyle w:val="Hyperlink"/>
                <w:noProof/>
              </w:rPr>
            </w:rPrChange>
          </w:rPr>
          <w:delText>Sequence Diagram</w:delText>
        </w:r>
        <w:r w:rsidDel="00092E45">
          <w:rPr>
            <w:noProof/>
            <w:webHidden/>
          </w:rPr>
          <w:tab/>
          <w:delText>48</w:delText>
        </w:r>
      </w:del>
    </w:p>
    <w:p w14:paraId="4E9449B6" w14:textId="77777777" w:rsidR="003B69D2" w:rsidDel="00092E45" w:rsidRDefault="003B69D2">
      <w:pPr>
        <w:pStyle w:val="TOC2"/>
        <w:tabs>
          <w:tab w:val="left" w:pos="720"/>
          <w:tab w:val="right" w:leader="dot" w:pos="9530"/>
        </w:tabs>
        <w:rPr>
          <w:del w:id="519" w:author="Prince Agarwal" w:date="2014-04-28T17:58:00Z"/>
          <w:rFonts w:asciiTheme="minorHAnsi" w:eastAsiaTheme="minorEastAsia" w:hAnsiTheme="minorHAnsi" w:cstheme="minorBidi"/>
          <w:noProof/>
          <w:szCs w:val="22"/>
        </w:rPr>
      </w:pPr>
      <w:del w:id="520" w:author="Prince Agarwal" w:date="2014-04-28T17:58:00Z">
        <w:r w:rsidRPr="00092E45" w:rsidDel="00092E45">
          <w:rPr>
            <w:rPrChange w:id="521" w:author="Prince Agarwal" w:date="2014-04-28T17:58:00Z">
              <w:rPr>
                <w:rStyle w:val="Hyperlink"/>
                <w:noProof/>
              </w:rPr>
            </w:rPrChange>
          </w:rPr>
          <w:delText>2.24.</w:delText>
        </w:r>
        <w:r w:rsidDel="00092E45">
          <w:rPr>
            <w:rFonts w:asciiTheme="minorHAnsi" w:eastAsiaTheme="minorEastAsia" w:hAnsiTheme="minorHAnsi" w:cstheme="minorBidi"/>
            <w:noProof/>
            <w:szCs w:val="22"/>
          </w:rPr>
          <w:tab/>
        </w:r>
        <w:r w:rsidRPr="00092E45" w:rsidDel="00092E45">
          <w:rPr>
            <w:rPrChange w:id="522" w:author="Prince Agarwal" w:date="2014-04-28T17:58:00Z">
              <w:rPr>
                <w:rStyle w:val="Hyperlink"/>
                <w:noProof/>
              </w:rPr>
            </w:rPrChange>
          </w:rPr>
          <w:delText>Files Added/Modified</w:delText>
        </w:r>
        <w:r w:rsidDel="00092E45">
          <w:rPr>
            <w:noProof/>
            <w:webHidden/>
          </w:rPr>
          <w:tab/>
          <w:delText>49</w:delText>
        </w:r>
      </w:del>
    </w:p>
    <w:p w14:paraId="4E9449B7" w14:textId="77777777" w:rsidR="003B69D2" w:rsidDel="00092E45" w:rsidRDefault="003B69D2">
      <w:pPr>
        <w:pStyle w:val="TOC2"/>
        <w:tabs>
          <w:tab w:val="left" w:pos="720"/>
          <w:tab w:val="right" w:leader="dot" w:pos="9530"/>
        </w:tabs>
        <w:rPr>
          <w:del w:id="523" w:author="Prince Agarwal" w:date="2014-04-28T17:58:00Z"/>
          <w:rFonts w:asciiTheme="minorHAnsi" w:eastAsiaTheme="minorEastAsia" w:hAnsiTheme="minorHAnsi" w:cstheme="minorBidi"/>
          <w:noProof/>
          <w:szCs w:val="22"/>
        </w:rPr>
      </w:pPr>
      <w:del w:id="524" w:author="Prince Agarwal" w:date="2014-04-28T17:58:00Z">
        <w:r w:rsidRPr="00092E45" w:rsidDel="00092E45">
          <w:rPr>
            <w:rPrChange w:id="525" w:author="Prince Agarwal" w:date="2014-04-28T17:58:00Z">
              <w:rPr>
                <w:rStyle w:val="Hyperlink"/>
                <w:noProof/>
              </w:rPr>
            </w:rPrChange>
          </w:rPr>
          <w:delText>2.25.</w:delText>
        </w:r>
        <w:r w:rsidDel="00092E45">
          <w:rPr>
            <w:rFonts w:asciiTheme="minorHAnsi" w:eastAsiaTheme="minorEastAsia" w:hAnsiTheme="minorHAnsi" w:cstheme="minorBidi"/>
            <w:noProof/>
            <w:szCs w:val="22"/>
          </w:rPr>
          <w:tab/>
        </w:r>
        <w:r w:rsidRPr="00092E45" w:rsidDel="00092E45">
          <w:rPr>
            <w:rPrChange w:id="526" w:author="Prince Agarwal" w:date="2014-04-28T17:58:00Z">
              <w:rPr>
                <w:rStyle w:val="Hyperlink"/>
                <w:noProof/>
              </w:rPr>
            </w:rPrChange>
          </w:rPr>
          <w:delText>Compile Options</w:delText>
        </w:r>
        <w:r w:rsidDel="00092E45">
          <w:rPr>
            <w:noProof/>
            <w:webHidden/>
          </w:rPr>
          <w:tab/>
          <w:delText>49</w:delText>
        </w:r>
      </w:del>
    </w:p>
    <w:p w14:paraId="4E9449B8" w14:textId="77777777" w:rsidR="003B69D2" w:rsidDel="00092E45" w:rsidRDefault="003B69D2">
      <w:pPr>
        <w:pStyle w:val="TOC2"/>
        <w:tabs>
          <w:tab w:val="left" w:pos="720"/>
          <w:tab w:val="right" w:leader="dot" w:pos="9530"/>
        </w:tabs>
        <w:rPr>
          <w:del w:id="527" w:author="Prince Agarwal" w:date="2014-04-28T17:58:00Z"/>
          <w:rFonts w:asciiTheme="minorHAnsi" w:eastAsiaTheme="minorEastAsia" w:hAnsiTheme="minorHAnsi" w:cstheme="minorBidi"/>
          <w:noProof/>
          <w:szCs w:val="22"/>
        </w:rPr>
      </w:pPr>
      <w:del w:id="528" w:author="Prince Agarwal" w:date="2014-04-28T17:58:00Z">
        <w:r w:rsidRPr="00092E45" w:rsidDel="00092E45">
          <w:rPr>
            <w:rPrChange w:id="529" w:author="Prince Agarwal" w:date="2014-04-28T17:58:00Z">
              <w:rPr>
                <w:rStyle w:val="Hyperlink"/>
                <w:noProof/>
              </w:rPr>
            </w:rPrChange>
          </w:rPr>
          <w:delText>2.26.</w:delText>
        </w:r>
        <w:r w:rsidDel="00092E45">
          <w:rPr>
            <w:rFonts w:asciiTheme="minorHAnsi" w:eastAsiaTheme="minorEastAsia" w:hAnsiTheme="minorHAnsi" w:cstheme="minorBidi"/>
            <w:noProof/>
            <w:szCs w:val="22"/>
          </w:rPr>
          <w:tab/>
        </w:r>
        <w:r w:rsidRPr="00092E45" w:rsidDel="00092E45">
          <w:rPr>
            <w:rPrChange w:id="530" w:author="Prince Agarwal" w:date="2014-04-28T17:58:00Z">
              <w:rPr>
                <w:rStyle w:val="Hyperlink"/>
                <w:noProof/>
              </w:rPr>
            </w:rPrChange>
          </w:rPr>
          <w:delText>Interfaces</w:delText>
        </w:r>
        <w:r w:rsidDel="00092E45">
          <w:rPr>
            <w:noProof/>
            <w:webHidden/>
          </w:rPr>
          <w:tab/>
          <w:delText>49</w:delText>
        </w:r>
      </w:del>
    </w:p>
    <w:p w14:paraId="4E9449B9" w14:textId="77777777" w:rsidR="003B69D2" w:rsidDel="00092E45" w:rsidRDefault="003B69D2">
      <w:pPr>
        <w:pStyle w:val="TOC1"/>
        <w:tabs>
          <w:tab w:val="left" w:pos="720"/>
        </w:tabs>
        <w:rPr>
          <w:del w:id="531" w:author="Prince Agarwal" w:date="2014-04-28T17:58:00Z"/>
          <w:rFonts w:asciiTheme="minorHAnsi" w:eastAsiaTheme="minorEastAsia" w:hAnsiTheme="minorHAnsi" w:cstheme="minorBidi"/>
          <w:noProof/>
          <w:szCs w:val="22"/>
        </w:rPr>
      </w:pPr>
      <w:del w:id="532" w:author="Prince Agarwal" w:date="2014-04-28T17:58:00Z">
        <w:r w:rsidRPr="00092E45" w:rsidDel="00092E45">
          <w:rPr>
            <w:rPrChange w:id="533" w:author="Prince Agarwal" w:date="2014-04-28T17:58:00Z">
              <w:rPr>
                <w:rStyle w:val="Hyperlink"/>
                <w:rFonts w:cstheme="minorHAnsi"/>
                <w:noProof/>
              </w:rPr>
            </w:rPrChange>
          </w:rPr>
          <w:delText>3.</w:delText>
        </w:r>
        <w:r w:rsidDel="00092E45">
          <w:rPr>
            <w:rFonts w:asciiTheme="minorHAnsi" w:eastAsiaTheme="minorEastAsia" w:hAnsiTheme="minorHAnsi" w:cstheme="minorBidi"/>
            <w:noProof/>
            <w:szCs w:val="22"/>
          </w:rPr>
          <w:tab/>
        </w:r>
        <w:r w:rsidRPr="00092E45" w:rsidDel="00092E45">
          <w:rPr>
            <w:rPrChange w:id="534" w:author="Prince Agarwal" w:date="2014-04-28T17:58:00Z">
              <w:rPr>
                <w:rStyle w:val="Hyperlink"/>
                <w:rFonts w:cstheme="minorHAnsi"/>
                <w:noProof/>
              </w:rPr>
            </w:rPrChange>
          </w:rPr>
          <w:delText>Appendix A (Design Decisions)</w:delText>
        </w:r>
        <w:r w:rsidDel="00092E45">
          <w:rPr>
            <w:noProof/>
            <w:webHidden/>
          </w:rPr>
          <w:tab/>
          <w:delText>51</w:delText>
        </w:r>
      </w:del>
    </w:p>
    <w:p w14:paraId="4E9449BA" w14:textId="77777777" w:rsidR="003B69D2" w:rsidDel="00092E45" w:rsidRDefault="003B69D2">
      <w:pPr>
        <w:pStyle w:val="TOC2"/>
        <w:tabs>
          <w:tab w:val="left" w:pos="720"/>
          <w:tab w:val="right" w:leader="dot" w:pos="9530"/>
        </w:tabs>
        <w:rPr>
          <w:del w:id="535" w:author="Prince Agarwal" w:date="2014-04-28T17:58:00Z"/>
          <w:rFonts w:asciiTheme="minorHAnsi" w:eastAsiaTheme="minorEastAsia" w:hAnsiTheme="minorHAnsi" w:cstheme="minorBidi"/>
          <w:noProof/>
          <w:szCs w:val="22"/>
        </w:rPr>
      </w:pPr>
      <w:del w:id="536" w:author="Prince Agarwal" w:date="2014-04-28T17:58:00Z">
        <w:r w:rsidRPr="00092E45" w:rsidDel="00092E45">
          <w:rPr>
            <w:rPrChange w:id="537" w:author="Prince Agarwal" w:date="2014-04-28T17:58:00Z">
              <w:rPr>
                <w:rStyle w:val="Hyperlink"/>
                <w:noProof/>
              </w:rPr>
            </w:rPrChange>
          </w:rPr>
          <w:lastRenderedPageBreak/>
          <w:delText>3.1.</w:delText>
        </w:r>
        <w:r w:rsidDel="00092E45">
          <w:rPr>
            <w:rFonts w:asciiTheme="minorHAnsi" w:eastAsiaTheme="minorEastAsia" w:hAnsiTheme="minorHAnsi" w:cstheme="minorBidi"/>
            <w:noProof/>
            <w:szCs w:val="22"/>
          </w:rPr>
          <w:tab/>
        </w:r>
        <w:r w:rsidRPr="00092E45" w:rsidDel="00092E45">
          <w:rPr>
            <w:rPrChange w:id="538" w:author="Prince Agarwal" w:date="2014-04-28T17:58:00Z">
              <w:rPr>
                <w:rStyle w:val="Hyperlink"/>
                <w:noProof/>
              </w:rPr>
            </w:rPrChange>
          </w:rPr>
          <w:delText>Interface between OAM-Messenger and Stack Manager</w:delText>
        </w:r>
        <w:r w:rsidDel="00092E45">
          <w:rPr>
            <w:noProof/>
            <w:webHidden/>
          </w:rPr>
          <w:tab/>
          <w:delText>51</w:delText>
        </w:r>
      </w:del>
    </w:p>
    <w:p w14:paraId="4E9449BB" w14:textId="77777777" w:rsidR="003B69D2" w:rsidDel="00092E45" w:rsidRDefault="003B69D2">
      <w:pPr>
        <w:pStyle w:val="TOC2"/>
        <w:tabs>
          <w:tab w:val="left" w:pos="720"/>
          <w:tab w:val="right" w:leader="dot" w:pos="9530"/>
        </w:tabs>
        <w:rPr>
          <w:del w:id="539" w:author="Prince Agarwal" w:date="2014-04-28T17:58:00Z"/>
          <w:rFonts w:asciiTheme="minorHAnsi" w:eastAsiaTheme="minorEastAsia" w:hAnsiTheme="minorHAnsi" w:cstheme="minorBidi"/>
          <w:noProof/>
          <w:szCs w:val="22"/>
        </w:rPr>
      </w:pPr>
      <w:del w:id="540" w:author="Prince Agarwal" w:date="2014-04-28T17:58:00Z">
        <w:r w:rsidRPr="00092E45" w:rsidDel="00092E45">
          <w:rPr>
            <w:rPrChange w:id="541" w:author="Prince Agarwal" w:date="2014-04-28T17:58:00Z">
              <w:rPr>
                <w:rStyle w:val="Hyperlink"/>
                <w:noProof/>
              </w:rPr>
            </w:rPrChange>
          </w:rPr>
          <w:delText>3.2.</w:delText>
        </w:r>
        <w:r w:rsidDel="00092E45">
          <w:rPr>
            <w:rFonts w:asciiTheme="minorHAnsi" w:eastAsiaTheme="minorEastAsia" w:hAnsiTheme="minorHAnsi" w:cstheme="minorBidi"/>
            <w:noProof/>
            <w:szCs w:val="22"/>
          </w:rPr>
          <w:tab/>
        </w:r>
        <w:r w:rsidRPr="00092E45" w:rsidDel="00092E45">
          <w:rPr>
            <w:rPrChange w:id="542" w:author="Prince Agarwal" w:date="2014-04-28T17:58:00Z">
              <w:rPr>
                <w:rStyle w:val="Hyperlink"/>
                <w:noProof/>
              </w:rPr>
            </w:rPrChange>
          </w:rPr>
          <w:delText>Interface between Stack Manager and eNB App</w:delText>
        </w:r>
        <w:r w:rsidDel="00092E45">
          <w:rPr>
            <w:noProof/>
            <w:webHidden/>
          </w:rPr>
          <w:tab/>
          <w:delText>52</w:delText>
        </w:r>
      </w:del>
    </w:p>
    <w:p w14:paraId="4E9449BC" w14:textId="77777777" w:rsidR="003B69D2" w:rsidDel="00092E45" w:rsidRDefault="003B69D2">
      <w:pPr>
        <w:pStyle w:val="TOC2"/>
        <w:tabs>
          <w:tab w:val="left" w:pos="720"/>
          <w:tab w:val="right" w:leader="dot" w:pos="9530"/>
        </w:tabs>
        <w:rPr>
          <w:del w:id="543" w:author="Prince Agarwal" w:date="2014-04-28T17:58:00Z"/>
          <w:rFonts w:asciiTheme="minorHAnsi" w:eastAsiaTheme="minorEastAsia" w:hAnsiTheme="minorHAnsi" w:cstheme="minorBidi"/>
          <w:noProof/>
          <w:szCs w:val="22"/>
        </w:rPr>
      </w:pPr>
      <w:del w:id="544" w:author="Prince Agarwal" w:date="2014-04-28T17:58:00Z">
        <w:r w:rsidRPr="00092E45" w:rsidDel="00092E45">
          <w:rPr>
            <w:rPrChange w:id="545" w:author="Prince Agarwal" w:date="2014-04-28T17:58:00Z">
              <w:rPr>
                <w:rStyle w:val="Hyperlink"/>
                <w:noProof/>
              </w:rPr>
            </w:rPrChange>
          </w:rPr>
          <w:delText>3.3.</w:delText>
        </w:r>
        <w:r w:rsidDel="00092E45">
          <w:rPr>
            <w:rFonts w:asciiTheme="minorHAnsi" w:eastAsiaTheme="minorEastAsia" w:hAnsiTheme="minorHAnsi" w:cstheme="minorBidi"/>
            <w:noProof/>
            <w:szCs w:val="22"/>
          </w:rPr>
          <w:tab/>
        </w:r>
        <w:r w:rsidRPr="00092E45" w:rsidDel="00092E45">
          <w:rPr>
            <w:rPrChange w:id="546" w:author="Prince Agarwal" w:date="2014-04-28T17:58:00Z">
              <w:rPr>
                <w:rStyle w:val="Hyperlink"/>
                <w:noProof/>
              </w:rPr>
            </w:rPrChange>
          </w:rPr>
          <w:delText>KPI Interface</w:delText>
        </w:r>
        <w:r w:rsidDel="00092E45">
          <w:rPr>
            <w:noProof/>
            <w:webHidden/>
          </w:rPr>
          <w:tab/>
          <w:delText>52</w:delText>
        </w:r>
      </w:del>
    </w:p>
    <w:p w14:paraId="4E9449BD" w14:textId="77777777" w:rsidR="00C8452C" w:rsidRPr="00BF7BD4" w:rsidRDefault="00B62CDA" w:rsidP="001730D7">
      <w:pPr>
        <w:pStyle w:val="BodyText"/>
        <w:rPr>
          <w:rFonts w:asciiTheme="minorHAnsi" w:hAnsiTheme="minorHAnsi" w:cstheme="minorHAnsi"/>
          <w:bCs w:val="0"/>
          <w:color w:val="auto"/>
          <w:sz w:val="20"/>
        </w:rPr>
      </w:pPr>
      <w:r w:rsidRPr="00BF7BD4">
        <w:rPr>
          <w:rFonts w:asciiTheme="minorHAnsi" w:hAnsiTheme="minorHAnsi" w:cstheme="minorHAnsi"/>
          <w:color w:val="auto"/>
          <w:sz w:val="32"/>
          <w:szCs w:val="32"/>
        </w:rPr>
        <w:fldChar w:fldCharType="end"/>
      </w:r>
    </w:p>
    <w:p w14:paraId="4E9449BE" w14:textId="77777777" w:rsidR="00FD6DAA" w:rsidRPr="0005623B" w:rsidRDefault="00AA4456" w:rsidP="0005623B">
      <w:pPr>
        <w:ind w:left="2880" w:hanging="2880"/>
        <w:jc w:val="center"/>
        <w:rPr>
          <w:rFonts w:asciiTheme="minorHAnsi" w:hAnsiTheme="minorHAnsi" w:cstheme="minorHAnsi"/>
          <w:b/>
          <w:sz w:val="36"/>
          <w:szCs w:val="36"/>
        </w:rPr>
      </w:pPr>
      <w:r w:rsidRPr="0005623B">
        <w:rPr>
          <w:rFonts w:asciiTheme="minorHAnsi" w:hAnsiTheme="minorHAnsi" w:cstheme="minorHAnsi"/>
          <w:b/>
          <w:sz w:val="36"/>
          <w:szCs w:val="36"/>
        </w:rPr>
        <w:t>Figures</w:t>
      </w:r>
    </w:p>
    <w:p w14:paraId="4E9449BF" w14:textId="77777777" w:rsidR="00FD6DAA" w:rsidRPr="00BF7BD4" w:rsidRDefault="00FD6DAA" w:rsidP="001730D7">
      <w:pPr>
        <w:pStyle w:val="BodyText"/>
        <w:rPr>
          <w:rFonts w:asciiTheme="minorHAnsi" w:hAnsiTheme="minorHAnsi" w:cstheme="minorHAnsi"/>
          <w:bCs w:val="0"/>
          <w:color w:val="auto"/>
          <w:sz w:val="20"/>
        </w:rPr>
      </w:pPr>
    </w:p>
    <w:p w14:paraId="62FC1A4E" w14:textId="77777777" w:rsidR="002A1527" w:rsidRDefault="00B62CDA">
      <w:pPr>
        <w:pStyle w:val="TableofFigures"/>
        <w:tabs>
          <w:tab w:val="right" w:leader="dot" w:pos="9530"/>
        </w:tabs>
        <w:rPr>
          <w:ins w:id="547" w:author="Prince Agarwal" w:date="2014-05-10T17:59:00Z"/>
          <w:rFonts w:asciiTheme="minorHAnsi" w:eastAsiaTheme="minorEastAsia" w:hAnsiTheme="minorHAnsi" w:cstheme="minorBidi"/>
          <w:noProof/>
          <w:szCs w:val="22"/>
        </w:rPr>
      </w:pPr>
      <w:r w:rsidRPr="00BF7BD4">
        <w:rPr>
          <w:rFonts w:asciiTheme="minorHAnsi" w:hAnsiTheme="minorHAnsi" w:cstheme="minorHAnsi"/>
          <w:sz w:val="20"/>
        </w:rPr>
        <w:fldChar w:fldCharType="begin"/>
      </w:r>
      <w:r w:rsidR="00AA4456" w:rsidRPr="00BF7BD4">
        <w:rPr>
          <w:rFonts w:asciiTheme="minorHAnsi" w:hAnsiTheme="minorHAnsi" w:cstheme="minorHAnsi"/>
          <w:sz w:val="20"/>
        </w:rPr>
        <w:instrText xml:space="preserve"> TOC \h \z \c "Figure" </w:instrText>
      </w:r>
      <w:r w:rsidRPr="00BF7BD4">
        <w:rPr>
          <w:rFonts w:asciiTheme="minorHAnsi" w:hAnsiTheme="minorHAnsi" w:cstheme="minorHAnsi"/>
          <w:sz w:val="20"/>
        </w:rPr>
        <w:fldChar w:fldCharType="separate"/>
      </w:r>
      <w:ins w:id="548" w:author="Prince Agarwal" w:date="2014-05-10T17:59:00Z">
        <w:r w:rsidR="002A1527" w:rsidRPr="00387183">
          <w:rPr>
            <w:rStyle w:val="Hyperlink"/>
            <w:noProof/>
          </w:rPr>
          <w:fldChar w:fldCharType="begin"/>
        </w:r>
        <w:r w:rsidR="002A1527" w:rsidRPr="00387183">
          <w:rPr>
            <w:rStyle w:val="Hyperlink"/>
            <w:noProof/>
          </w:rPr>
          <w:instrText xml:space="preserve"> </w:instrText>
        </w:r>
        <w:r w:rsidR="002A1527">
          <w:rPr>
            <w:noProof/>
          </w:rPr>
          <w:instrText>HYPERLINK \l "_Toc387508101"</w:instrText>
        </w:r>
        <w:r w:rsidR="002A1527" w:rsidRPr="00387183">
          <w:rPr>
            <w:rStyle w:val="Hyperlink"/>
            <w:noProof/>
          </w:rPr>
          <w:instrText xml:space="preserve"> </w:instrText>
        </w:r>
        <w:r w:rsidR="002A1527" w:rsidRPr="00387183">
          <w:rPr>
            <w:rStyle w:val="Hyperlink"/>
            <w:noProof/>
          </w:rPr>
          <w:fldChar w:fldCharType="separate"/>
        </w:r>
        <w:r w:rsidR="002A1527" w:rsidRPr="00387183">
          <w:rPr>
            <w:rStyle w:val="Hyperlink"/>
            <w:rFonts w:cstheme="minorHAnsi"/>
            <w:noProof/>
          </w:rPr>
          <w:t>Figure 1: Messaging Entity Register Sequence Diagram</w:t>
        </w:r>
        <w:r w:rsidR="002A1527">
          <w:rPr>
            <w:noProof/>
            <w:webHidden/>
          </w:rPr>
          <w:tab/>
        </w:r>
        <w:r w:rsidR="002A1527">
          <w:rPr>
            <w:noProof/>
            <w:webHidden/>
          </w:rPr>
          <w:fldChar w:fldCharType="begin"/>
        </w:r>
        <w:r w:rsidR="002A1527">
          <w:rPr>
            <w:noProof/>
            <w:webHidden/>
          </w:rPr>
          <w:instrText xml:space="preserve"> PAGEREF _Toc387508101 \h </w:instrText>
        </w:r>
      </w:ins>
      <w:r w:rsidR="002A1527">
        <w:rPr>
          <w:noProof/>
          <w:webHidden/>
        </w:rPr>
      </w:r>
      <w:r w:rsidR="002A1527">
        <w:rPr>
          <w:noProof/>
          <w:webHidden/>
        </w:rPr>
        <w:fldChar w:fldCharType="separate"/>
      </w:r>
      <w:ins w:id="549" w:author="Prince Agarwal" w:date="2014-05-10T17:59:00Z">
        <w:r w:rsidR="002A1527">
          <w:rPr>
            <w:noProof/>
            <w:webHidden/>
          </w:rPr>
          <w:t>11</w:t>
        </w:r>
        <w:r w:rsidR="002A1527">
          <w:rPr>
            <w:noProof/>
            <w:webHidden/>
          </w:rPr>
          <w:fldChar w:fldCharType="end"/>
        </w:r>
        <w:r w:rsidR="002A1527" w:rsidRPr="00387183">
          <w:rPr>
            <w:rStyle w:val="Hyperlink"/>
            <w:noProof/>
          </w:rPr>
          <w:fldChar w:fldCharType="end"/>
        </w:r>
      </w:ins>
    </w:p>
    <w:p w14:paraId="7C8A011E" w14:textId="77777777" w:rsidR="002A1527" w:rsidRDefault="002A1527">
      <w:pPr>
        <w:pStyle w:val="TableofFigures"/>
        <w:tabs>
          <w:tab w:val="right" w:leader="dot" w:pos="9530"/>
        </w:tabs>
        <w:rPr>
          <w:ins w:id="550" w:author="Prince Agarwal" w:date="2014-05-10T17:59:00Z"/>
          <w:rFonts w:asciiTheme="minorHAnsi" w:eastAsiaTheme="minorEastAsia" w:hAnsiTheme="minorHAnsi" w:cstheme="minorBidi"/>
          <w:noProof/>
          <w:szCs w:val="22"/>
        </w:rPr>
      </w:pPr>
      <w:ins w:id="551" w:author="Prince Agarwal" w:date="2014-05-10T17:59:00Z">
        <w:r w:rsidRPr="00387183">
          <w:rPr>
            <w:rStyle w:val="Hyperlink"/>
            <w:noProof/>
          </w:rPr>
          <w:fldChar w:fldCharType="begin"/>
        </w:r>
        <w:r w:rsidRPr="00387183">
          <w:rPr>
            <w:rStyle w:val="Hyperlink"/>
            <w:noProof/>
          </w:rPr>
          <w:instrText xml:space="preserve"> </w:instrText>
        </w:r>
        <w:r>
          <w:rPr>
            <w:noProof/>
          </w:rPr>
          <w:instrText>HYPERLINK \l "_Toc387508102"</w:instrText>
        </w:r>
        <w:r w:rsidRPr="00387183">
          <w:rPr>
            <w:rStyle w:val="Hyperlink"/>
            <w:noProof/>
          </w:rPr>
          <w:instrText xml:space="preserve"> </w:instrText>
        </w:r>
        <w:r w:rsidRPr="00387183">
          <w:rPr>
            <w:rStyle w:val="Hyperlink"/>
            <w:noProof/>
          </w:rPr>
          <w:fldChar w:fldCharType="separate"/>
        </w:r>
        <w:r w:rsidRPr="00387183">
          <w:rPr>
            <w:rStyle w:val="Hyperlink"/>
            <w:rFonts w:cstheme="minorHAnsi"/>
            <w:noProof/>
          </w:rPr>
          <w:t>Figure 2: Class Diagram for Post Office</w:t>
        </w:r>
        <w:r>
          <w:rPr>
            <w:noProof/>
            <w:webHidden/>
          </w:rPr>
          <w:tab/>
        </w:r>
        <w:r>
          <w:rPr>
            <w:noProof/>
            <w:webHidden/>
          </w:rPr>
          <w:fldChar w:fldCharType="begin"/>
        </w:r>
        <w:r>
          <w:rPr>
            <w:noProof/>
            <w:webHidden/>
          </w:rPr>
          <w:instrText xml:space="preserve"> PAGEREF _Toc387508102 \h </w:instrText>
        </w:r>
      </w:ins>
      <w:r>
        <w:rPr>
          <w:noProof/>
          <w:webHidden/>
        </w:rPr>
      </w:r>
      <w:r>
        <w:rPr>
          <w:noProof/>
          <w:webHidden/>
        </w:rPr>
        <w:fldChar w:fldCharType="separate"/>
      </w:r>
      <w:ins w:id="552" w:author="Prince Agarwal" w:date="2014-05-10T17:59:00Z">
        <w:r>
          <w:rPr>
            <w:noProof/>
            <w:webHidden/>
          </w:rPr>
          <w:t>12</w:t>
        </w:r>
        <w:r>
          <w:rPr>
            <w:noProof/>
            <w:webHidden/>
          </w:rPr>
          <w:fldChar w:fldCharType="end"/>
        </w:r>
        <w:r w:rsidRPr="00387183">
          <w:rPr>
            <w:rStyle w:val="Hyperlink"/>
            <w:noProof/>
          </w:rPr>
          <w:fldChar w:fldCharType="end"/>
        </w:r>
      </w:ins>
    </w:p>
    <w:p w14:paraId="5559D37C" w14:textId="77777777" w:rsidR="002A1527" w:rsidRDefault="002A1527">
      <w:pPr>
        <w:pStyle w:val="TableofFigures"/>
        <w:tabs>
          <w:tab w:val="right" w:leader="dot" w:pos="9530"/>
        </w:tabs>
        <w:rPr>
          <w:ins w:id="553" w:author="Prince Agarwal" w:date="2014-05-10T17:59:00Z"/>
          <w:rFonts w:asciiTheme="minorHAnsi" w:eastAsiaTheme="minorEastAsia" w:hAnsiTheme="minorHAnsi" w:cstheme="minorBidi"/>
          <w:noProof/>
          <w:szCs w:val="22"/>
        </w:rPr>
      </w:pPr>
      <w:ins w:id="554" w:author="Prince Agarwal" w:date="2014-05-10T17:59:00Z">
        <w:r w:rsidRPr="00387183">
          <w:rPr>
            <w:rStyle w:val="Hyperlink"/>
            <w:noProof/>
          </w:rPr>
          <w:fldChar w:fldCharType="begin"/>
        </w:r>
        <w:r w:rsidRPr="00387183">
          <w:rPr>
            <w:rStyle w:val="Hyperlink"/>
            <w:noProof/>
          </w:rPr>
          <w:instrText xml:space="preserve"> </w:instrText>
        </w:r>
        <w:r>
          <w:rPr>
            <w:noProof/>
          </w:rPr>
          <w:instrText>HYPERLINK \l "_Toc387508103"</w:instrText>
        </w:r>
        <w:r w:rsidRPr="00387183">
          <w:rPr>
            <w:rStyle w:val="Hyperlink"/>
            <w:noProof/>
          </w:rPr>
          <w:instrText xml:space="preserve"> </w:instrText>
        </w:r>
        <w:r w:rsidRPr="00387183">
          <w:rPr>
            <w:rStyle w:val="Hyperlink"/>
            <w:noProof/>
          </w:rPr>
          <w:fldChar w:fldCharType="separate"/>
        </w:r>
        <w:r w:rsidRPr="00387183">
          <w:rPr>
            <w:rStyle w:val="Hyperlink"/>
            <w:rFonts w:cstheme="minorHAnsi"/>
            <w:noProof/>
          </w:rPr>
          <w:t>Figure 3: CLI State Transition Diagram</w:t>
        </w:r>
        <w:r>
          <w:rPr>
            <w:noProof/>
            <w:webHidden/>
          </w:rPr>
          <w:tab/>
        </w:r>
        <w:r>
          <w:rPr>
            <w:noProof/>
            <w:webHidden/>
          </w:rPr>
          <w:fldChar w:fldCharType="begin"/>
        </w:r>
        <w:r>
          <w:rPr>
            <w:noProof/>
            <w:webHidden/>
          </w:rPr>
          <w:instrText xml:space="preserve"> PAGEREF _Toc387508103 \h </w:instrText>
        </w:r>
      </w:ins>
      <w:r>
        <w:rPr>
          <w:noProof/>
          <w:webHidden/>
        </w:rPr>
      </w:r>
      <w:r>
        <w:rPr>
          <w:noProof/>
          <w:webHidden/>
        </w:rPr>
        <w:fldChar w:fldCharType="separate"/>
      </w:r>
      <w:ins w:id="555" w:author="Prince Agarwal" w:date="2014-05-10T17:59:00Z">
        <w:r>
          <w:rPr>
            <w:noProof/>
            <w:webHidden/>
          </w:rPr>
          <w:t>16</w:t>
        </w:r>
        <w:r>
          <w:rPr>
            <w:noProof/>
            <w:webHidden/>
          </w:rPr>
          <w:fldChar w:fldCharType="end"/>
        </w:r>
        <w:r w:rsidRPr="00387183">
          <w:rPr>
            <w:rStyle w:val="Hyperlink"/>
            <w:noProof/>
          </w:rPr>
          <w:fldChar w:fldCharType="end"/>
        </w:r>
      </w:ins>
    </w:p>
    <w:p w14:paraId="721311FD" w14:textId="77777777" w:rsidR="002A1527" w:rsidRDefault="002A1527">
      <w:pPr>
        <w:pStyle w:val="TableofFigures"/>
        <w:tabs>
          <w:tab w:val="right" w:leader="dot" w:pos="9530"/>
        </w:tabs>
        <w:rPr>
          <w:ins w:id="556" w:author="Prince Agarwal" w:date="2014-05-10T17:59:00Z"/>
          <w:rFonts w:asciiTheme="minorHAnsi" w:eastAsiaTheme="minorEastAsia" w:hAnsiTheme="minorHAnsi" w:cstheme="minorBidi"/>
          <w:noProof/>
          <w:szCs w:val="22"/>
        </w:rPr>
      </w:pPr>
      <w:ins w:id="557" w:author="Prince Agarwal" w:date="2014-05-10T17:59:00Z">
        <w:r w:rsidRPr="00387183">
          <w:rPr>
            <w:rStyle w:val="Hyperlink"/>
            <w:noProof/>
          </w:rPr>
          <w:fldChar w:fldCharType="begin"/>
        </w:r>
        <w:r w:rsidRPr="00387183">
          <w:rPr>
            <w:rStyle w:val="Hyperlink"/>
            <w:noProof/>
          </w:rPr>
          <w:instrText xml:space="preserve"> </w:instrText>
        </w:r>
        <w:r>
          <w:rPr>
            <w:noProof/>
          </w:rPr>
          <w:instrText>HYPERLINK \l "_Toc387508104"</w:instrText>
        </w:r>
        <w:r w:rsidRPr="00387183">
          <w:rPr>
            <w:rStyle w:val="Hyperlink"/>
            <w:noProof/>
          </w:rPr>
          <w:instrText xml:space="preserve"> </w:instrText>
        </w:r>
        <w:r w:rsidRPr="00387183">
          <w:rPr>
            <w:rStyle w:val="Hyperlink"/>
            <w:noProof/>
          </w:rPr>
          <w:fldChar w:fldCharType="separate"/>
        </w:r>
        <w:r w:rsidRPr="00387183">
          <w:rPr>
            <w:rStyle w:val="Hyperlink"/>
            <w:rFonts w:cstheme="minorHAnsi"/>
            <w:noProof/>
          </w:rPr>
          <w:t>Figure 4: CLI Class Diagram</w:t>
        </w:r>
        <w:r>
          <w:rPr>
            <w:noProof/>
            <w:webHidden/>
          </w:rPr>
          <w:tab/>
        </w:r>
        <w:r>
          <w:rPr>
            <w:noProof/>
            <w:webHidden/>
          </w:rPr>
          <w:fldChar w:fldCharType="begin"/>
        </w:r>
        <w:r>
          <w:rPr>
            <w:noProof/>
            <w:webHidden/>
          </w:rPr>
          <w:instrText xml:space="preserve"> PAGEREF _Toc387508104 \h </w:instrText>
        </w:r>
      </w:ins>
      <w:r>
        <w:rPr>
          <w:noProof/>
          <w:webHidden/>
        </w:rPr>
      </w:r>
      <w:r>
        <w:rPr>
          <w:noProof/>
          <w:webHidden/>
        </w:rPr>
        <w:fldChar w:fldCharType="separate"/>
      </w:r>
      <w:ins w:id="558" w:author="Prince Agarwal" w:date="2014-05-10T17:59:00Z">
        <w:r>
          <w:rPr>
            <w:noProof/>
            <w:webHidden/>
          </w:rPr>
          <w:t>17</w:t>
        </w:r>
        <w:r>
          <w:rPr>
            <w:noProof/>
            <w:webHidden/>
          </w:rPr>
          <w:fldChar w:fldCharType="end"/>
        </w:r>
        <w:r w:rsidRPr="00387183">
          <w:rPr>
            <w:rStyle w:val="Hyperlink"/>
            <w:noProof/>
          </w:rPr>
          <w:fldChar w:fldCharType="end"/>
        </w:r>
      </w:ins>
    </w:p>
    <w:p w14:paraId="60A5FDDC" w14:textId="77777777" w:rsidR="002A1527" w:rsidRDefault="002A1527">
      <w:pPr>
        <w:pStyle w:val="TableofFigures"/>
        <w:tabs>
          <w:tab w:val="right" w:leader="dot" w:pos="9530"/>
        </w:tabs>
        <w:rPr>
          <w:ins w:id="559" w:author="Prince Agarwal" w:date="2014-05-10T17:59:00Z"/>
          <w:rFonts w:asciiTheme="minorHAnsi" w:eastAsiaTheme="minorEastAsia" w:hAnsiTheme="minorHAnsi" w:cstheme="minorBidi"/>
          <w:noProof/>
          <w:szCs w:val="22"/>
        </w:rPr>
      </w:pPr>
      <w:ins w:id="560" w:author="Prince Agarwal" w:date="2014-05-10T17:59:00Z">
        <w:r w:rsidRPr="00387183">
          <w:rPr>
            <w:rStyle w:val="Hyperlink"/>
            <w:noProof/>
          </w:rPr>
          <w:fldChar w:fldCharType="begin"/>
        </w:r>
        <w:r w:rsidRPr="00387183">
          <w:rPr>
            <w:rStyle w:val="Hyperlink"/>
            <w:noProof/>
          </w:rPr>
          <w:instrText xml:space="preserve"> </w:instrText>
        </w:r>
        <w:r>
          <w:rPr>
            <w:noProof/>
          </w:rPr>
          <w:instrText>HYPERLINK \l "_Toc387508105"</w:instrText>
        </w:r>
        <w:r w:rsidRPr="00387183">
          <w:rPr>
            <w:rStyle w:val="Hyperlink"/>
            <w:noProof/>
          </w:rPr>
          <w:instrText xml:space="preserve"> </w:instrText>
        </w:r>
        <w:r w:rsidRPr="00387183">
          <w:rPr>
            <w:rStyle w:val="Hyperlink"/>
            <w:noProof/>
          </w:rPr>
          <w:fldChar w:fldCharType="separate"/>
        </w:r>
        <w:r w:rsidRPr="00387183">
          <w:rPr>
            <w:rStyle w:val="Hyperlink"/>
            <w:rFonts w:cstheme="minorHAnsi"/>
            <w:noProof/>
          </w:rPr>
          <w:t>Figure 5: Example of Trace functionality used by OAM application</w:t>
        </w:r>
        <w:r>
          <w:rPr>
            <w:noProof/>
            <w:webHidden/>
          </w:rPr>
          <w:tab/>
        </w:r>
        <w:r>
          <w:rPr>
            <w:noProof/>
            <w:webHidden/>
          </w:rPr>
          <w:fldChar w:fldCharType="begin"/>
        </w:r>
        <w:r>
          <w:rPr>
            <w:noProof/>
            <w:webHidden/>
          </w:rPr>
          <w:instrText xml:space="preserve"> PAGEREF _Toc387508105 \h </w:instrText>
        </w:r>
      </w:ins>
      <w:r>
        <w:rPr>
          <w:noProof/>
          <w:webHidden/>
        </w:rPr>
      </w:r>
      <w:r>
        <w:rPr>
          <w:noProof/>
          <w:webHidden/>
        </w:rPr>
        <w:fldChar w:fldCharType="separate"/>
      </w:r>
      <w:ins w:id="561" w:author="Prince Agarwal" w:date="2014-05-10T17:59:00Z">
        <w:r>
          <w:rPr>
            <w:noProof/>
            <w:webHidden/>
          </w:rPr>
          <w:t>19</w:t>
        </w:r>
        <w:r>
          <w:rPr>
            <w:noProof/>
            <w:webHidden/>
          </w:rPr>
          <w:fldChar w:fldCharType="end"/>
        </w:r>
        <w:r w:rsidRPr="00387183">
          <w:rPr>
            <w:rStyle w:val="Hyperlink"/>
            <w:noProof/>
          </w:rPr>
          <w:fldChar w:fldCharType="end"/>
        </w:r>
      </w:ins>
    </w:p>
    <w:p w14:paraId="5B08D0F0" w14:textId="77777777" w:rsidR="002A1527" w:rsidRDefault="002A1527">
      <w:pPr>
        <w:pStyle w:val="TableofFigures"/>
        <w:tabs>
          <w:tab w:val="right" w:leader="dot" w:pos="9530"/>
        </w:tabs>
        <w:rPr>
          <w:ins w:id="562" w:author="Prince Agarwal" w:date="2014-05-10T17:59:00Z"/>
          <w:rFonts w:asciiTheme="minorHAnsi" w:eastAsiaTheme="minorEastAsia" w:hAnsiTheme="minorHAnsi" w:cstheme="minorBidi"/>
          <w:noProof/>
          <w:szCs w:val="22"/>
        </w:rPr>
      </w:pPr>
      <w:ins w:id="563" w:author="Prince Agarwal" w:date="2014-05-10T17:59:00Z">
        <w:r w:rsidRPr="00387183">
          <w:rPr>
            <w:rStyle w:val="Hyperlink"/>
            <w:noProof/>
          </w:rPr>
          <w:fldChar w:fldCharType="begin"/>
        </w:r>
        <w:r w:rsidRPr="00387183">
          <w:rPr>
            <w:rStyle w:val="Hyperlink"/>
            <w:noProof/>
          </w:rPr>
          <w:instrText xml:space="preserve"> </w:instrText>
        </w:r>
        <w:r>
          <w:rPr>
            <w:noProof/>
          </w:rPr>
          <w:instrText>HYPERLINK \l "_Toc387508106"</w:instrText>
        </w:r>
        <w:r w:rsidRPr="00387183">
          <w:rPr>
            <w:rStyle w:val="Hyperlink"/>
            <w:noProof/>
          </w:rPr>
          <w:instrText xml:space="preserve"> </w:instrText>
        </w:r>
        <w:r w:rsidRPr="00387183">
          <w:rPr>
            <w:rStyle w:val="Hyperlink"/>
            <w:noProof/>
          </w:rPr>
          <w:fldChar w:fldCharType="separate"/>
        </w:r>
        <w:r w:rsidRPr="00387183">
          <w:rPr>
            <w:rStyle w:val="Hyperlink"/>
            <w:rFonts w:cstheme="minorHAnsi"/>
            <w:noProof/>
          </w:rPr>
          <w:t>Figure 6: Interaction Diagram of OAM Module</w:t>
        </w:r>
        <w:r>
          <w:rPr>
            <w:noProof/>
            <w:webHidden/>
          </w:rPr>
          <w:tab/>
        </w:r>
        <w:r>
          <w:rPr>
            <w:noProof/>
            <w:webHidden/>
          </w:rPr>
          <w:fldChar w:fldCharType="begin"/>
        </w:r>
        <w:r>
          <w:rPr>
            <w:noProof/>
            <w:webHidden/>
          </w:rPr>
          <w:instrText xml:space="preserve"> PAGEREF _Toc387508106 \h </w:instrText>
        </w:r>
      </w:ins>
      <w:r>
        <w:rPr>
          <w:noProof/>
          <w:webHidden/>
        </w:rPr>
      </w:r>
      <w:r>
        <w:rPr>
          <w:noProof/>
          <w:webHidden/>
        </w:rPr>
        <w:fldChar w:fldCharType="separate"/>
      </w:r>
      <w:ins w:id="564" w:author="Prince Agarwal" w:date="2014-05-10T17:59:00Z">
        <w:r>
          <w:rPr>
            <w:noProof/>
            <w:webHidden/>
          </w:rPr>
          <w:t>23</w:t>
        </w:r>
        <w:r>
          <w:rPr>
            <w:noProof/>
            <w:webHidden/>
          </w:rPr>
          <w:fldChar w:fldCharType="end"/>
        </w:r>
        <w:r w:rsidRPr="00387183">
          <w:rPr>
            <w:rStyle w:val="Hyperlink"/>
            <w:noProof/>
          </w:rPr>
          <w:fldChar w:fldCharType="end"/>
        </w:r>
      </w:ins>
    </w:p>
    <w:p w14:paraId="7C44763A" w14:textId="77777777" w:rsidR="002A1527" w:rsidRDefault="002A1527">
      <w:pPr>
        <w:pStyle w:val="TableofFigures"/>
        <w:tabs>
          <w:tab w:val="right" w:leader="dot" w:pos="9530"/>
        </w:tabs>
        <w:rPr>
          <w:ins w:id="565" w:author="Prince Agarwal" w:date="2014-05-10T17:59:00Z"/>
          <w:rFonts w:asciiTheme="minorHAnsi" w:eastAsiaTheme="minorEastAsia" w:hAnsiTheme="minorHAnsi" w:cstheme="minorBidi"/>
          <w:noProof/>
          <w:szCs w:val="22"/>
        </w:rPr>
      </w:pPr>
      <w:ins w:id="566" w:author="Prince Agarwal" w:date="2014-05-10T17:59:00Z">
        <w:r w:rsidRPr="00387183">
          <w:rPr>
            <w:rStyle w:val="Hyperlink"/>
            <w:noProof/>
          </w:rPr>
          <w:fldChar w:fldCharType="begin"/>
        </w:r>
        <w:r w:rsidRPr="00387183">
          <w:rPr>
            <w:rStyle w:val="Hyperlink"/>
            <w:noProof/>
          </w:rPr>
          <w:instrText xml:space="preserve"> </w:instrText>
        </w:r>
        <w:r>
          <w:rPr>
            <w:noProof/>
          </w:rPr>
          <w:instrText>HYPERLINK \l "_Toc387508107"</w:instrText>
        </w:r>
        <w:r w:rsidRPr="00387183">
          <w:rPr>
            <w:rStyle w:val="Hyperlink"/>
            <w:noProof/>
          </w:rPr>
          <w:instrText xml:space="preserve"> </w:instrText>
        </w:r>
        <w:r w:rsidRPr="00387183">
          <w:rPr>
            <w:rStyle w:val="Hyperlink"/>
            <w:noProof/>
          </w:rPr>
          <w:fldChar w:fldCharType="separate"/>
        </w:r>
        <w:r w:rsidRPr="00387183">
          <w:rPr>
            <w:rStyle w:val="Hyperlink"/>
            <w:noProof/>
          </w:rPr>
          <w:t>Figure 7: Class Diagram</w:t>
        </w:r>
        <w:r>
          <w:rPr>
            <w:noProof/>
            <w:webHidden/>
          </w:rPr>
          <w:tab/>
        </w:r>
        <w:r>
          <w:rPr>
            <w:noProof/>
            <w:webHidden/>
          </w:rPr>
          <w:fldChar w:fldCharType="begin"/>
        </w:r>
        <w:r>
          <w:rPr>
            <w:noProof/>
            <w:webHidden/>
          </w:rPr>
          <w:instrText xml:space="preserve"> PAGEREF _Toc387508107 \h </w:instrText>
        </w:r>
      </w:ins>
      <w:r>
        <w:rPr>
          <w:noProof/>
          <w:webHidden/>
        </w:rPr>
      </w:r>
      <w:r>
        <w:rPr>
          <w:noProof/>
          <w:webHidden/>
        </w:rPr>
        <w:fldChar w:fldCharType="separate"/>
      </w:r>
      <w:ins w:id="567" w:author="Prince Agarwal" w:date="2014-05-10T17:59:00Z">
        <w:r>
          <w:rPr>
            <w:noProof/>
            <w:webHidden/>
          </w:rPr>
          <w:t>25</w:t>
        </w:r>
        <w:r>
          <w:rPr>
            <w:noProof/>
            <w:webHidden/>
          </w:rPr>
          <w:fldChar w:fldCharType="end"/>
        </w:r>
        <w:r w:rsidRPr="00387183">
          <w:rPr>
            <w:rStyle w:val="Hyperlink"/>
            <w:noProof/>
          </w:rPr>
          <w:fldChar w:fldCharType="end"/>
        </w:r>
      </w:ins>
    </w:p>
    <w:p w14:paraId="6978969D" w14:textId="77777777" w:rsidR="002A1527" w:rsidRDefault="002A1527">
      <w:pPr>
        <w:pStyle w:val="TableofFigures"/>
        <w:tabs>
          <w:tab w:val="right" w:leader="dot" w:pos="9530"/>
        </w:tabs>
        <w:rPr>
          <w:ins w:id="568" w:author="Prince Agarwal" w:date="2014-05-10T17:59:00Z"/>
          <w:rFonts w:asciiTheme="minorHAnsi" w:eastAsiaTheme="minorEastAsia" w:hAnsiTheme="minorHAnsi" w:cstheme="minorBidi"/>
          <w:noProof/>
          <w:szCs w:val="22"/>
        </w:rPr>
      </w:pPr>
      <w:ins w:id="569" w:author="Prince Agarwal" w:date="2014-05-10T17:59:00Z">
        <w:r w:rsidRPr="00387183">
          <w:rPr>
            <w:rStyle w:val="Hyperlink"/>
            <w:noProof/>
          </w:rPr>
          <w:fldChar w:fldCharType="begin"/>
        </w:r>
        <w:r w:rsidRPr="00387183">
          <w:rPr>
            <w:rStyle w:val="Hyperlink"/>
            <w:noProof/>
          </w:rPr>
          <w:instrText xml:space="preserve"> </w:instrText>
        </w:r>
        <w:r>
          <w:rPr>
            <w:noProof/>
          </w:rPr>
          <w:instrText>HYPERLINK \l "_Toc387508108"</w:instrText>
        </w:r>
        <w:r w:rsidRPr="00387183">
          <w:rPr>
            <w:rStyle w:val="Hyperlink"/>
            <w:noProof/>
          </w:rPr>
          <w:instrText xml:space="preserve"> </w:instrText>
        </w:r>
        <w:r w:rsidRPr="00387183">
          <w:rPr>
            <w:rStyle w:val="Hyperlink"/>
            <w:noProof/>
          </w:rPr>
          <w:fldChar w:fldCharType="separate"/>
        </w:r>
        <w:r w:rsidRPr="00387183">
          <w:rPr>
            <w:rStyle w:val="Hyperlink"/>
            <w:rFonts w:cstheme="minorHAnsi"/>
            <w:noProof/>
          </w:rPr>
          <w:t>Figure 8: OAM Class Diagram</w:t>
        </w:r>
        <w:r>
          <w:rPr>
            <w:noProof/>
            <w:webHidden/>
          </w:rPr>
          <w:tab/>
        </w:r>
        <w:r>
          <w:rPr>
            <w:noProof/>
            <w:webHidden/>
          </w:rPr>
          <w:fldChar w:fldCharType="begin"/>
        </w:r>
        <w:r>
          <w:rPr>
            <w:noProof/>
            <w:webHidden/>
          </w:rPr>
          <w:instrText xml:space="preserve"> PAGEREF _Toc387508108 \h </w:instrText>
        </w:r>
      </w:ins>
      <w:r>
        <w:rPr>
          <w:noProof/>
          <w:webHidden/>
        </w:rPr>
      </w:r>
      <w:r>
        <w:rPr>
          <w:noProof/>
          <w:webHidden/>
        </w:rPr>
        <w:fldChar w:fldCharType="separate"/>
      </w:r>
      <w:ins w:id="570" w:author="Prince Agarwal" w:date="2014-05-10T17:59:00Z">
        <w:r>
          <w:rPr>
            <w:noProof/>
            <w:webHidden/>
          </w:rPr>
          <w:t>26</w:t>
        </w:r>
        <w:r>
          <w:rPr>
            <w:noProof/>
            <w:webHidden/>
          </w:rPr>
          <w:fldChar w:fldCharType="end"/>
        </w:r>
        <w:r w:rsidRPr="00387183">
          <w:rPr>
            <w:rStyle w:val="Hyperlink"/>
            <w:noProof/>
          </w:rPr>
          <w:fldChar w:fldCharType="end"/>
        </w:r>
      </w:ins>
    </w:p>
    <w:p w14:paraId="5236F580" w14:textId="77777777" w:rsidR="002A1527" w:rsidRDefault="002A1527">
      <w:pPr>
        <w:pStyle w:val="TableofFigures"/>
        <w:tabs>
          <w:tab w:val="right" w:leader="dot" w:pos="9530"/>
        </w:tabs>
        <w:rPr>
          <w:ins w:id="571" w:author="Prince Agarwal" w:date="2014-05-10T17:59:00Z"/>
          <w:rFonts w:asciiTheme="minorHAnsi" w:eastAsiaTheme="minorEastAsia" w:hAnsiTheme="minorHAnsi" w:cstheme="minorBidi"/>
          <w:noProof/>
          <w:szCs w:val="22"/>
        </w:rPr>
      </w:pPr>
      <w:ins w:id="572" w:author="Prince Agarwal" w:date="2014-05-10T17:59:00Z">
        <w:r w:rsidRPr="00387183">
          <w:rPr>
            <w:rStyle w:val="Hyperlink"/>
            <w:noProof/>
          </w:rPr>
          <w:fldChar w:fldCharType="begin"/>
        </w:r>
        <w:r w:rsidRPr="00387183">
          <w:rPr>
            <w:rStyle w:val="Hyperlink"/>
            <w:noProof/>
          </w:rPr>
          <w:instrText xml:space="preserve"> </w:instrText>
        </w:r>
        <w:r>
          <w:rPr>
            <w:noProof/>
          </w:rPr>
          <w:instrText>HYPERLINK \l "_Toc387508109"</w:instrText>
        </w:r>
        <w:r w:rsidRPr="00387183">
          <w:rPr>
            <w:rStyle w:val="Hyperlink"/>
            <w:noProof/>
          </w:rPr>
          <w:instrText xml:space="preserve"> </w:instrText>
        </w:r>
        <w:r w:rsidRPr="00387183">
          <w:rPr>
            <w:rStyle w:val="Hyperlink"/>
            <w:noProof/>
          </w:rPr>
          <w:fldChar w:fldCharType="separate"/>
        </w:r>
        <w:r w:rsidRPr="00387183">
          <w:rPr>
            <w:rStyle w:val="Hyperlink"/>
            <w:rFonts w:cstheme="minorHAnsi"/>
            <w:noProof/>
          </w:rPr>
          <w:t>Figure 9 : TR069 Client Class Diagram</w:t>
        </w:r>
        <w:r>
          <w:rPr>
            <w:noProof/>
            <w:webHidden/>
          </w:rPr>
          <w:tab/>
        </w:r>
        <w:r>
          <w:rPr>
            <w:noProof/>
            <w:webHidden/>
          </w:rPr>
          <w:fldChar w:fldCharType="begin"/>
        </w:r>
        <w:r>
          <w:rPr>
            <w:noProof/>
            <w:webHidden/>
          </w:rPr>
          <w:instrText xml:space="preserve"> PAGEREF _Toc387508109 \h </w:instrText>
        </w:r>
      </w:ins>
      <w:r>
        <w:rPr>
          <w:noProof/>
          <w:webHidden/>
        </w:rPr>
      </w:r>
      <w:r>
        <w:rPr>
          <w:noProof/>
          <w:webHidden/>
        </w:rPr>
        <w:fldChar w:fldCharType="separate"/>
      </w:r>
      <w:ins w:id="573" w:author="Prince Agarwal" w:date="2014-05-10T17:59:00Z">
        <w:r>
          <w:rPr>
            <w:noProof/>
            <w:webHidden/>
          </w:rPr>
          <w:t>29</w:t>
        </w:r>
        <w:r>
          <w:rPr>
            <w:noProof/>
            <w:webHidden/>
          </w:rPr>
          <w:fldChar w:fldCharType="end"/>
        </w:r>
        <w:r w:rsidRPr="00387183">
          <w:rPr>
            <w:rStyle w:val="Hyperlink"/>
            <w:noProof/>
          </w:rPr>
          <w:fldChar w:fldCharType="end"/>
        </w:r>
      </w:ins>
    </w:p>
    <w:p w14:paraId="217521FE" w14:textId="77777777" w:rsidR="002A1527" w:rsidRDefault="002A1527">
      <w:pPr>
        <w:pStyle w:val="TableofFigures"/>
        <w:tabs>
          <w:tab w:val="right" w:leader="dot" w:pos="9530"/>
        </w:tabs>
        <w:rPr>
          <w:ins w:id="574" w:author="Prince Agarwal" w:date="2014-05-10T17:59:00Z"/>
          <w:rFonts w:asciiTheme="minorHAnsi" w:eastAsiaTheme="minorEastAsia" w:hAnsiTheme="minorHAnsi" w:cstheme="minorBidi"/>
          <w:noProof/>
          <w:szCs w:val="22"/>
        </w:rPr>
      </w:pPr>
      <w:ins w:id="575" w:author="Prince Agarwal" w:date="2014-05-10T17:59:00Z">
        <w:r w:rsidRPr="00387183">
          <w:rPr>
            <w:rStyle w:val="Hyperlink"/>
            <w:noProof/>
          </w:rPr>
          <w:fldChar w:fldCharType="begin"/>
        </w:r>
        <w:r w:rsidRPr="00387183">
          <w:rPr>
            <w:rStyle w:val="Hyperlink"/>
            <w:noProof/>
          </w:rPr>
          <w:instrText xml:space="preserve"> </w:instrText>
        </w:r>
        <w:r>
          <w:rPr>
            <w:noProof/>
          </w:rPr>
          <w:instrText>HYPERLINK \l "_Toc387508110"</w:instrText>
        </w:r>
        <w:r w:rsidRPr="00387183">
          <w:rPr>
            <w:rStyle w:val="Hyperlink"/>
            <w:noProof/>
          </w:rPr>
          <w:instrText xml:space="preserve"> </w:instrText>
        </w:r>
        <w:r w:rsidRPr="00387183">
          <w:rPr>
            <w:rStyle w:val="Hyperlink"/>
            <w:noProof/>
          </w:rPr>
          <w:fldChar w:fldCharType="separate"/>
        </w:r>
        <w:r w:rsidRPr="00387183">
          <w:rPr>
            <w:rStyle w:val="Hyperlink"/>
            <w:rFonts w:cstheme="minorHAnsi"/>
            <w:noProof/>
          </w:rPr>
          <w:t>Figure 10 : Call Flow between HeNB and HeMS</w:t>
        </w:r>
        <w:r>
          <w:rPr>
            <w:noProof/>
            <w:webHidden/>
          </w:rPr>
          <w:tab/>
        </w:r>
        <w:r>
          <w:rPr>
            <w:noProof/>
            <w:webHidden/>
          </w:rPr>
          <w:fldChar w:fldCharType="begin"/>
        </w:r>
        <w:r>
          <w:rPr>
            <w:noProof/>
            <w:webHidden/>
          </w:rPr>
          <w:instrText xml:space="preserve"> PAGEREF _Toc387508110 \h </w:instrText>
        </w:r>
      </w:ins>
      <w:r>
        <w:rPr>
          <w:noProof/>
          <w:webHidden/>
        </w:rPr>
      </w:r>
      <w:r>
        <w:rPr>
          <w:noProof/>
          <w:webHidden/>
        </w:rPr>
        <w:fldChar w:fldCharType="separate"/>
      </w:r>
      <w:ins w:id="576" w:author="Prince Agarwal" w:date="2014-05-10T17:59:00Z">
        <w:r>
          <w:rPr>
            <w:noProof/>
            <w:webHidden/>
          </w:rPr>
          <w:t>30</w:t>
        </w:r>
        <w:r>
          <w:rPr>
            <w:noProof/>
            <w:webHidden/>
          </w:rPr>
          <w:fldChar w:fldCharType="end"/>
        </w:r>
        <w:r w:rsidRPr="00387183">
          <w:rPr>
            <w:rStyle w:val="Hyperlink"/>
            <w:noProof/>
          </w:rPr>
          <w:fldChar w:fldCharType="end"/>
        </w:r>
      </w:ins>
    </w:p>
    <w:p w14:paraId="25A5D5BB" w14:textId="77777777" w:rsidR="002A1527" w:rsidRDefault="002A1527">
      <w:pPr>
        <w:pStyle w:val="TableofFigures"/>
        <w:tabs>
          <w:tab w:val="right" w:leader="dot" w:pos="9530"/>
        </w:tabs>
        <w:rPr>
          <w:ins w:id="577" w:author="Prince Agarwal" w:date="2014-05-10T17:59:00Z"/>
          <w:rFonts w:asciiTheme="minorHAnsi" w:eastAsiaTheme="minorEastAsia" w:hAnsiTheme="minorHAnsi" w:cstheme="minorBidi"/>
          <w:noProof/>
          <w:szCs w:val="22"/>
        </w:rPr>
      </w:pPr>
      <w:ins w:id="578" w:author="Prince Agarwal" w:date="2014-05-10T17:59:00Z">
        <w:r w:rsidRPr="00387183">
          <w:rPr>
            <w:rStyle w:val="Hyperlink"/>
            <w:noProof/>
          </w:rPr>
          <w:fldChar w:fldCharType="begin"/>
        </w:r>
        <w:r w:rsidRPr="00387183">
          <w:rPr>
            <w:rStyle w:val="Hyperlink"/>
            <w:noProof/>
          </w:rPr>
          <w:instrText xml:space="preserve"> </w:instrText>
        </w:r>
        <w:r>
          <w:rPr>
            <w:noProof/>
          </w:rPr>
          <w:instrText>HYPERLINK \l "_Toc387508111"</w:instrText>
        </w:r>
        <w:r w:rsidRPr="00387183">
          <w:rPr>
            <w:rStyle w:val="Hyperlink"/>
            <w:noProof/>
          </w:rPr>
          <w:instrText xml:space="preserve"> </w:instrText>
        </w:r>
        <w:r w:rsidRPr="00387183">
          <w:rPr>
            <w:rStyle w:val="Hyperlink"/>
            <w:noProof/>
          </w:rPr>
          <w:fldChar w:fldCharType="separate"/>
        </w:r>
        <w:r w:rsidRPr="00387183">
          <w:rPr>
            <w:rStyle w:val="Hyperlink"/>
            <w:noProof/>
          </w:rPr>
          <w:t xml:space="preserve">Figure 11 : </w:t>
        </w:r>
        <w:r w:rsidRPr="00387183">
          <w:rPr>
            <w:rStyle w:val="Hyperlink"/>
            <w:rFonts w:cstheme="minorHAnsi"/>
            <w:noProof/>
          </w:rPr>
          <w:t>Sequence Diagram for Set Parameter</w:t>
        </w:r>
        <w:r>
          <w:rPr>
            <w:noProof/>
            <w:webHidden/>
          </w:rPr>
          <w:tab/>
        </w:r>
        <w:r>
          <w:rPr>
            <w:noProof/>
            <w:webHidden/>
          </w:rPr>
          <w:fldChar w:fldCharType="begin"/>
        </w:r>
        <w:r>
          <w:rPr>
            <w:noProof/>
            <w:webHidden/>
          </w:rPr>
          <w:instrText xml:space="preserve"> PAGEREF _Toc387508111 \h </w:instrText>
        </w:r>
      </w:ins>
      <w:r>
        <w:rPr>
          <w:noProof/>
          <w:webHidden/>
        </w:rPr>
      </w:r>
      <w:r>
        <w:rPr>
          <w:noProof/>
          <w:webHidden/>
        </w:rPr>
        <w:fldChar w:fldCharType="separate"/>
      </w:r>
      <w:ins w:id="579" w:author="Prince Agarwal" w:date="2014-05-10T17:59:00Z">
        <w:r>
          <w:rPr>
            <w:noProof/>
            <w:webHidden/>
          </w:rPr>
          <w:t>31</w:t>
        </w:r>
        <w:r>
          <w:rPr>
            <w:noProof/>
            <w:webHidden/>
          </w:rPr>
          <w:fldChar w:fldCharType="end"/>
        </w:r>
        <w:r w:rsidRPr="00387183">
          <w:rPr>
            <w:rStyle w:val="Hyperlink"/>
            <w:noProof/>
          </w:rPr>
          <w:fldChar w:fldCharType="end"/>
        </w:r>
      </w:ins>
    </w:p>
    <w:p w14:paraId="66053335" w14:textId="77777777" w:rsidR="002A1527" w:rsidRDefault="002A1527">
      <w:pPr>
        <w:pStyle w:val="TableofFigures"/>
        <w:tabs>
          <w:tab w:val="right" w:leader="dot" w:pos="9530"/>
        </w:tabs>
        <w:rPr>
          <w:ins w:id="580" w:author="Prince Agarwal" w:date="2014-05-10T17:59:00Z"/>
          <w:rFonts w:asciiTheme="minorHAnsi" w:eastAsiaTheme="minorEastAsia" w:hAnsiTheme="minorHAnsi" w:cstheme="minorBidi"/>
          <w:noProof/>
          <w:szCs w:val="22"/>
        </w:rPr>
      </w:pPr>
      <w:ins w:id="581" w:author="Prince Agarwal" w:date="2014-05-10T17:59:00Z">
        <w:r w:rsidRPr="00387183">
          <w:rPr>
            <w:rStyle w:val="Hyperlink"/>
            <w:noProof/>
          </w:rPr>
          <w:fldChar w:fldCharType="begin"/>
        </w:r>
        <w:r w:rsidRPr="00387183">
          <w:rPr>
            <w:rStyle w:val="Hyperlink"/>
            <w:noProof/>
          </w:rPr>
          <w:instrText xml:space="preserve"> </w:instrText>
        </w:r>
        <w:r>
          <w:rPr>
            <w:noProof/>
          </w:rPr>
          <w:instrText>HYPERLINK \l "_Toc387508112"</w:instrText>
        </w:r>
        <w:r w:rsidRPr="00387183">
          <w:rPr>
            <w:rStyle w:val="Hyperlink"/>
            <w:noProof/>
          </w:rPr>
          <w:instrText xml:space="preserve"> </w:instrText>
        </w:r>
        <w:r w:rsidRPr="00387183">
          <w:rPr>
            <w:rStyle w:val="Hyperlink"/>
            <w:noProof/>
          </w:rPr>
          <w:fldChar w:fldCharType="separate"/>
        </w:r>
        <w:r w:rsidRPr="00387183">
          <w:rPr>
            <w:rStyle w:val="Hyperlink"/>
            <w:noProof/>
          </w:rPr>
          <w:t xml:space="preserve">Figure 12 : </w:t>
        </w:r>
        <w:r w:rsidRPr="00387183">
          <w:rPr>
            <w:rStyle w:val="Hyperlink"/>
            <w:rFonts w:cstheme="minorHAnsi"/>
            <w:noProof/>
          </w:rPr>
          <w:t>Reboot from Hems</w:t>
        </w:r>
        <w:r>
          <w:rPr>
            <w:noProof/>
            <w:webHidden/>
          </w:rPr>
          <w:tab/>
        </w:r>
        <w:r>
          <w:rPr>
            <w:noProof/>
            <w:webHidden/>
          </w:rPr>
          <w:fldChar w:fldCharType="begin"/>
        </w:r>
        <w:r>
          <w:rPr>
            <w:noProof/>
            <w:webHidden/>
          </w:rPr>
          <w:instrText xml:space="preserve"> PAGEREF _Toc387508112 \h </w:instrText>
        </w:r>
      </w:ins>
      <w:r>
        <w:rPr>
          <w:noProof/>
          <w:webHidden/>
        </w:rPr>
      </w:r>
      <w:r>
        <w:rPr>
          <w:noProof/>
          <w:webHidden/>
        </w:rPr>
        <w:fldChar w:fldCharType="separate"/>
      </w:r>
      <w:ins w:id="582" w:author="Prince Agarwal" w:date="2014-05-10T17:59:00Z">
        <w:r>
          <w:rPr>
            <w:noProof/>
            <w:webHidden/>
          </w:rPr>
          <w:t>32</w:t>
        </w:r>
        <w:r>
          <w:rPr>
            <w:noProof/>
            <w:webHidden/>
          </w:rPr>
          <w:fldChar w:fldCharType="end"/>
        </w:r>
        <w:r w:rsidRPr="00387183">
          <w:rPr>
            <w:rStyle w:val="Hyperlink"/>
            <w:noProof/>
          </w:rPr>
          <w:fldChar w:fldCharType="end"/>
        </w:r>
      </w:ins>
    </w:p>
    <w:p w14:paraId="708A7502" w14:textId="77777777" w:rsidR="002A1527" w:rsidRDefault="002A1527">
      <w:pPr>
        <w:pStyle w:val="TableofFigures"/>
        <w:tabs>
          <w:tab w:val="right" w:leader="dot" w:pos="9530"/>
        </w:tabs>
        <w:rPr>
          <w:ins w:id="583" w:author="Prince Agarwal" w:date="2014-05-10T17:59:00Z"/>
          <w:rFonts w:asciiTheme="minorHAnsi" w:eastAsiaTheme="minorEastAsia" w:hAnsiTheme="minorHAnsi" w:cstheme="minorBidi"/>
          <w:noProof/>
          <w:szCs w:val="22"/>
        </w:rPr>
      </w:pPr>
      <w:ins w:id="584" w:author="Prince Agarwal" w:date="2014-05-10T17:59:00Z">
        <w:r w:rsidRPr="00387183">
          <w:rPr>
            <w:rStyle w:val="Hyperlink"/>
            <w:noProof/>
          </w:rPr>
          <w:fldChar w:fldCharType="begin"/>
        </w:r>
        <w:r w:rsidRPr="00387183">
          <w:rPr>
            <w:rStyle w:val="Hyperlink"/>
            <w:noProof/>
          </w:rPr>
          <w:instrText xml:space="preserve"> </w:instrText>
        </w:r>
        <w:r>
          <w:rPr>
            <w:noProof/>
          </w:rPr>
          <w:instrText>HYPERLINK \l "_Toc387508113"</w:instrText>
        </w:r>
        <w:r w:rsidRPr="00387183">
          <w:rPr>
            <w:rStyle w:val="Hyperlink"/>
            <w:noProof/>
          </w:rPr>
          <w:instrText xml:space="preserve"> </w:instrText>
        </w:r>
        <w:r w:rsidRPr="00387183">
          <w:rPr>
            <w:rStyle w:val="Hyperlink"/>
            <w:noProof/>
          </w:rPr>
          <w:fldChar w:fldCharType="separate"/>
        </w:r>
        <w:r w:rsidRPr="00387183">
          <w:rPr>
            <w:rStyle w:val="Hyperlink"/>
            <w:noProof/>
          </w:rPr>
          <w:t>Figure 13 : OAM-Messenger</w:t>
        </w:r>
        <w:r>
          <w:rPr>
            <w:noProof/>
            <w:webHidden/>
          </w:rPr>
          <w:tab/>
        </w:r>
        <w:r>
          <w:rPr>
            <w:noProof/>
            <w:webHidden/>
          </w:rPr>
          <w:fldChar w:fldCharType="begin"/>
        </w:r>
        <w:r>
          <w:rPr>
            <w:noProof/>
            <w:webHidden/>
          </w:rPr>
          <w:instrText xml:space="preserve"> PAGEREF _Toc387508113 \h </w:instrText>
        </w:r>
      </w:ins>
      <w:r>
        <w:rPr>
          <w:noProof/>
          <w:webHidden/>
        </w:rPr>
      </w:r>
      <w:r>
        <w:rPr>
          <w:noProof/>
          <w:webHidden/>
        </w:rPr>
        <w:fldChar w:fldCharType="separate"/>
      </w:r>
      <w:ins w:id="585" w:author="Prince Agarwal" w:date="2014-05-10T17:59:00Z">
        <w:r>
          <w:rPr>
            <w:noProof/>
            <w:webHidden/>
          </w:rPr>
          <w:t>33</w:t>
        </w:r>
        <w:r>
          <w:rPr>
            <w:noProof/>
            <w:webHidden/>
          </w:rPr>
          <w:fldChar w:fldCharType="end"/>
        </w:r>
        <w:r w:rsidRPr="00387183">
          <w:rPr>
            <w:rStyle w:val="Hyperlink"/>
            <w:noProof/>
          </w:rPr>
          <w:fldChar w:fldCharType="end"/>
        </w:r>
      </w:ins>
    </w:p>
    <w:p w14:paraId="0AB7B821" w14:textId="77777777" w:rsidR="002A1527" w:rsidRDefault="002A1527">
      <w:pPr>
        <w:pStyle w:val="TableofFigures"/>
        <w:tabs>
          <w:tab w:val="right" w:leader="dot" w:pos="9530"/>
        </w:tabs>
        <w:rPr>
          <w:ins w:id="586" w:author="Prince Agarwal" w:date="2014-05-10T17:59:00Z"/>
          <w:rFonts w:asciiTheme="minorHAnsi" w:eastAsiaTheme="minorEastAsia" w:hAnsiTheme="minorHAnsi" w:cstheme="minorBidi"/>
          <w:noProof/>
          <w:szCs w:val="22"/>
        </w:rPr>
      </w:pPr>
      <w:ins w:id="587" w:author="Prince Agarwal" w:date="2014-05-10T17:59:00Z">
        <w:r w:rsidRPr="00387183">
          <w:rPr>
            <w:rStyle w:val="Hyperlink"/>
            <w:noProof/>
          </w:rPr>
          <w:fldChar w:fldCharType="begin"/>
        </w:r>
        <w:r w:rsidRPr="00387183">
          <w:rPr>
            <w:rStyle w:val="Hyperlink"/>
            <w:noProof/>
          </w:rPr>
          <w:instrText xml:space="preserve"> </w:instrText>
        </w:r>
        <w:r>
          <w:rPr>
            <w:noProof/>
          </w:rPr>
          <w:instrText>HYPERLINK \l "_Toc387508114"</w:instrText>
        </w:r>
        <w:r w:rsidRPr="00387183">
          <w:rPr>
            <w:rStyle w:val="Hyperlink"/>
            <w:noProof/>
          </w:rPr>
          <w:instrText xml:space="preserve"> </w:instrText>
        </w:r>
        <w:r w:rsidRPr="00387183">
          <w:rPr>
            <w:rStyle w:val="Hyperlink"/>
            <w:noProof/>
          </w:rPr>
          <w:fldChar w:fldCharType="separate"/>
        </w:r>
        <w:r w:rsidRPr="00387183">
          <w:rPr>
            <w:rStyle w:val="Hyperlink"/>
            <w:noProof/>
          </w:rPr>
          <w:t xml:space="preserve">Figure 14 : </w:t>
        </w:r>
        <w:r w:rsidRPr="00387183">
          <w:rPr>
            <w:rStyle w:val="Hyperlink"/>
            <w:rFonts w:cstheme="minorHAnsi"/>
            <w:noProof/>
          </w:rPr>
          <w:t>Parameter handling in OAM-Messenger</w:t>
        </w:r>
        <w:r>
          <w:rPr>
            <w:noProof/>
            <w:webHidden/>
          </w:rPr>
          <w:tab/>
        </w:r>
        <w:r>
          <w:rPr>
            <w:noProof/>
            <w:webHidden/>
          </w:rPr>
          <w:fldChar w:fldCharType="begin"/>
        </w:r>
        <w:r>
          <w:rPr>
            <w:noProof/>
            <w:webHidden/>
          </w:rPr>
          <w:instrText xml:space="preserve"> PAGEREF _Toc387508114 \h </w:instrText>
        </w:r>
      </w:ins>
      <w:r>
        <w:rPr>
          <w:noProof/>
          <w:webHidden/>
        </w:rPr>
      </w:r>
      <w:r>
        <w:rPr>
          <w:noProof/>
          <w:webHidden/>
        </w:rPr>
        <w:fldChar w:fldCharType="separate"/>
      </w:r>
      <w:ins w:id="588" w:author="Prince Agarwal" w:date="2014-05-10T17:59:00Z">
        <w:r>
          <w:rPr>
            <w:noProof/>
            <w:webHidden/>
          </w:rPr>
          <w:t>34</w:t>
        </w:r>
        <w:r>
          <w:rPr>
            <w:noProof/>
            <w:webHidden/>
          </w:rPr>
          <w:fldChar w:fldCharType="end"/>
        </w:r>
        <w:r w:rsidRPr="00387183">
          <w:rPr>
            <w:rStyle w:val="Hyperlink"/>
            <w:noProof/>
          </w:rPr>
          <w:fldChar w:fldCharType="end"/>
        </w:r>
      </w:ins>
    </w:p>
    <w:p w14:paraId="451F7AC4" w14:textId="77777777" w:rsidR="002A1527" w:rsidRDefault="002A1527">
      <w:pPr>
        <w:pStyle w:val="TableofFigures"/>
        <w:tabs>
          <w:tab w:val="right" w:leader="dot" w:pos="9530"/>
        </w:tabs>
        <w:rPr>
          <w:ins w:id="589" w:author="Prince Agarwal" w:date="2014-05-10T17:59:00Z"/>
          <w:rFonts w:asciiTheme="minorHAnsi" w:eastAsiaTheme="minorEastAsia" w:hAnsiTheme="minorHAnsi" w:cstheme="minorBidi"/>
          <w:noProof/>
          <w:szCs w:val="22"/>
        </w:rPr>
      </w:pPr>
      <w:ins w:id="590" w:author="Prince Agarwal" w:date="2014-05-10T17:59:00Z">
        <w:r w:rsidRPr="00387183">
          <w:rPr>
            <w:rStyle w:val="Hyperlink"/>
            <w:noProof/>
          </w:rPr>
          <w:fldChar w:fldCharType="begin"/>
        </w:r>
        <w:r w:rsidRPr="00387183">
          <w:rPr>
            <w:rStyle w:val="Hyperlink"/>
            <w:noProof/>
          </w:rPr>
          <w:instrText xml:space="preserve"> </w:instrText>
        </w:r>
        <w:r>
          <w:rPr>
            <w:noProof/>
          </w:rPr>
          <w:instrText>HYPERLINK \l "_Toc387508115"</w:instrText>
        </w:r>
        <w:r w:rsidRPr="00387183">
          <w:rPr>
            <w:rStyle w:val="Hyperlink"/>
            <w:noProof/>
          </w:rPr>
          <w:instrText xml:space="preserve"> </w:instrText>
        </w:r>
        <w:r w:rsidRPr="00387183">
          <w:rPr>
            <w:rStyle w:val="Hyperlink"/>
            <w:noProof/>
          </w:rPr>
          <w:fldChar w:fldCharType="separate"/>
        </w:r>
        <w:r w:rsidRPr="00387183">
          <w:rPr>
            <w:rStyle w:val="Hyperlink"/>
            <w:noProof/>
          </w:rPr>
          <w:t>Figure 15 : Class Diagram</w:t>
        </w:r>
        <w:r>
          <w:rPr>
            <w:noProof/>
            <w:webHidden/>
          </w:rPr>
          <w:tab/>
        </w:r>
        <w:r>
          <w:rPr>
            <w:noProof/>
            <w:webHidden/>
          </w:rPr>
          <w:fldChar w:fldCharType="begin"/>
        </w:r>
        <w:r>
          <w:rPr>
            <w:noProof/>
            <w:webHidden/>
          </w:rPr>
          <w:instrText xml:space="preserve"> PAGEREF _Toc387508115 \h </w:instrText>
        </w:r>
      </w:ins>
      <w:r>
        <w:rPr>
          <w:noProof/>
          <w:webHidden/>
        </w:rPr>
      </w:r>
      <w:r>
        <w:rPr>
          <w:noProof/>
          <w:webHidden/>
        </w:rPr>
        <w:fldChar w:fldCharType="separate"/>
      </w:r>
      <w:ins w:id="591" w:author="Prince Agarwal" w:date="2014-05-10T17:59:00Z">
        <w:r>
          <w:rPr>
            <w:noProof/>
            <w:webHidden/>
          </w:rPr>
          <w:t>38</w:t>
        </w:r>
        <w:r>
          <w:rPr>
            <w:noProof/>
            <w:webHidden/>
          </w:rPr>
          <w:fldChar w:fldCharType="end"/>
        </w:r>
        <w:r w:rsidRPr="00387183">
          <w:rPr>
            <w:rStyle w:val="Hyperlink"/>
            <w:noProof/>
          </w:rPr>
          <w:fldChar w:fldCharType="end"/>
        </w:r>
      </w:ins>
    </w:p>
    <w:p w14:paraId="63B5948E" w14:textId="77777777" w:rsidR="002A1527" w:rsidRDefault="002A1527">
      <w:pPr>
        <w:pStyle w:val="TableofFigures"/>
        <w:tabs>
          <w:tab w:val="right" w:leader="dot" w:pos="9530"/>
        </w:tabs>
        <w:rPr>
          <w:ins w:id="592" w:author="Prince Agarwal" w:date="2014-05-10T17:59:00Z"/>
          <w:rFonts w:asciiTheme="minorHAnsi" w:eastAsiaTheme="minorEastAsia" w:hAnsiTheme="minorHAnsi" w:cstheme="minorBidi"/>
          <w:noProof/>
          <w:szCs w:val="22"/>
        </w:rPr>
      </w:pPr>
      <w:ins w:id="593" w:author="Prince Agarwal" w:date="2014-05-10T17:59:00Z">
        <w:r w:rsidRPr="00387183">
          <w:rPr>
            <w:rStyle w:val="Hyperlink"/>
            <w:noProof/>
          </w:rPr>
          <w:fldChar w:fldCharType="begin"/>
        </w:r>
        <w:r w:rsidRPr="00387183">
          <w:rPr>
            <w:rStyle w:val="Hyperlink"/>
            <w:noProof/>
          </w:rPr>
          <w:instrText xml:space="preserve"> </w:instrText>
        </w:r>
        <w:r>
          <w:rPr>
            <w:noProof/>
          </w:rPr>
          <w:instrText>HYPERLINK \l "_Toc387508116"</w:instrText>
        </w:r>
        <w:r w:rsidRPr="00387183">
          <w:rPr>
            <w:rStyle w:val="Hyperlink"/>
            <w:noProof/>
          </w:rPr>
          <w:instrText xml:space="preserve"> </w:instrText>
        </w:r>
        <w:r w:rsidRPr="00387183">
          <w:rPr>
            <w:rStyle w:val="Hyperlink"/>
            <w:noProof/>
          </w:rPr>
          <w:fldChar w:fldCharType="separate"/>
        </w:r>
        <w:r w:rsidRPr="00387183">
          <w:rPr>
            <w:rStyle w:val="Hyperlink"/>
            <w:noProof/>
          </w:rPr>
          <w:t xml:space="preserve">Figure 16 : </w:t>
        </w:r>
        <w:r w:rsidRPr="00387183">
          <w:rPr>
            <w:rStyle w:val="Hyperlink"/>
            <w:rFonts w:cstheme="minorHAnsi"/>
            <w:noProof/>
          </w:rPr>
          <w:t>KPI Application at Startup</w:t>
        </w:r>
        <w:r>
          <w:rPr>
            <w:noProof/>
            <w:webHidden/>
          </w:rPr>
          <w:tab/>
        </w:r>
        <w:r>
          <w:rPr>
            <w:noProof/>
            <w:webHidden/>
          </w:rPr>
          <w:fldChar w:fldCharType="begin"/>
        </w:r>
        <w:r>
          <w:rPr>
            <w:noProof/>
            <w:webHidden/>
          </w:rPr>
          <w:instrText xml:space="preserve"> PAGEREF _Toc387508116 \h </w:instrText>
        </w:r>
      </w:ins>
      <w:r>
        <w:rPr>
          <w:noProof/>
          <w:webHidden/>
        </w:rPr>
      </w:r>
      <w:r>
        <w:rPr>
          <w:noProof/>
          <w:webHidden/>
        </w:rPr>
        <w:fldChar w:fldCharType="separate"/>
      </w:r>
      <w:ins w:id="594" w:author="Prince Agarwal" w:date="2014-05-10T17:59:00Z">
        <w:r>
          <w:rPr>
            <w:noProof/>
            <w:webHidden/>
          </w:rPr>
          <w:t>42</w:t>
        </w:r>
        <w:r>
          <w:rPr>
            <w:noProof/>
            <w:webHidden/>
          </w:rPr>
          <w:fldChar w:fldCharType="end"/>
        </w:r>
        <w:r w:rsidRPr="00387183">
          <w:rPr>
            <w:rStyle w:val="Hyperlink"/>
            <w:noProof/>
          </w:rPr>
          <w:fldChar w:fldCharType="end"/>
        </w:r>
      </w:ins>
    </w:p>
    <w:p w14:paraId="4811063E" w14:textId="77777777" w:rsidR="002A1527" w:rsidRDefault="002A1527">
      <w:pPr>
        <w:pStyle w:val="TableofFigures"/>
        <w:tabs>
          <w:tab w:val="right" w:leader="dot" w:pos="9530"/>
        </w:tabs>
        <w:rPr>
          <w:ins w:id="595" w:author="Prince Agarwal" w:date="2014-05-10T17:59:00Z"/>
          <w:rFonts w:asciiTheme="minorHAnsi" w:eastAsiaTheme="minorEastAsia" w:hAnsiTheme="minorHAnsi" w:cstheme="minorBidi"/>
          <w:noProof/>
          <w:szCs w:val="22"/>
        </w:rPr>
      </w:pPr>
      <w:ins w:id="596" w:author="Prince Agarwal" w:date="2014-05-10T17:59:00Z">
        <w:r w:rsidRPr="00387183">
          <w:rPr>
            <w:rStyle w:val="Hyperlink"/>
            <w:noProof/>
          </w:rPr>
          <w:fldChar w:fldCharType="begin"/>
        </w:r>
        <w:r w:rsidRPr="00387183">
          <w:rPr>
            <w:rStyle w:val="Hyperlink"/>
            <w:noProof/>
          </w:rPr>
          <w:instrText xml:space="preserve"> </w:instrText>
        </w:r>
        <w:r>
          <w:rPr>
            <w:noProof/>
          </w:rPr>
          <w:instrText>HYPERLINK \l "_Toc387508117"</w:instrText>
        </w:r>
        <w:r w:rsidRPr="00387183">
          <w:rPr>
            <w:rStyle w:val="Hyperlink"/>
            <w:noProof/>
          </w:rPr>
          <w:instrText xml:space="preserve"> </w:instrText>
        </w:r>
        <w:r w:rsidRPr="00387183">
          <w:rPr>
            <w:rStyle w:val="Hyperlink"/>
            <w:noProof/>
          </w:rPr>
          <w:fldChar w:fldCharType="separate"/>
        </w:r>
        <w:r w:rsidRPr="00387183">
          <w:rPr>
            <w:rStyle w:val="Hyperlink"/>
            <w:noProof/>
          </w:rPr>
          <w:t xml:space="preserve">Figure 17 : </w:t>
        </w:r>
        <w:r w:rsidRPr="00387183">
          <w:rPr>
            <w:rStyle w:val="Hyperlink"/>
            <w:rFonts w:cstheme="minorHAnsi"/>
            <w:noProof/>
          </w:rPr>
          <w:t>KPI Updating</w:t>
        </w:r>
        <w:r>
          <w:rPr>
            <w:noProof/>
            <w:webHidden/>
          </w:rPr>
          <w:tab/>
        </w:r>
        <w:r>
          <w:rPr>
            <w:noProof/>
            <w:webHidden/>
          </w:rPr>
          <w:fldChar w:fldCharType="begin"/>
        </w:r>
        <w:r>
          <w:rPr>
            <w:noProof/>
            <w:webHidden/>
          </w:rPr>
          <w:instrText xml:space="preserve"> PAGEREF _Toc387508117 \h </w:instrText>
        </w:r>
      </w:ins>
      <w:r>
        <w:rPr>
          <w:noProof/>
          <w:webHidden/>
        </w:rPr>
      </w:r>
      <w:r>
        <w:rPr>
          <w:noProof/>
          <w:webHidden/>
        </w:rPr>
        <w:fldChar w:fldCharType="separate"/>
      </w:r>
      <w:ins w:id="597" w:author="Prince Agarwal" w:date="2014-05-10T17:59:00Z">
        <w:r>
          <w:rPr>
            <w:noProof/>
            <w:webHidden/>
          </w:rPr>
          <w:t>43</w:t>
        </w:r>
        <w:r>
          <w:rPr>
            <w:noProof/>
            <w:webHidden/>
          </w:rPr>
          <w:fldChar w:fldCharType="end"/>
        </w:r>
        <w:r w:rsidRPr="00387183">
          <w:rPr>
            <w:rStyle w:val="Hyperlink"/>
            <w:noProof/>
          </w:rPr>
          <w:fldChar w:fldCharType="end"/>
        </w:r>
      </w:ins>
    </w:p>
    <w:p w14:paraId="50295FA0" w14:textId="77777777" w:rsidR="002A1527" w:rsidRDefault="002A1527">
      <w:pPr>
        <w:pStyle w:val="TableofFigures"/>
        <w:tabs>
          <w:tab w:val="right" w:leader="dot" w:pos="9530"/>
        </w:tabs>
        <w:rPr>
          <w:ins w:id="598" w:author="Prince Agarwal" w:date="2014-05-10T17:59:00Z"/>
          <w:rFonts w:asciiTheme="minorHAnsi" w:eastAsiaTheme="minorEastAsia" w:hAnsiTheme="minorHAnsi" w:cstheme="minorBidi"/>
          <w:noProof/>
          <w:szCs w:val="22"/>
        </w:rPr>
      </w:pPr>
      <w:ins w:id="599" w:author="Prince Agarwal" w:date="2014-05-10T17:59:00Z">
        <w:r w:rsidRPr="00387183">
          <w:rPr>
            <w:rStyle w:val="Hyperlink"/>
            <w:noProof/>
          </w:rPr>
          <w:fldChar w:fldCharType="begin"/>
        </w:r>
        <w:r w:rsidRPr="00387183">
          <w:rPr>
            <w:rStyle w:val="Hyperlink"/>
            <w:noProof/>
          </w:rPr>
          <w:instrText xml:space="preserve"> </w:instrText>
        </w:r>
        <w:r>
          <w:rPr>
            <w:noProof/>
          </w:rPr>
          <w:instrText>HYPERLINK \l "_Toc387508118"</w:instrText>
        </w:r>
        <w:r w:rsidRPr="00387183">
          <w:rPr>
            <w:rStyle w:val="Hyperlink"/>
            <w:noProof/>
          </w:rPr>
          <w:instrText xml:space="preserve"> </w:instrText>
        </w:r>
        <w:r w:rsidRPr="00387183">
          <w:rPr>
            <w:rStyle w:val="Hyperlink"/>
            <w:noProof/>
          </w:rPr>
          <w:fldChar w:fldCharType="separate"/>
        </w:r>
        <w:r w:rsidRPr="00387183">
          <w:rPr>
            <w:rStyle w:val="Hyperlink"/>
            <w:noProof/>
          </w:rPr>
          <w:t xml:space="preserve">Figure 18 : </w:t>
        </w:r>
        <w:r w:rsidRPr="00387183">
          <w:rPr>
            <w:rStyle w:val="Hyperlink"/>
            <w:rFonts w:cstheme="minorHAnsi"/>
            <w:noProof/>
          </w:rPr>
          <w:t>Retrieval of KPI</w:t>
        </w:r>
        <w:r>
          <w:rPr>
            <w:noProof/>
            <w:webHidden/>
          </w:rPr>
          <w:tab/>
        </w:r>
        <w:r>
          <w:rPr>
            <w:noProof/>
            <w:webHidden/>
          </w:rPr>
          <w:fldChar w:fldCharType="begin"/>
        </w:r>
        <w:r>
          <w:rPr>
            <w:noProof/>
            <w:webHidden/>
          </w:rPr>
          <w:instrText xml:space="preserve"> PAGEREF _Toc387508118 \h </w:instrText>
        </w:r>
      </w:ins>
      <w:r>
        <w:rPr>
          <w:noProof/>
          <w:webHidden/>
        </w:rPr>
      </w:r>
      <w:r>
        <w:rPr>
          <w:noProof/>
          <w:webHidden/>
        </w:rPr>
        <w:fldChar w:fldCharType="separate"/>
      </w:r>
      <w:ins w:id="600" w:author="Prince Agarwal" w:date="2014-05-10T17:59:00Z">
        <w:r>
          <w:rPr>
            <w:noProof/>
            <w:webHidden/>
          </w:rPr>
          <w:t>43</w:t>
        </w:r>
        <w:r>
          <w:rPr>
            <w:noProof/>
            <w:webHidden/>
          </w:rPr>
          <w:fldChar w:fldCharType="end"/>
        </w:r>
        <w:r w:rsidRPr="00387183">
          <w:rPr>
            <w:rStyle w:val="Hyperlink"/>
            <w:noProof/>
          </w:rPr>
          <w:fldChar w:fldCharType="end"/>
        </w:r>
      </w:ins>
    </w:p>
    <w:p w14:paraId="5E465491" w14:textId="77777777" w:rsidR="002A1527" w:rsidRDefault="002A1527">
      <w:pPr>
        <w:pStyle w:val="TableofFigures"/>
        <w:tabs>
          <w:tab w:val="right" w:leader="dot" w:pos="9530"/>
        </w:tabs>
        <w:rPr>
          <w:ins w:id="601" w:author="Prince Agarwal" w:date="2014-05-10T17:59:00Z"/>
          <w:rFonts w:asciiTheme="minorHAnsi" w:eastAsiaTheme="minorEastAsia" w:hAnsiTheme="minorHAnsi" w:cstheme="minorBidi"/>
          <w:noProof/>
          <w:szCs w:val="22"/>
        </w:rPr>
      </w:pPr>
      <w:ins w:id="602" w:author="Prince Agarwal" w:date="2014-05-10T17:59:00Z">
        <w:r w:rsidRPr="00387183">
          <w:rPr>
            <w:rStyle w:val="Hyperlink"/>
            <w:noProof/>
          </w:rPr>
          <w:fldChar w:fldCharType="begin"/>
        </w:r>
        <w:r w:rsidRPr="00387183">
          <w:rPr>
            <w:rStyle w:val="Hyperlink"/>
            <w:noProof/>
          </w:rPr>
          <w:instrText xml:space="preserve"> </w:instrText>
        </w:r>
        <w:r>
          <w:rPr>
            <w:noProof/>
          </w:rPr>
          <w:instrText>HYPERLINK \l "_Toc387508119"</w:instrText>
        </w:r>
        <w:r w:rsidRPr="00387183">
          <w:rPr>
            <w:rStyle w:val="Hyperlink"/>
            <w:noProof/>
          </w:rPr>
          <w:instrText xml:space="preserve"> </w:instrText>
        </w:r>
        <w:r w:rsidRPr="00387183">
          <w:rPr>
            <w:rStyle w:val="Hyperlink"/>
            <w:noProof/>
          </w:rPr>
          <w:fldChar w:fldCharType="separate"/>
        </w:r>
        <w:r w:rsidRPr="00387183">
          <w:rPr>
            <w:rStyle w:val="Hyperlink"/>
            <w:noProof/>
          </w:rPr>
          <w:t xml:space="preserve">Figure 19 : </w:t>
        </w:r>
        <w:r w:rsidRPr="00387183">
          <w:rPr>
            <w:rStyle w:val="Hyperlink"/>
            <w:rFonts w:cstheme="minorHAnsi"/>
            <w:noProof/>
          </w:rPr>
          <w:t>PM File Retrieval</w:t>
        </w:r>
        <w:r>
          <w:rPr>
            <w:noProof/>
            <w:webHidden/>
          </w:rPr>
          <w:tab/>
        </w:r>
        <w:r>
          <w:rPr>
            <w:noProof/>
            <w:webHidden/>
          </w:rPr>
          <w:fldChar w:fldCharType="begin"/>
        </w:r>
        <w:r>
          <w:rPr>
            <w:noProof/>
            <w:webHidden/>
          </w:rPr>
          <w:instrText xml:space="preserve"> PAGEREF _Toc387508119 \h </w:instrText>
        </w:r>
      </w:ins>
      <w:r>
        <w:rPr>
          <w:noProof/>
          <w:webHidden/>
        </w:rPr>
      </w:r>
      <w:r>
        <w:rPr>
          <w:noProof/>
          <w:webHidden/>
        </w:rPr>
        <w:fldChar w:fldCharType="separate"/>
      </w:r>
      <w:ins w:id="603" w:author="Prince Agarwal" w:date="2014-05-10T17:59:00Z">
        <w:r>
          <w:rPr>
            <w:noProof/>
            <w:webHidden/>
          </w:rPr>
          <w:t>44</w:t>
        </w:r>
        <w:r>
          <w:rPr>
            <w:noProof/>
            <w:webHidden/>
          </w:rPr>
          <w:fldChar w:fldCharType="end"/>
        </w:r>
        <w:r w:rsidRPr="00387183">
          <w:rPr>
            <w:rStyle w:val="Hyperlink"/>
            <w:noProof/>
          </w:rPr>
          <w:fldChar w:fldCharType="end"/>
        </w:r>
      </w:ins>
    </w:p>
    <w:p w14:paraId="4B27178A" w14:textId="77777777" w:rsidR="002A1527" w:rsidRDefault="002A1527">
      <w:pPr>
        <w:pStyle w:val="TableofFigures"/>
        <w:tabs>
          <w:tab w:val="right" w:leader="dot" w:pos="9530"/>
        </w:tabs>
        <w:rPr>
          <w:ins w:id="604" w:author="Prince Agarwal" w:date="2014-05-10T17:59:00Z"/>
          <w:rFonts w:asciiTheme="minorHAnsi" w:eastAsiaTheme="minorEastAsia" w:hAnsiTheme="minorHAnsi" w:cstheme="minorBidi"/>
          <w:noProof/>
          <w:szCs w:val="22"/>
        </w:rPr>
      </w:pPr>
      <w:ins w:id="605" w:author="Prince Agarwal" w:date="2014-05-10T17:59:00Z">
        <w:r w:rsidRPr="00387183">
          <w:rPr>
            <w:rStyle w:val="Hyperlink"/>
            <w:noProof/>
          </w:rPr>
          <w:fldChar w:fldCharType="begin"/>
        </w:r>
        <w:r w:rsidRPr="00387183">
          <w:rPr>
            <w:rStyle w:val="Hyperlink"/>
            <w:noProof/>
          </w:rPr>
          <w:instrText xml:space="preserve"> </w:instrText>
        </w:r>
        <w:r>
          <w:rPr>
            <w:noProof/>
          </w:rPr>
          <w:instrText>HYPERLINK \l "_Toc387508120"</w:instrText>
        </w:r>
        <w:r w:rsidRPr="00387183">
          <w:rPr>
            <w:rStyle w:val="Hyperlink"/>
            <w:noProof/>
          </w:rPr>
          <w:instrText xml:space="preserve"> </w:instrText>
        </w:r>
        <w:r w:rsidRPr="00387183">
          <w:rPr>
            <w:rStyle w:val="Hyperlink"/>
            <w:noProof/>
          </w:rPr>
          <w:fldChar w:fldCharType="separate"/>
        </w:r>
        <w:r w:rsidRPr="00387183">
          <w:rPr>
            <w:rStyle w:val="Hyperlink"/>
            <w:noProof/>
          </w:rPr>
          <w:t xml:space="preserve">Figure 20 : </w:t>
        </w:r>
        <w:r w:rsidRPr="00387183">
          <w:rPr>
            <w:rStyle w:val="Hyperlink"/>
            <w:rFonts w:cstheme="minorHAnsi"/>
            <w:noProof/>
          </w:rPr>
          <w:t>LTE eNodeB Application and Stack Manager</w:t>
        </w:r>
        <w:r>
          <w:rPr>
            <w:noProof/>
            <w:webHidden/>
          </w:rPr>
          <w:tab/>
        </w:r>
        <w:r>
          <w:rPr>
            <w:noProof/>
            <w:webHidden/>
          </w:rPr>
          <w:fldChar w:fldCharType="begin"/>
        </w:r>
        <w:r>
          <w:rPr>
            <w:noProof/>
            <w:webHidden/>
          </w:rPr>
          <w:instrText xml:space="preserve"> PAGEREF _Toc387508120 \h </w:instrText>
        </w:r>
      </w:ins>
      <w:r>
        <w:rPr>
          <w:noProof/>
          <w:webHidden/>
        </w:rPr>
      </w:r>
      <w:r>
        <w:rPr>
          <w:noProof/>
          <w:webHidden/>
        </w:rPr>
        <w:fldChar w:fldCharType="separate"/>
      </w:r>
      <w:ins w:id="606" w:author="Prince Agarwal" w:date="2014-05-10T17:59:00Z">
        <w:r>
          <w:rPr>
            <w:noProof/>
            <w:webHidden/>
          </w:rPr>
          <w:t>47</w:t>
        </w:r>
        <w:r>
          <w:rPr>
            <w:noProof/>
            <w:webHidden/>
          </w:rPr>
          <w:fldChar w:fldCharType="end"/>
        </w:r>
        <w:r w:rsidRPr="00387183">
          <w:rPr>
            <w:rStyle w:val="Hyperlink"/>
            <w:noProof/>
          </w:rPr>
          <w:fldChar w:fldCharType="end"/>
        </w:r>
      </w:ins>
    </w:p>
    <w:p w14:paraId="35BEF34F" w14:textId="77777777" w:rsidR="002A1527" w:rsidRDefault="002A1527">
      <w:pPr>
        <w:pStyle w:val="TableofFigures"/>
        <w:tabs>
          <w:tab w:val="right" w:leader="dot" w:pos="9530"/>
        </w:tabs>
        <w:rPr>
          <w:ins w:id="607" w:author="Prince Agarwal" w:date="2014-05-10T17:59:00Z"/>
          <w:rFonts w:asciiTheme="minorHAnsi" w:eastAsiaTheme="minorEastAsia" w:hAnsiTheme="minorHAnsi" w:cstheme="minorBidi"/>
          <w:noProof/>
          <w:szCs w:val="22"/>
        </w:rPr>
      </w:pPr>
      <w:ins w:id="608" w:author="Prince Agarwal" w:date="2014-05-10T17:59:00Z">
        <w:r w:rsidRPr="00387183">
          <w:rPr>
            <w:rStyle w:val="Hyperlink"/>
            <w:noProof/>
          </w:rPr>
          <w:fldChar w:fldCharType="begin"/>
        </w:r>
        <w:r w:rsidRPr="00387183">
          <w:rPr>
            <w:rStyle w:val="Hyperlink"/>
            <w:noProof/>
          </w:rPr>
          <w:instrText xml:space="preserve"> </w:instrText>
        </w:r>
        <w:r>
          <w:rPr>
            <w:noProof/>
          </w:rPr>
          <w:instrText>HYPERLINK \l "_Toc387508121"</w:instrText>
        </w:r>
        <w:r w:rsidRPr="00387183">
          <w:rPr>
            <w:rStyle w:val="Hyperlink"/>
            <w:noProof/>
          </w:rPr>
          <w:instrText xml:space="preserve"> </w:instrText>
        </w:r>
        <w:r w:rsidRPr="00387183">
          <w:rPr>
            <w:rStyle w:val="Hyperlink"/>
            <w:noProof/>
          </w:rPr>
          <w:fldChar w:fldCharType="separate"/>
        </w:r>
        <w:r w:rsidRPr="00387183">
          <w:rPr>
            <w:rStyle w:val="Hyperlink"/>
            <w:noProof/>
          </w:rPr>
          <w:t xml:space="preserve">Figure 21 : </w:t>
        </w:r>
        <w:r w:rsidRPr="00387183">
          <w:rPr>
            <w:rStyle w:val="Hyperlink"/>
            <w:rFonts w:cstheme="minorHAnsi"/>
            <w:noProof/>
          </w:rPr>
          <w:t>Configuration Sequence Diagram</w:t>
        </w:r>
        <w:r>
          <w:rPr>
            <w:noProof/>
            <w:webHidden/>
          </w:rPr>
          <w:tab/>
        </w:r>
        <w:r>
          <w:rPr>
            <w:noProof/>
            <w:webHidden/>
          </w:rPr>
          <w:fldChar w:fldCharType="begin"/>
        </w:r>
        <w:r>
          <w:rPr>
            <w:noProof/>
            <w:webHidden/>
          </w:rPr>
          <w:instrText xml:space="preserve"> PAGEREF _Toc387508121 \h </w:instrText>
        </w:r>
      </w:ins>
      <w:r>
        <w:rPr>
          <w:noProof/>
          <w:webHidden/>
        </w:rPr>
      </w:r>
      <w:r>
        <w:rPr>
          <w:noProof/>
          <w:webHidden/>
        </w:rPr>
        <w:fldChar w:fldCharType="separate"/>
      </w:r>
      <w:ins w:id="609" w:author="Prince Agarwal" w:date="2014-05-10T17:59:00Z">
        <w:r>
          <w:rPr>
            <w:noProof/>
            <w:webHidden/>
          </w:rPr>
          <w:t>50</w:t>
        </w:r>
        <w:r>
          <w:rPr>
            <w:noProof/>
            <w:webHidden/>
          </w:rPr>
          <w:fldChar w:fldCharType="end"/>
        </w:r>
        <w:r w:rsidRPr="00387183">
          <w:rPr>
            <w:rStyle w:val="Hyperlink"/>
            <w:noProof/>
          </w:rPr>
          <w:fldChar w:fldCharType="end"/>
        </w:r>
      </w:ins>
    </w:p>
    <w:p w14:paraId="53D31837" w14:textId="77777777" w:rsidR="002A1527" w:rsidDel="002A1527" w:rsidRDefault="002A1527">
      <w:pPr>
        <w:pStyle w:val="TableofFigures"/>
        <w:tabs>
          <w:tab w:val="right" w:leader="dot" w:pos="9530"/>
        </w:tabs>
        <w:rPr>
          <w:del w:id="610" w:author="Prince Agarwal" w:date="2014-05-10T17:59:00Z"/>
          <w:rFonts w:asciiTheme="minorHAnsi" w:eastAsiaTheme="minorEastAsia" w:hAnsiTheme="minorHAnsi" w:cstheme="minorBidi"/>
          <w:noProof/>
          <w:szCs w:val="22"/>
        </w:rPr>
      </w:pPr>
      <w:del w:id="611" w:author="Prince Agarwal" w:date="2014-05-10T17:59:00Z">
        <w:r w:rsidRPr="002A1527" w:rsidDel="002A1527">
          <w:rPr>
            <w:rStyle w:val="Hyperlink"/>
            <w:rFonts w:cstheme="minorHAnsi"/>
            <w:noProof/>
          </w:rPr>
          <w:delText>Figure 1: Messaging Entity Register Sequence Diagram</w:delText>
        </w:r>
        <w:r w:rsidDel="002A1527">
          <w:rPr>
            <w:noProof/>
            <w:webHidden/>
          </w:rPr>
          <w:tab/>
          <w:delText>11</w:delText>
        </w:r>
      </w:del>
    </w:p>
    <w:p w14:paraId="6454D7FC" w14:textId="77777777" w:rsidR="002A1527" w:rsidDel="002A1527" w:rsidRDefault="002A1527">
      <w:pPr>
        <w:pStyle w:val="TableofFigures"/>
        <w:tabs>
          <w:tab w:val="right" w:leader="dot" w:pos="9530"/>
        </w:tabs>
        <w:rPr>
          <w:del w:id="612" w:author="Prince Agarwal" w:date="2014-05-10T17:59:00Z"/>
          <w:rFonts w:asciiTheme="minorHAnsi" w:eastAsiaTheme="minorEastAsia" w:hAnsiTheme="minorHAnsi" w:cstheme="minorBidi"/>
          <w:noProof/>
          <w:szCs w:val="22"/>
        </w:rPr>
      </w:pPr>
      <w:del w:id="613" w:author="Prince Agarwal" w:date="2014-05-10T17:59:00Z">
        <w:r w:rsidRPr="002A1527" w:rsidDel="002A1527">
          <w:rPr>
            <w:rStyle w:val="Hyperlink"/>
            <w:rFonts w:cstheme="minorHAnsi"/>
            <w:noProof/>
          </w:rPr>
          <w:delText>Figure 2: Class Diagram for Post Office</w:delText>
        </w:r>
        <w:r w:rsidDel="002A1527">
          <w:rPr>
            <w:noProof/>
            <w:webHidden/>
          </w:rPr>
          <w:tab/>
          <w:delText>12</w:delText>
        </w:r>
      </w:del>
    </w:p>
    <w:p w14:paraId="25EECEDE" w14:textId="77777777" w:rsidR="002A1527" w:rsidDel="002A1527" w:rsidRDefault="002A1527">
      <w:pPr>
        <w:pStyle w:val="TableofFigures"/>
        <w:tabs>
          <w:tab w:val="right" w:leader="dot" w:pos="9530"/>
        </w:tabs>
        <w:rPr>
          <w:del w:id="614" w:author="Prince Agarwal" w:date="2014-05-10T17:59:00Z"/>
          <w:rFonts w:asciiTheme="minorHAnsi" w:eastAsiaTheme="minorEastAsia" w:hAnsiTheme="minorHAnsi" w:cstheme="minorBidi"/>
          <w:noProof/>
          <w:szCs w:val="22"/>
        </w:rPr>
      </w:pPr>
      <w:del w:id="615" w:author="Prince Agarwal" w:date="2014-05-10T17:59:00Z">
        <w:r w:rsidRPr="002A1527" w:rsidDel="002A1527">
          <w:rPr>
            <w:rStyle w:val="Hyperlink"/>
            <w:rFonts w:cstheme="minorHAnsi"/>
            <w:noProof/>
          </w:rPr>
          <w:delText>Figure 3: CLI State Transition Diagram</w:delText>
        </w:r>
        <w:r w:rsidDel="002A1527">
          <w:rPr>
            <w:noProof/>
            <w:webHidden/>
          </w:rPr>
          <w:tab/>
          <w:delText>16</w:delText>
        </w:r>
      </w:del>
    </w:p>
    <w:p w14:paraId="5582D8D7" w14:textId="77777777" w:rsidR="002A1527" w:rsidDel="002A1527" w:rsidRDefault="002A1527">
      <w:pPr>
        <w:pStyle w:val="TableofFigures"/>
        <w:tabs>
          <w:tab w:val="right" w:leader="dot" w:pos="9530"/>
        </w:tabs>
        <w:rPr>
          <w:del w:id="616" w:author="Prince Agarwal" w:date="2014-05-10T17:59:00Z"/>
          <w:rFonts w:asciiTheme="minorHAnsi" w:eastAsiaTheme="minorEastAsia" w:hAnsiTheme="minorHAnsi" w:cstheme="minorBidi"/>
          <w:noProof/>
          <w:szCs w:val="22"/>
        </w:rPr>
      </w:pPr>
      <w:del w:id="617" w:author="Prince Agarwal" w:date="2014-05-10T17:59:00Z">
        <w:r w:rsidRPr="002A1527" w:rsidDel="002A1527">
          <w:rPr>
            <w:rStyle w:val="Hyperlink"/>
            <w:rFonts w:cstheme="minorHAnsi"/>
            <w:noProof/>
          </w:rPr>
          <w:delText>Figure 4: CLI Class Diagram</w:delText>
        </w:r>
        <w:r w:rsidDel="002A1527">
          <w:rPr>
            <w:noProof/>
            <w:webHidden/>
          </w:rPr>
          <w:tab/>
          <w:delText>17</w:delText>
        </w:r>
      </w:del>
    </w:p>
    <w:p w14:paraId="17C580CE" w14:textId="77777777" w:rsidR="002A1527" w:rsidDel="002A1527" w:rsidRDefault="002A1527">
      <w:pPr>
        <w:pStyle w:val="TableofFigures"/>
        <w:tabs>
          <w:tab w:val="right" w:leader="dot" w:pos="9530"/>
        </w:tabs>
        <w:rPr>
          <w:del w:id="618" w:author="Prince Agarwal" w:date="2014-05-10T17:59:00Z"/>
          <w:rFonts w:asciiTheme="minorHAnsi" w:eastAsiaTheme="minorEastAsia" w:hAnsiTheme="minorHAnsi" w:cstheme="minorBidi"/>
          <w:noProof/>
          <w:szCs w:val="22"/>
        </w:rPr>
      </w:pPr>
      <w:del w:id="619" w:author="Prince Agarwal" w:date="2014-05-10T17:59:00Z">
        <w:r w:rsidRPr="002A1527" w:rsidDel="002A1527">
          <w:rPr>
            <w:rStyle w:val="Hyperlink"/>
            <w:rFonts w:cstheme="minorHAnsi"/>
            <w:noProof/>
          </w:rPr>
          <w:delText>Figure 5: Example of Trace functionality used by OAM application</w:delText>
        </w:r>
        <w:r w:rsidDel="002A1527">
          <w:rPr>
            <w:noProof/>
            <w:webHidden/>
          </w:rPr>
          <w:tab/>
          <w:delText>19</w:delText>
        </w:r>
      </w:del>
    </w:p>
    <w:p w14:paraId="0EEB2A5E" w14:textId="77777777" w:rsidR="002A1527" w:rsidDel="002A1527" w:rsidRDefault="002A1527">
      <w:pPr>
        <w:pStyle w:val="TableofFigures"/>
        <w:tabs>
          <w:tab w:val="right" w:leader="dot" w:pos="9530"/>
        </w:tabs>
        <w:rPr>
          <w:del w:id="620" w:author="Prince Agarwal" w:date="2014-05-10T17:59:00Z"/>
          <w:rFonts w:asciiTheme="minorHAnsi" w:eastAsiaTheme="minorEastAsia" w:hAnsiTheme="minorHAnsi" w:cstheme="minorBidi"/>
          <w:noProof/>
          <w:szCs w:val="22"/>
        </w:rPr>
      </w:pPr>
      <w:del w:id="621" w:author="Prince Agarwal" w:date="2014-05-10T17:59:00Z">
        <w:r w:rsidRPr="002A1527" w:rsidDel="002A1527">
          <w:rPr>
            <w:rStyle w:val="Hyperlink"/>
            <w:rFonts w:cstheme="minorHAnsi"/>
            <w:noProof/>
          </w:rPr>
          <w:delText>Figure 6: Interaction Diagram of OAM Module</w:delText>
        </w:r>
        <w:r w:rsidDel="002A1527">
          <w:rPr>
            <w:noProof/>
            <w:webHidden/>
          </w:rPr>
          <w:tab/>
          <w:delText>23</w:delText>
        </w:r>
      </w:del>
    </w:p>
    <w:p w14:paraId="6EC50F38" w14:textId="77777777" w:rsidR="002A1527" w:rsidDel="002A1527" w:rsidRDefault="002A1527">
      <w:pPr>
        <w:pStyle w:val="TableofFigures"/>
        <w:tabs>
          <w:tab w:val="right" w:leader="dot" w:pos="9530"/>
        </w:tabs>
        <w:rPr>
          <w:del w:id="622" w:author="Prince Agarwal" w:date="2014-05-10T17:59:00Z"/>
          <w:rFonts w:asciiTheme="minorHAnsi" w:eastAsiaTheme="minorEastAsia" w:hAnsiTheme="minorHAnsi" w:cstheme="minorBidi"/>
          <w:noProof/>
          <w:szCs w:val="22"/>
        </w:rPr>
      </w:pPr>
      <w:del w:id="623" w:author="Prince Agarwal" w:date="2014-05-10T17:59:00Z">
        <w:r w:rsidRPr="002A1527" w:rsidDel="002A1527">
          <w:rPr>
            <w:rStyle w:val="Hyperlink"/>
            <w:noProof/>
          </w:rPr>
          <w:delText>Figure 7: Class Diagram</w:delText>
        </w:r>
        <w:r w:rsidDel="002A1527">
          <w:rPr>
            <w:noProof/>
            <w:webHidden/>
          </w:rPr>
          <w:tab/>
          <w:delText>25</w:delText>
        </w:r>
      </w:del>
    </w:p>
    <w:p w14:paraId="18E5C498" w14:textId="77777777" w:rsidR="002A1527" w:rsidDel="002A1527" w:rsidRDefault="002A1527">
      <w:pPr>
        <w:pStyle w:val="TableofFigures"/>
        <w:tabs>
          <w:tab w:val="right" w:leader="dot" w:pos="9530"/>
        </w:tabs>
        <w:rPr>
          <w:del w:id="624" w:author="Prince Agarwal" w:date="2014-05-10T17:59:00Z"/>
          <w:rFonts w:asciiTheme="minorHAnsi" w:eastAsiaTheme="minorEastAsia" w:hAnsiTheme="minorHAnsi" w:cstheme="minorBidi"/>
          <w:noProof/>
          <w:szCs w:val="22"/>
        </w:rPr>
      </w:pPr>
      <w:del w:id="625" w:author="Prince Agarwal" w:date="2014-05-10T17:59:00Z">
        <w:r w:rsidRPr="002A1527" w:rsidDel="002A1527">
          <w:rPr>
            <w:rStyle w:val="Hyperlink"/>
            <w:rFonts w:cstheme="minorHAnsi"/>
            <w:noProof/>
          </w:rPr>
          <w:delText>Figure 8: OAM Class Diagram</w:delText>
        </w:r>
        <w:r w:rsidDel="002A1527">
          <w:rPr>
            <w:noProof/>
            <w:webHidden/>
          </w:rPr>
          <w:tab/>
          <w:delText>26</w:delText>
        </w:r>
      </w:del>
    </w:p>
    <w:p w14:paraId="41B3A867" w14:textId="77777777" w:rsidR="002A1527" w:rsidDel="002A1527" w:rsidRDefault="002A1527">
      <w:pPr>
        <w:pStyle w:val="TableofFigures"/>
        <w:tabs>
          <w:tab w:val="right" w:leader="dot" w:pos="9530"/>
        </w:tabs>
        <w:rPr>
          <w:del w:id="626" w:author="Prince Agarwal" w:date="2014-05-10T17:59:00Z"/>
          <w:rFonts w:asciiTheme="minorHAnsi" w:eastAsiaTheme="minorEastAsia" w:hAnsiTheme="minorHAnsi" w:cstheme="minorBidi"/>
          <w:noProof/>
          <w:szCs w:val="22"/>
        </w:rPr>
      </w:pPr>
      <w:del w:id="627" w:author="Prince Agarwal" w:date="2014-05-10T17:59:00Z">
        <w:r w:rsidRPr="002A1527" w:rsidDel="002A1527">
          <w:rPr>
            <w:rStyle w:val="Hyperlink"/>
            <w:rFonts w:cstheme="minorHAnsi"/>
            <w:noProof/>
          </w:rPr>
          <w:delText>Figure 9 : TR069 Client Class Diagram</w:delText>
        </w:r>
        <w:r w:rsidDel="002A1527">
          <w:rPr>
            <w:noProof/>
            <w:webHidden/>
          </w:rPr>
          <w:tab/>
          <w:delText>29</w:delText>
        </w:r>
      </w:del>
    </w:p>
    <w:p w14:paraId="24503F34" w14:textId="77777777" w:rsidR="002A1527" w:rsidDel="002A1527" w:rsidRDefault="002A1527">
      <w:pPr>
        <w:pStyle w:val="TableofFigures"/>
        <w:tabs>
          <w:tab w:val="right" w:leader="dot" w:pos="9530"/>
        </w:tabs>
        <w:rPr>
          <w:del w:id="628" w:author="Prince Agarwal" w:date="2014-05-10T17:59:00Z"/>
          <w:rFonts w:asciiTheme="minorHAnsi" w:eastAsiaTheme="minorEastAsia" w:hAnsiTheme="minorHAnsi" w:cstheme="minorBidi"/>
          <w:noProof/>
          <w:szCs w:val="22"/>
        </w:rPr>
      </w:pPr>
      <w:del w:id="629" w:author="Prince Agarwal" w:date="2014-05-10T17:59:00Z">
        <w:r w:rsidRPr="002A1527" w:rsidDel="002A1527">
          <w:rPr>
            <w:rStyle w:val="Hyperlink"/>
            <w:rFonts w:cstheme="minorHAnsi"/>
            <w:noProof/>
          </w:rPr>
          <w:delText>Figure 10 : Call Flow between HeNB and HeMS</w:delText>
        </w:r>
        <w:r w:rsidDel="002A1527">
          <w:rPr>
            <w:noProof/>
            <w:webHidden/>
          </w:rPr>
          <w:tab/>
          <w:delText>30</w:delText>
        </w:r>
      </w:del>
    </w:p>
    <w:p w14:paraId="359561D1" w14:textId="77777777" w:rsidR="002A1527" w:rsidDel="002A1527" w:rsidRDefault="002A1527">
      <w:pPr>
        <w:pStyle w:val="TableofFigures"/>
        <w:tabs>
          <w:tab w:val="right" w:leader="dot" w:pos="9530"/>
        </w:tabs>
        <w:rPr>
          <w:del w:id="630" w:author="Prince Agarwal" w:date="2014-05-10T17:59:00Z"/>
          <w:rFonts w:asciiTheme="minorHAnsi" w:eastAsiaTheme="minorEastAsia" w:hAnsiTheme="minorHAnsi" w:cstheme="minorBidi"/>
          <w:noProof/>
          <w:szCs w:val="22"/>
        </w:rPr>
      </w:pPr>
      <w:del w:id="631" w:author="Prince Agarwal" w:date="2014-05-10T17:59:00Z">
        <w:r w:rsidRPr="002A1527" w:rsidDel="002A1527">
          <w:rPr>
            <w:rStyle w:val="Hyperlink"/>
            <w:noProof/>
          </w:rPr>
          <w:delText xml:space="preserve">Figure 11 : </w:delText>
        </w:r>
        <w:r w:rsidRPr="002A1527" w:rsidDel="002A1527">
          <w:rPr>
            <w:rStyle w:val="Hyperlink"/>
            <w:rFonts w:cstheme="minorHAnsi"/>
            <w:noProof/>
          </w:rPr>
          <w:delText>Sequence Diagram for Set Parameter</w:delText>
        </w:r>
        <w:r w:rsidDel="002A1527">
          <w:rPr>
            <w:noProof/>
            <w:webHidden/>
          </w:rPr>
          <w:tab/>
          <w:delText>31</w:delText>
        </w:r>
      </w:del>
    </w:p>
    <w:p w14:paraId="3ED6640B" w14:textId="77777777" w:rsidR="002A1527" w:rsidDel="002A1527" w:rsidRDefault="002A1527">
      <w:pPr>
        <w:pStyle w:val="TableofFigures"/>
        <w:tabs>
          <w:tab w:val="right" w:leader="dot" w:pos="9530"/>
        </w:tabs>
        <w:rPr>
          <w:del w:id="632" w:author="Prince Agarwal" w:date="2014-05-10T17:59:00Z"/>
          <w:rFonts w:asciiTheme="minorHAnsi" w:eastAsiaTheme="minorEastAsia" w:hAnsiTheme="minorHAnsi" w:cstheme="minorBidi"/>
          <w:noProof/>
          <w:szCs w:val="22"/>
        </w:rPr>
      </w:pPr>
      <w:del w:id="633" w:author="Prince Agarwal" w:date="2014-05-10T17:59:00Z">
        <w:r w:rsidRPr="002A1527" w:rsidDel="002A1527">
          <w:rPr>
            <w:rStyle w:val="Hyperlink"/>
            <w:noProof/>
          </w:rPr>
          <w:delText xml:space="preserve">Figure 12 : </w:delText>
        </w:r>
        <w:r w:rsidRPr="002A1527" w:rsidDel="002A1527">
          <w:rPr>
            <w:rStyle w:val="Hyperlink"/>
            <w:rFonts w:cstheme="minorHAnsi"/>
            <w:noProof/>
          </w:rPr>
          <w:delText>Reboot from Hems</w:delText>
        </w:r>
        <w:r w:rsidDel="002A1527">
          <w:rPr>
            <w:noProof/>
            <w:webHidden/>
          </w:rPr>
          <w:tab/>
          <w:delText>32</w:delText>
        </w:r>
      </w:del>
    </w:p>
    <w:p w14:paraId="41C8E106" w14:textId="77777777" w:rsidR="002A1527" w:rsidDel="002A1527" w:rsidRDefault="002A1527">
      <w:pPr>
        <w:pStyle w:val="TableofFigures"/>
        <w:tabs>
          <w:tab w:val="right" w:leader="dot" w:pos="9530"/>
        </w:tabs>
        <w:rPr>
          <w:del w:id="634" w:author="Prince Agarwal" w:date="2014-05-10T17:59:00Z"/>
          <w:rFonts w:asciiTheme="minorHAnsi" w:eastAsiaTheme="minorEastAsia" w:hAnsiTheme="minorHAnsi" w:cstheme="minorBidi"/>
          <w:noProof/>
          <w:szCs w:val="22"/>
        </w:rPr>
      </w:pPr>
      <w:del w:id="635" w:author="Prince Agarwal" w:date="2014-05-10T17:59:00Z">
        <w:r w:rsidRPr="002A1527" w:rsidDel="002A1527">
          <w:rPr>
            <w:rStyle w:val="Hyperlink"/>
            <w:noProof/>
          </w:rPr>
          <w:delText>Figure 13 : OAM-Messenger</w:delText>
        </w:r>
        <w:r w:rsidDel="002A1527">
          <w:rPr>
            <w:noProof/>
            <w:webHidden/>
          </w:rPr>
          <w:tab/>
          <w:delText>33</w:delText>
        </w:r>
      </w:del>
    </w:p>
    <w:p w14:paraId="526D73A7" w14:textId="77777777" w:rsidR="002A1527" w:rsidDel="002A1527" w:rsidRDefault="002A1527">
      <w:pPr>
        <w:pStyle w:val="TableofFigures"/>
        <w:tabs>
          <w:tab w:val="right" w:leader="dot" w:pos="9530"/>
        </w:tabs>
        <w:rPr>
          <w:del w:id="636" w:author="Prince Agarwal" w:date="2014-05-10T17:59:00Z"/>
          <w:rFonts w:asciiTheme="minorHAnsi" w:eastAsiaTheme="minorEastAsia" w:hAnsiTheme="minorHAnsi" w:cstheme="minorBidi"/>
          <w:noProof/>
          <w:szCs w:val="22"/>
        </w:rPr>
      </w:pPr>
      <w:del w:id="637" w:author="Prince Agarwal" w:date="2014-05-10T17:59:00Z">
        <w:r w:rsidRPr="002A1527" w:rsidDel="002A1527">
          <w:rPr>
            <w:rStyle w:val="Hyperlink"/>
            <w:noProof/>
          </w:rPr>
          <w:delText xml:space="preserve">Figure 14 : </w:delText>
        </w:r>
        <w:r w:rsidRPr="002A1527" w:rsidDel="002A1527">
          <w:rPr>
            <w:rStyle w:val="Hyperlink"/>
            <w:rFonts w:cstheme="minorHAnsi"/>
            <w:noProof/>
          </w:rPr>
          <w:delText>Parameter handling in OAM-Messenger</w:delText>
        </w:r>
        <w:r w:rsidDel="002A1527">
          <w:rPr>
            <w:noProof/>
            <w:webHidden/>
          </w:rPr>
          <w:tab/>
          <w:delText>34</w:delText>
        </w:r>
      </w:del>
    </w:p>
    <w:p w14:paraId="4BFAAAA7" w14:textId="77777777" w:rsidR="002A1527" w:rsidDel="002A1527" w:rsidRDefault="002A1527">
      <w:pPr>
        <w:pStyle w:val="TableofFigures"/>
        <w:tabs>
          <w:tab w:val="right" w:leader="dot" w:pos="9530"/>
        </w:tabs>
        <w:rPr>
          <w:del w:id="638" w:author="Prince Agarwal" w:date="2014-05-10T17:59:00Z"/>
          <w:rFonts w:asciiTheme="minorHAnsi" w:eastAsiaTheme="minorEastAsia" w:hAnsiTheme="minorHAnsi" w:cstheme="minorBidi"/>
          <w:noProof/>
          <w:szCs w:val="22"/>
        </w:rPr>
      </w:pPr>
      <w:del w:id="639" w:author="Prince Agarwal" w:date="2014-05-10T17:59:00Z">
        <w:r w:rsidRPr="002A1527" w:rsidDel="002A1527">
          <w:rPr>
            <w:rStyle w:val="Hyperlink"/>
            <w:noProof/>
          </w:rPr>
          <w:lastRenderedPageBreak/>
          <w:delText>Figure 15 : Class Diagram</w:delText>
        </w:r>
        <w:r w:rsidDel="002A1527">
          <w:rPr>
            <w:noProof/>
            <w:webHidden/>
          </w:rPr>
          <w:tab/>
          <w:delText>38</w:delText>
        </w:r>
      </w:del>
    </w:p>
    <w:p w14:paraId="6A71B277" w14:textId="77777777" w:rsidR="002A1527" w:rsidDel="002A1527" w:rsidRDefault="002A1527">
      <w:pPr>
        <w:pStyle w:val="TableofFigures"/>
        <w:tabs>
          <w:tab w:val="right" w:leader="dot" w:pos="9530"/>
        </w:tabs>
        <w:rPr>
          <w:del w:id="640" w:author="Prince Agarwal" w:date="2014-05-10T17:59:00Z"/>
          <w:rFonts w:asciiTheme="minorHAnsi" w:eastAsiaTheme="minorEastAsia" w:hAnsiTheme="minorHAnsi" w:cstheme="minorBidi"/>
          <w:noProof/>
          <w:szCs w:val="22"/>
        </w:rPr>
      </w:pPr>
      <w:del w:id="641" w:author="Prince Agarwal" w:date="2014-05-10T17:59:00Z">
        <w:r w:rsidRPr="002A1527" w:rsidDel="002A1527">
          <w:rPr>
            <w:rStyle w:val="Hyperlink"/>
            <w:noProof/>
          </w:rPr>
          <w:delText xml:space="preserve">Figure 16 : </w:delText>
        </w:r>
        <w:r w:rsidRPr="002A1527" w:rsidDel="002A1527">
          <w:rPr>
            <w:rStyle w:val="Hyperlink"/>
            <w:rFonts w:cstheme="minorHAnsi"/>
            <w:noProof/>
          </w:rPr>
          <w:delText>KPI Application at Startup</w:delText>
        </w:r>
        <w:r w:rsidDel="002A1527">
          <w:rPr>
            <w:noProof/>
            <w:webHidden/>
          </w:rPr>
          <w:tab/>
          <w:delText>42</w:delText>
        </w:r>
      </w:del>
    </w:p>
    <w:p w14:paraId="26D86B5B" w14:textId="77777777" w:rsidR="002A1527" w:rsidDel="002A1527" w:rsidRDefault="002A1527">
      <w:pPr>
        <w:pStyle w:val="TableofFigures"/>
        <w:tabs>
          <w:tab w:val="right" w:leader="dot" w:pos="9530"/>
        </w:tabs>
        <w:rPr>
          <w:del w:id="642" w:author="Prince Agarwal" w:date="2014-05-10T17:59:00Z"/>
          <w:rFonts w:asciiTheme="minorHAnsi" w:eastAsiaTheme="minorEastAsia" w:hAnsiTheme="minorHAnsi" w:cstheme="minorBidi"/>
          <w:noProof/>
          <w:szCs w:val="22"/>
        </w:rPr>
      </w:pPr>
      <w:del w:id="643" w:author="Prince Agarwal" w:date="2014-05-10T17:59:00Z">
        <w:r w:rsidRPr="002A1527" w:rsidDel="002A1527">
          <w:rPr>
            <w:rStyle w:val="Hyperlink"/>
            <w:noProof/>
          </w:rPr>
          <w:delText xml:space="preserve">Figure 17 : </w:delText>
        </w:r>
        <w:r w:rsidRPr="002A1527" w:rsidDel="002A1527">
          <w:rPr>
            <w:rStyle w:val="Hyperlink"/>
            <w:rFonts w:cstheme="minorHAnsi"/>
            <w:noProof/>
          </w:rPr>
          <w:delText>KPI Updating</w:delText>
        </w:r>
        <w:r w:rsidDel="002A1527">
          <w:rPr>
            <w:noProof/>
            <w:webHidden/>
          </w:rPr>
          <w:tab/>
          <w:delText>43</w:delText>
        </w:r>
      </w:del>
    </w:p>
    <w:p w14:paraId="579B39A7" w14:textId="77777777" w:rsidR="002A1527" w:rsidDel="002A1527" w:rsidRDefault="002A1527">
      <w:pPr>
        <w:pStyle w:val="TableofFigures"/>
        <w:tabs>
          <w:tab w:val="right" w:leader="dot" w:pos="9530"/>
        </w:tabs>
        <w:rPr>
          <w:del w:id="644" w:author="Prince Agarwal" w:date="2014-05-10T17:59:00Z"/>
          <w:rFonts w:asciiTheme="minorHAnsi" w:eastAsiaTheme="minorEastAsia" w:hAnsiTheme="minorHAnsi" w:cstheme="minorBidi"/>
          <w:noProof/>
          <w:szCs w:val="22"/>
        </w:rPr>
      </w:pPr>
      <w:del w:id="645" w:author="Prince Agarwal" w:date="2014-05-10T17:59:00Z">
        <w:r w:rsidRPr="002A1527" w:rsidDel="002A1527">
          <w:rPr>
            <w:rStyle w:val="Hyperlink"/>
            <w:noProof/>
          </w:rPr>
          <w:delText xml:space="preserve">Figure 18 : </w:delText>
        </w:r>
        <w:r w:rsidRPr="002A1527" w:rsidDel="002A1527">
          <w:rPr>
            <w:rStyle w:val="Hyperlink"/>
            <w:rFonts w:cstheme="minorHAnsi"/>
            <w:noProof/>
          </w:rPr>
          <w:delText>Retrieval of KPI</w:delText>
        </w:r>
        <w:r w:rsidDel="002A1527">
          <w:rPr>
            <w:noProof/>
            <w:webHidden/>
          </w:rPr>
          <w:tab/>
          <w:delText>43</w:delText>
        </w:r>
      </w:del>
    </w:p>
    <w:p w14:paraId="78FFB353" w14:textId="77777777" w:rsidR="002A1527" w:rsidDel="002A1527" w:rsidRDefault="002A1527">
      <w:pPr>
        <w:pStyle w:val="TableofFigures"/>
        <w:tabs>
          <w:tab w:val="right" w:leader="dot" w:pos="9530"/>
        </w:tabs>
        <w:rPr>
          <w:del w:id="646" w:author="Prince Agarwal" w:date="2014-05-10T17:59:00Z"/>
          <w:rFonts w:asciiTheme="minorHAnsi" w:eastAsiaTheme="minorEastAsia" w:hAnsiTheme="minorHAnsi" w:cstheme="minorBidi"/>
          <w:noProof/>
          <w:szCs w:val="22"/>
        </w:rPr>
      </w:pPr>
      <w:del w:id="647" w:author="Prince Agarwal" w:date="2014-05-10T17:59:00Z">
        <w:r w:rsidRPr="002A1527" w:rsidDel="002A1527">
          <w:rPr>
            <w:rStyle w:val="Hyperlink"/>
            <w:noProof/>
          </w:rPr>
          <w:delText xml:space="preserve">Figure 19 : </w:delText>
        </w:r>
        <w:r w:rsidRPr="002A1527" w:rsidDel="002A1527">
          <w:rPr>
            <w:rStyle w:val="Hyperlink"/>
            <w:rFonts w:cstheme="minorHAnsi"/>
            <w:noProof/>
          </w:rPr>
          <w:delText>PM File Retrieval</w:delText>
        </w:r>
        <w:r w:rsidDel="002A1527">
          <w:rPr>
            <w:noProof/>
            <w:webHidden/>
          </w:rPr>
          <w:tab/>
          <w:delText>44</w:delText>
        </w:r>
      </w:del>
    </w:p>
    <w:p w14:paraId="048F7A6E" w14:textId="77777777" w:rsidR="002A1527" w:rsidDel="002A1527" w:rsidRDefault="002A1527">
      <w:pPr>
        <w:pStyle w:val="TableofFigures"/>
        <w:tabs>
          <w:tab w:val="right" w:leader="dot" w:pos="9530"/>
        </w:tabs>
        <w:rPr>
          <w:del w:id="648" w:author="Prince Agarwal" w:date="2014-05-10T17:59:00Z"/>
          <w:rFonts w:asciiTheme="minorHAnsi" w:eastAsiaTheme="minorEastAsia" w:hAnsiTheme="minorHAnsi" w:cstheme="minorBidi"/>
          <w:noProof/>
          <w:szCs w:val="22"/>
        </w:rPr>
      </w:pPr>
      <w:del w:id="649" w:author="Prince Agarwal" w:date="2014-05-10T17:59:00Z">
        <w:r w:rsidRPr="002A1527" w:rsidDel="002A1527">
          <w:rPr>
            <w:rStyle w:val="Hyperlink"/>
            <w:noProof/>
          </w:rPr>
          <w:delText xml:space="preserve">Figure 20 : </w:delText>
        </w:r>
        <w:r w:rsidRPr="002A1527" w:rsidDel="002A1527">
          <w:rPr>
            <w:rStyle w:val="Hyperlink"/>
            <w:rFonts w:cstheme="minorHAnsi"/>
            <w:noProof/>
          </w:rPr>
          <w:delText>LTE eNodeB Application and Stack Manager</w:delText>
        </w:r>
        <w:r w:rsidDel="002A1527">
          <w:rPr>
            <w:noProof/>
            <w:webHidden/>
          </w:rPr>
          <w:tab/>
          <w:delText>47</w:delText>
        </w:r>
      </w:del>
    </w:p>
    <w:p w14:paraId="0F588A6E" w14:textId="77777777" w:rsidR="002A1527" w:rsidDel="002A1527" w:rsidRDefault="002A1527">
      <w:pPr>
        <w:pStyle w:val="TableofFigures"/>
        <w:tabs>
          <w:tab w:val="right" w:leader="dot" w:pos="9530"/>
        </w:tabs>
        <w:rPr>
          <w:del w:id="650" w:author="Prince Agarwal" w:date="2014-05-10T17:59:00Z"/>
          <w:rFonts w:asciiTheme="minorHAnsi" w:eastAsiaTheme="minorEastAsia" w:hAnsiTheme="minorHAnsi" w:cstheme="minorBidi"/>
          <w:noProof/>
          <w:szCs w:val="22"/>
        </w:rPr>
      </w:pPr>
      <w:del w:id="651" w:author="Prince Agarwal" w:date="2014-05-10T17:59:00Z">
        <w:r w:rsidRPr="002A1527" w:rsidDel="002A1527">
          <w:rPr>
            <w:rStyle w:val="Hyperlink"/>
            <w:noProof/>
          </w:rPr>
          <w:delText xml:space="preserve">Figure 21 : </w:delText>
        </w:r>
        <w:r w:rsidRPr="002A1527" w:rsidDel="002A1527">
          <w:rPr>
            <w:rStyle w:val="Hyperlink"/>
            <w:rFonts w:cstheme="minorHAnsi"/>
            <w:noProof/>
          </w:rPr>
          <w:delText>Configuration Sequence Diagram</w:delText>
        </w:r>
        <w:r w:rsidDel="002A1527">
          <w:rPr>
            <w:noProof/>
            <w:webHidden/>
          </w:rPr>
          <w:tab/>
          <w:delText>50</w:delText>
        </w:r>
      </w:del>
    </w:p>
    <w:p w14:paraId="74CF2892" w14:textId="77777777" w:rsidR="00A6170F" w:rsidDel="002A1527" w:rsidRDefault="00A6170F">
      <w:pPr>
        <w:pStyle w:val="TableofFigures"/>
        <w:tabs>
          <w:tab w:val="right" w:leader="dot" w:pos="9530"/>
        </w:tabs>
        <w:rPr>
          <w:del w:id="652" w:author="Prince Agarwal" w:date="2014-05-10T17:56:00Z"/>
          <w:rFonts w:asciiTheme="minorHAnsi" w:eastAsiaTheme="minorEastAsia" w:hAnsiTheme="minorHAnsi" w:cstheme="minorBidi"/>
          <w:noProof/>
          <w:szCs w:val="22"/>
        </w:rPr>
      </w:pPr>
      <w:del w:id="653" w:author="Prince Agarwal" w:date="2014-05-10T17:56:00Z">
        <w:r w:rsidRPr="002A1527" w:rsidDel="002A1527">
          <w:rPr>
            <w:rStyle w:val="Hyperlink"/>
            <w:rFonts w:cstheme="minorHAnsi"/>
            <w:noProof/>
          </w:rPr>
          <w:delText>Figure 1: Messaging Entity Register Sequence Diagram</w:delText>
        </w:r>
        <w:r w:rsidDel="002A1527">
          <w:rPr>
            <w:noProof/>
            <w:webHidden/>
          </w:rPr>
          <w:tab/>
          <w:delText>11</w:delText>
        </w:r>
      </w:del>
    </w:p>
    <w:p w14:paraId="4A544FD7" w14:textId="77777777" w:rsidR="00A6170F" w:rsidDel="002A1527" w:rsidRDefault="00A6170F">
      <w:pPr>
        <w:pStyle w:val="TableofFigures"/>
        <w:tabs>
          <w:tab w:val="right" w:leader="dot" w:pos="9530"/>
        </w:tabs>
        <w:rPr>
          <w:del w:id="654" w:author="Prince Agarwal" w:date="2014-05-10T17:56:00Z"/>
          <w:rFonts w:asciiTheme="minorHAnsi" w:eastAsiaTheme="minorEastAsia" w:hAnsiTheme="minorHAnsi" w:cstheme="minorBidi"/>
          <w:noProof/>
          <w:szCs w:val="22"/>
        </w:rPr>
      </w:pPr>
      <w:del w:id="655" w:author="Prince Agarwal" w:date="2014-05-10T17:56:00Z">
        <w:r w:rsidRPr="002A1527" w:rsidDel="002A1527">
          <w:rPr>
            <w:rStyle w:val="Hyperlink"/>
            <w:rFonts w:cstheme="minorHAnsi"/>
            <w:noProof/>
          </w:rPr>
          <w:delText>Figure 2: Class Diagram for Post Office</w:delText>
        </w:r>
        <w:r w:rsidDel="002A1527">
          <w:rPr>
            <w:noProof/>
            <w:webHidden/>
          </w:rPr>
          <w:tab/>
          <w:delText>12</w:delText>
        </w:r>
      </w:del>
    </w:p>
    <w:p w14:paraId="1F87CD0A" w14:textId="77777777" w:rsidR="00A6170F" w:rsidDel="002A1527" w:rsidRDefault="00A6170F">
      <w:pPr>
        <w:pStyle w:val="TableofFigures"/>
        <w:tabs>
          <w:tab w:val="right" w:leader="dot" w:pos="9530"/>
        </w:tabs>
        <w:rPr>
          <w:del w:id="656" w:author="Prince Agarwal" w:date="2014-05-10T17:56:00Z"/>
          <w:rFonts w:asciiTheme="minorHAnsi" w:eastAsiaTheme="minorEastAsia" w:hAnsiTheme="minorHAnsi" w:cstheme="minorBidi"/>
          <w:noProof/>
          <w:szCs w:val="22"/>
        </w:rPr>
      </w:pPr>
      <w:del w:id="657" w:author="Prince Agarwal" w:date="2014-05-10T17:56:00Z">
        <w:r w:rsidRPr="002A1527" w:rsidDel="002A1527">
          <w:rPr>
            <w:rStyle w:val="Hyperlink"/>
            <w:rFonts w:cstheme="minorHAnsi"/>
            <w:noProof/>
          </w:rPr>
          <w:delText>Figure 3: CLI State Transition Diagram</w:delText>
        </w:r>
        <w:r w:rsidDel="002A1527">
          <w:rPr>
            <w:noProof/>
            <w:webHidden/>
          </w:rPr>
          <w:tab/>
          <w:delText>16</w:delText>
        </w:r>
      </w:del>
    </w:p>
    <w:p w14:paraId="37D1BB9F" w14:textId="77777777" w:rsidR="00A6170F" w:rsidDel="002A1527" w:rsidRDefault="00A6170F">
      <w:pPr>
        <w:pStyle w:val="TableofFigures"/>
        <w:tabs>
          <w:tab w:val="right" w:leader="dot" w:pos="9530"/>
        </w:tabs>
        <w:rPr>
          <w:del w:id="658" w:author="Prince Agarwal" w:date="2014-05-10T17:56:00Z"/>
          <w:rFonts w:asciiTheme="minorHAnsi" w:eastAsiaTheme="minorEastAsia" w:hAnsiTheme="minorHAnsi" w:cstheme="minorBidi"/>
          <w:noProof/>
          <w:szCs w:val="22"/>
        </w:rPr>
      </w:pPr>
      <w:del w:id="659" w:author="Prince Agarwal" w:date="2014-05-10T17:56:00Z">
        <w:r w:rsidRPr="002A1527" w:rsidDel="002A1527">
          <w:rPr>
            <w:rStyle w:val="Hyperlink"/>
            <w:rFonts w:cstheme="minorHAnsi"/>
            <w:noProof/>
          </w:rPr>
          <w:delText>Figure 4: CLI Class Diagram</w:delText>
        </w:r>
        <w:r w:rsidDel="002A1527">
          <w:rPr>
            <w:noProof/>
            <w:webHidden/>
          </w:rPr>
          <w:tab/>
          <w:delText>17</w:delText>
        </w:r>
      </w:del>
    </w:p>
    <w:p w14:paraId="04178514" w14:textId="77777777" w:rsidR="00A6170F" w:rsidDel="002A1527" w:rsidRDefault="00A6170F">
      <w:pPr>
        <w:pStyle w:val="TableofFigures"/>
        <w:tabs>
          <w:tab w:val="right" w:leader="dot" w:pos="9530"/>
        </w:tabs>
        <w:rPr>
          <w:del w:id="660" w:author="Prince Agarwal" w:date="2014-05-10T17:56:00Z"/>
          <w:rFonts w:asciiTheme="minorHAnsi" w:eastAsiaTheme="minorEastAsia" w:hAnsiTheme="minorHAnsi" w:cstheme="minorBidi"/>
          <w:noProof/>
          <w:szCs w:val="22"/>
        </w:rPr>
      </w:pPr>
      <w:del w:id="661" w:author="Prince Agarwal" w:date="2014-05-10T17:56:00Z">
        <w:r w:rsidRPr="002A1527" w:rsidDel="002A1527">
          <w:rPr>
            <w:rStyle w:val="Hyperlink"/>
            <w:rFonts w:cstheme="minorHAnsi"/>
            <w:noProof/>
          </w:rPr>
          <w:delText>Figure 5: Example of Trace functionality used by OAM application</w:delText>
        </w:r>
        <w:r w:rsidDel="002A1527">
          <w:rPr>
            <w:noProof/>
            <w:webHidden/>
          </w:rPr>
          <w:tab/>
          <w:delText>19</w:delText>
        </w:r>
      </w:del>
    </w:p>
    <w:p w14:paraId="1558FA3A" w14:textId="77777777" w:rsidR="00A6170F" w:rsidDel="002A1527" w:rsidRDefault="00A6170F">
      <w:pPr>
        <w:pStyle w:val="TableofFigures"/>
        <w:tabs>
          <w:tab w:val="right" w:leader="dot" w:pos="9530"/>
        </w:tabs>
        <w:rPr>
          <w:del w:id="662" w:author="Prince Agarwal" w:date="2014-05-10T17:56:00Z"/>
          <w:rFonts w:asciiTheme="minorHAnsi" w:eastAsiaTheme="minorEastAsia" w:hAnsiTheme="minorHAnsi" w:cstheme="minorBidi"/>
          <w:noProof/>
          <w:szCs w:val="22"/>
        </w:rPr>
      </w:pPr>
      <w:del w:id="663" w:author="Prince Agarwal" w:date="2014-05-10T17:56:00Z">
        <w:r w:rsidRPr="002A1527" w:rsidDel="002A1527">
          <w:rPr>
            <w:rStyle w:val="Hyperlink"/>
            <w:rFonts w:cstheme="minorHAnsi"/>
            <w:noProof/>
          </w:rPr>
          <w:delText>Figure 6: Interaction Diagram of OAM Module</w:delText>
        </w:r>
        <w:r w:rsidDel="002A1527">
          <w:rPr>
            <w:noProof/>
            <w:webHidden/>
          </w:rPr>
          <w:tab/>
          <w:delText>23</w:delText>
        </w:r>
      </w:del>
    </w:p>
    <w:p w14:paraId="1184521F" w14:textId="77777777" w:rsidR="00A6170F" w:rsidDel="002A1527" w:rsidRDefault="00A6170F">
      <w:pPr>
        <w:pStyle w:val="TableofFigures"/>
        <w:tabs>
          <w:tab w:val="right" w:leader="dot" w:pos="9530"/>
        </w:tabs>
        <w:rPr>
          <w:del w:id="664" w:author="Prince Agarwal" w:date="2014-05-10T17:56:00Z"/>
          <w:rFonts w:asciiTheme="minorHAnsi" w:eastAsiaTheme="minorEastAsia" w:hAnsiTheme="minorHAnsi" w:cstheme="minorBidi"/>
          <w:noProof/>
          <w:szCs w:val="22"/>
        </w:rPr>
      </w:pPr>
      <w:del w:id="665" w:author="Prince Agarwal" w:date="2014-05-10T17:56:00Z">
        <w:r w:rsidRPr="002A1527" w:rsidDel="002A1527">
          <w:rPr>
            <w:rStyle w:val="Hyperlink"/>
            <w:noProof/>
          </w:rPr>
          <w:delText>Figure 7: Class Diagram</w:delText>
        </w:r>
        <w:r w:rsidDel="002A1527">
          <w:rPr>
            <w:noProof/>
            <w:webHidden/>
          </w:rPr>
          <w:tab/>
          <w:delText>25</w:delText>
        </w:r>
      </w:del>
    </w:p>
    <w:p w14:paraId="1C4F3AF1" w14:textId="77777777" w:rsidR="00A6170F" w:rsidDel="002A1527" w:rsidRDefault="00A6170F">
      <w:pPr>
        <w:pStyle w:val="TableofFigures"/>
        <w:tabs>
          <w:tab w:val="right" w:leader="dot" w:pos="9530"/>
        </w:tabs>
        <w:rPr>
          <w:del w:id="666" w:author="Prince Agarwal" w:date="2014-05-10T17:56:00Z"/>
          <w:rFonts w:asciiTheme="minorHAnsi" w:eastAsiaTheme="minorEastAsia" w:hAnsiTheme="minorHAnsi" w:cstheme="minorBidi"/>
          <w:noProof/>
          <w:szCs w:val="22"/>
        </w:rPr>
      </w:pPr>
      <w:del w:id="667" w:author="Prince Agarwal" w:date="2014-05-10T17:56:00Z">
        <w:r w:rsidRPr="002A1527" w:rsidDel="002A1527">
          <w:rPr>
            <w:rStyle w:val="Hyperlink"/>
            <w:rFonts w:cstheme="minorHAnsi"/>
            <w:noProof/>
          </w:rPr>
          <w:delText>Figure 8: OAM Class Diagram</w:delText>
        </w:r>
        <w:r w:rsidDel="002A1527">
          <w:rPr>
            <w:noProof/>
            <w:webHidden/>
          </w:rPr>
          <w:tab/>
          <w:delText>26</w:delText>
        </w:r>
      </w:del>
    </w:p>
    <w:p w14:paraId="2694F490" w14:textId="77777777" w:rsidR="00A6170F" w:rsidDel="002A1527" w:rsidRDefault="00A6170F">
      <w:pPr>
        <w:pStyle w:val="TableofFigures"/>
        <w:tabs>
          <w:tab w:val="right" w:leader="dot" w:pos="9530"/>
        </w:tabs>
        <w:rPr>
          <w:del w:id="668" w:author="Prince Agarwal" w:date="2014-05-10T17:56:00Z"/>
          <w:rFonts w:asciiTheme="minorHAnsi" w:eastAsiaTheme="minorEastAsia" w:hAnsiTheme="minorHAnsi" w:cstheme="minorBidi"/>
          <w:noProof/>
          <w:szCs w:val="22"/>
        </w:rPr>
      </w:pPr>
      <w:del w:id="669" w:author="Prince Agarwal" w:date="2014-05-10T17:56:00Z">
        <w:r w:rsidRPr="002A1527" w:rsidDel="002A1527">
          <w:rPr>
            <w:rStyle w:val="Hyperlink"/>
            <w:rFonts w:cstheme="minorHAnsi"/>
            <w:noProof/>
          </w:rPr>
          <w:delText>Figure 9 : TR069 Client Class Diagram</w:delText>
        </w:r>
        <w:r w:rsidDel="002A1527">
          <w:rPr>
            <w:noProof/>
            <w:webHidden/>
          </w:rPr>
          <w:tab/>
          <w:delText>29</w:delText>
        </w:r>
      </w:del>
    </w:p>
    <w:p w14:paraId="3B76F6F4" w14:textId="77777777" w:rsidR="00A6170F" w:rsidDel="002A1527" w:rsidRDefault="00A6170F">
      <w:pPr>
        <w:pStyle w:val="TableofFigures"/>
        <w:tabs>
          <w:tab w:val="right" w:leader="dot" w:pos="9530"/>
        </w:tabs>
        <w:rPr>
          <w:del w:id="670" w:author="Prince Agarwal" w:date="2014-05-10T17:56:00Z"/>
          <w:rFonts w:asciiTheme="minorHAnsi" w:eastAsiaTheme="minorEastAsia" w:hAnsiTheme="minorHAnsi" w:cstheme="minorBidi"/>
          <w:noProof/>
          <w:szCs w:val="22"/>
        </w:rPr>
      </w:pPr>
      <w:del w:id="671" w:author="Prince Agarwal" w:date="2014-05-10T17:56:00Z">
        <w:r w:rsidRPr="002A1527" w:rsidDel="002A1527">
          <w:rPr>
            <w:rStyle w:val="Hyperlink"/>
            <w:rFonts w:cstheme="minorHAnsi"/>
            <w:noProof/>
          </w:rPr>
          <w:delText>Figure 10 : Call Flow between HeNB and HeMS</w:delText>
        </w:r>
        <w:r w:rsidDel="002A1527">
          <w:rPr>
            <w:noProof/>
            <w:webHidden/>
          </w:rPr>
          <w:tab/>
          <w:delText>30</w:delText>
        </w:r>
      </w:del>
    </w:p>
    <w:p w14:paraId="5DECC2C9" w14:textId="77777777" w:rsidR="00A6170F" w:rsidDel="002A1527" w:rsidRDefault="00A6170F">
      <w:pPr>
        <w:pStyle w:val="TableofFigures"/>
        <w:tabs>
          <w:tab w:val="right" w:leader="dot" w:pos="9530"/>
        </w:tabs>
        <w:rPr>
          <w:del w:id="672" w:author="Prince Agarwal" w:date="2014-05-10T17:56:00Z"/>
          <w:rFonts w:asciiTheme="minorHAnsi" w:eastAsiaTheme="minorEastAsia" w:hAnsiTheme="minorHAnsi" w:cstheme="minorBidi"/>
          <w:noProof/>
          <w:szCs w:val="22"/>
        </w:rPr>
      </w:pPr>
      <w:del w:id="673" w:author="Prince Agarwal" w:date="2014-05-10T17:56:00Z">
        <w:r w:rsidRPr="002A1527" w:rsidDel="002A1527">
          <w:rPr>
            <w:rStyle w:val="Hyperlink"/>
            <w:noProof/>
          </w:rPr>
          <w:delText xml:space="preserve">Figure 11 : </w:delText>
        </w:r>
        <w:r w:rsidRPr="002A1527" w:rsidDel="002A1527">
          <w:rPr>
            <w:rStyle w:val="Hyperlink"/>
            <w:rFonts w:cstheme="minorHAnsi"/>
            <w:noProof/>
          </w:rPr>
          <w:delText>Sequence Diagram for Set Parameter</w:delText>
        </w:r>
        <w:r w:rsidDel="002A1527">
          <w:rPr>
            <w:noProof/>
            <w:webHidden/>
          </w:rPr>
          <w:tab/>
          <w:delText>31</w:delText>
        </w:r>
      </w:del>
    </w:p>
    <w:p w14:paraId="5EF9722F" w14:textId="77777777" w:rsidR="00A6170F" w:rsidDel="002A1527" w:rsidRDefault="00A6170F">
      <w:pPr>
        <w:pStyle w:val="TableofFigures"/>
        <w:tabs>
          <w:tab w:val="right" w:leader="dot" w:pos="9530"/>
        </w:tabs>
        <w:rPr>
          <w:del w:id="674" w:author="Prince Agarwal" w:date="2014-05-10T17:56:00Z"/>
          <w:rFonts w:asciiTheme="minorHAnsi" w:eastAsiaTheme="minorEastAsia" w:hAnsiTheme="minorHAnsi" w:cstheme="minorBidi"/>
          <w:noProof/>
          <w:szCs w:val="22"/>
        </w:rPr>
      </w:pPr>
      <w:del w:id="675" w:author="Prince Agarwal" w:date="2014-05-10T17:56:00Z">
        <w:r w:rsidRPr="002A1527" w:rsidDel="002A1527">
          <w:rPr>
            <w:rStyle w:val="Hyperlink"/>
            <w:noProof/>
          </w:rPr>
          <w:delText>Figure 12 : OAM-Messenger</w:delText>
        </w:r>
        <w:r w:rsidDel="002A1527">
          <w:rPr>
            <w:noProof/>
            <w:webHidden/>
          </w:rPr>
          <w:tab/>
          <w:delText>31</w:delText>
        </w:r>
      </w:del>
    </w:p>
    <w:p w14:paraId="229E54C3" w14:textId="77777777" w:rsidR="00A6170F" w:rsidDel="002A1527" w:rsidRDefault="00A6170F">
      <w:pPr>
        <w:pStyle w:val="TableofFigures"/>
        <w:tabs>
          <w:tab w:val="right" w:leader="dot" w:pos="9530"/>
        </w:tabs>
        <w:rPr>
          <w:del w:id="676" w:author="Prince Agarwal" w:date="2014-05-10T17:56:00Z"/>
          <w:rFonts w:asciiTheme="minorHAnsi" w:eastAsiaTheme="minorEastAsia" w:hAnsiTheme="minorHAnsi" w:cstheme="minorBidi"/>
          <w:noProof/>
          <w:szCs w:val="22"/>
        </w:rPr>
      </w:pPr>
      <w:del w:id="677" w:author="Prince Agarwal" w:date="2014-05-10T17:56:00Z">
        <w:r w:rsidRPr="002A1527" w:rsidDel="002A1527">
          <w:rPr>
            <w:rStyle w:val="Hyperlink"/>
            <w:noProof/>
          </w:rPr>
          <w:delText xml:space="preserve">Figure 13 : </w:delText>
        </w:r>
        <w:r w:rsidRPr="002A1527" w:rsidDel="002A1527">
          <w:rPr>
            <w:rStyle w:val="Hyperlink"/>
            <w:rFonts w:cstheme="minorHAnsi"/>
            <w:noProof/>
          </w:rPr>
          <w:delText>Parameter handling in OAM-Messenger</w:delText>
        </w:r>
        <w:r w:rsidDel="002A1527">
          <w:rPr>
            <w:noProof/>
            <w:webHidden/>
          </w:rPr>
          <w:tab/>
          <w:delText>33</w:delText>
        </w:r>
      </w:del>
    </w:p>
    <w:p w14:paraId="2F266E98" w14:textId="77777777" w:rsidR="00A6170F" w:rsidDel="002A1527" w:rsidRDefault="00A6170F">
      <w:pPr>
        <w:pStyle w:val="TableofFigures"/>
        <w:tabs>
          <w:tab w:val="right" w:leader="dot" w:pos="9530"/>
        </w:tabs>
        <w:rPr>
          <w:del w:id="678" w:author="Prince Agarwal" w:date="2014-05-10T17:56:00Z"/>
          <w:rFonts w:asciiTheme="minorHAnsi" w:eastAsiaTheme="minorEastAsia" w:hAnsiTheme="minorHAnsi" w:cstheme="minorBidi"/>
          <w:noProof/>
          <w:szCs w:val="22"/>
        </w:rPr>
      </w:pPr>
      <w:del w:id="679" w:author="Prince Agarwal" w:date="2014-05-10T17:56:00Z">
        <w:r w:rsidRPr="002A1527" w:rsidDel="002A1527">
          <w:rPr>
            <w:rStyle w:val="Hyperlink"/>
            <w:noProof/>
          </w:rPr>
          <w:delText>Figure 14 : Class Diagram</w:delText>
        </w:r>
        <w:r w:rsidDel="002A1527">
          <w:rPr>
            <w:noProof/>
            <w:webHidden/>
          </w:rPr>
          <w:tab/>
          <w:delText>37</w:delText>
        </w:r>
      </w:del>
    </w:p>
    <w:p w14:paraId="706D8812" w14:textId="77777777" w:rsidR="00A6170F" w:rsidDel="002A1527" w:rsidRDefault="00A6170F">
      <w:pPr>
        <w:pStyle w:val="TableofFigures"/>
        <w:tabs>
          <w:tab w:val="right" w:leader="dot" w:pos="9530"/>
        </w:tabs>
        <w:rPr>
          <w:del w:id="680" w:author="Prince Agarwal" w:date="2014-05-10T17:56:00Z"/>
          <w:rFonts w:asciiTheme="minorHAnsi" w:eastAsiaTheme="minorEastAsia" w:hAnsiTheme="minorHAnsi" w:cstheme="minorBidi"/>
          <w:noProof/>
          <w:szCs w:val="22"/>
        </w:rPr>
      </w:pPr>
      <w:del w:id="681" w:author="Prince Agarwal" w:date="2014-05-10T17:56:00Z">
        <w:r w:rsidRPr="002A1527" w:rsidDel="002A1527">
          <w:rPr>
            <w:rStyle w:val="Hyperlink"/>
            <w:noProof/>
          </w:rPr>
          <w:delText xml:space="preserve">Figure 15 : </w:delText>
        </w:r>
        <w:r w:rsidRPr="002A1527" w:rsidDel="002A1527">
          <w:rPr>
            <w:rStyle w:val="Hyperlink"/>
            <w:rFonts w:cstheme="minorHAnsi"/>
            <w:noProof/>
          </w:rPr>
          <w:delText>KPI Application at Startup</w:delText>
        </w:r>
        <w:r w:rsidDel="002A1527">
          <w:rPr>
            <w:noProof/>
            <w:webHidden/>
          </w:rPr>
          <w:tab/>
          <w:delText>41</w:delText>
        </w:r>
      </w:del>
    </w:p>
    <w:p w14:paraId="350A05FD" w14:textId="77777777" w:rsidR="00A6170F" w:rsidDel="002A1527" w:rsidRDefault="00A6170F">
      <w:pPr>
        <w:pStyle w:val="TableofFigures"/>
        <w:tabs>
          <w:tab w:val="right" w:leader="dot" w:pos="9530"/>
        </w:tabs>
        <w:rPr>
          <w:del w:id="682" w:author="Prince Agarwal" w:date="2014-05-10T17:56:00Z"/>
          <w:rFonts w:asciiTheme="minorHAnsi" w:eastAsiaTheme="minorEastAsia" w:hAnsiTheme="minorHAnsi" w:cstheme="minorBidi"/>
          <w:noProof/>
          <w:szCs w:val="22"/>
        </w:rPr>
      </w:pPr>
      <w:del w:id="683" w:author="Prince Agarwal" w:date="2014-05-10T17:56:00Z">
        <w:r w:rsidRPr="002A1527" w:rsidDel="002A1527">
          <w:rPr>
            <w:rStyle w:val="Hyperlink"/>
            <w:rFonts w:cstheme="minorHAnsi"/>
            <w:noProof/>
          </w:rPr>
          <w:delText>Figure 16: KPI Updating</w:delText>
        </w:r>
        <w:r w:rsidDel="002A1527">
          <w:rPr>
            <w:noProof/>
            <w:webHidden/>
          </w:rPr>
          <w:tab/>
          <w:delText>42</w:delText>
        </w:r>
      </w:del>
    </w:p>
    <w:p w14:paraId="5C9480AB" w14:textId="77777777" w:rsidR="00A6170F" w:rsidDel="002A1527" w:rsidRDefault="00A6170F">
      <w:pPr>
        <w:pStyle w:val="TableofFigures"/>
        <w:tabs>
          <w:tab w:val="right" w:leader="dot" w:pos="9530"/>
        </w:tabs>
        <w:rPr>
          <w:del w:id="684" w:author="Prince Agarwal" w:date="2014-05-10T17:56:00Z"/>
          <w:rFonts w:asciiTheme="minorHAnsi" w:eastAsiaTheme="minorEastAsia" w:hAnsiTheme="minorHAnsi" w:cstheme="minorBidi"/>
          <w:noProof/>
          <w:szCs w:val="22"/>
        </w:rPr>
      </w:pPr>
      <w:del w:id="685" w:author="Prince Agarwal" w:date="2014-05-10T17:56:00Z">
        <w:r w:rsidRPr="002A1527" w:rsidDel="002A1527">
          <w:rPr>
            <w:rStyle w:val="Hyperlink"/>
            <w:rFonts w:cstheme="minorHAnsi"/>
            <w:noProof/>
          </w:rPr>
          <w:delText>Figure 17: Retrieval of KPI</w:delText>
        </w:r>
        <w:r w:rsidDel="002A1527">
          <w:rPr>
            <w:noProof/>
            <w:webHidden/>
          </w:rPr>
          <w:tab/>
          <w:delText>42</w:delText>
        </w:r>
      </w:del>
    </w:p>
    <w:p w14:paraId="4818FE15" w14:textId="77777777" w:rsidR="00A6170F" w:rsidDel="002A1527" w:rsidRDefault="00A6170F">
      <w:pPr>
        <w:pStyle w:val="TableofFigures"/>
        <w:tabs>
          <w:tab w:val="right" w:leader="dot" w:pos="9530"/>
        </w:tabs>
        <w:rPr>
          <w:del w:id="686" w:author="Prince Agarwal" w:date="2014-05-10T17:56:00Z"/>
          <w:rFonts w:asciiTheme="minorHAnsi" w:eastAsiaTheme="minorEastAsia" w:hAnsiTheme="minorHAnsi" w:cstheme="minorBidi"/>
          <w:noProof/>
          <w:szCs w:val="22"/>
        </w:rPr>
      </w:pPr>
      <w:del w:id="687" w:author="Prince Agarwal" w:date="2014-05-10T17:56:00Z">
        <w:r w:rsidRPr="002A1527" w:rsidDel="002A1527">
          <w:rPr>
            <w:rStyle w:val="Hyperlink"/>
            <w:rFonts w:cstheme="minorHAnsi"/>
            <w:noProof/>
          </w:rPr>
          <w:delText>Figure 18: PM File Retrieval</w:delText>
        </w:r>
        <w:r w:rsidDel="002A1527">
          <w:rPr>
            <w:noProof/>
            <w:webHidden/>
          </w:rPr>
          <w:tab/>
          <w:delText>43</w:delText>
        </w:r>
      </w:del>
    </w:p>
    <w:p w14:paraId="01D83CEE" w14:textId="77777777" w:rsidR="00A6170F" w:rsidDel="002A1527" w:rsidRDefault="00A6170F">
      <w:pPr>
        <w:pStyle w:val="TableofFigures"/>
        <w:tabs>
          <w:tab w:val="right" w:leader="dot" w:pos="9530"/>
        </w:tabs>
        <w:rPr>
          <w:del w:id="688" w:author="Prince Agarwal" w:date="2014-05-10T17:56:00Z"/>
          <w:rFonts w:asciiTheme="minorHAnsi" w:eastAsiaTheme="minorEastAsia" w:hAnsiTheme="minorHAnsi" w:cstheme="minorBidi"/>
          <w:noProof/>
          <w:szCs w:val="22"/>
        </w:rPr>
      </w:pPr>
      <w:del w:id="689" w:author="Prince Agarwal" w:date="2014-05-10T17:56:00Z">
        <w:r w:rsidRPr="002A1527" w:rsidDel="002A1527">
          <w:rPr>
            <w:rStyle w:val="Hyperlink"/>
            <w:rFonts w:cstheme="minorHAnsi"/>
            <w:noProof/>
          </w:rPr>
          <w:delText>Figure 19: LTE eNodeB Application and Stack Manager</w:delText>
        </w:r>
        <w:r w:rsidDel="002A1527">
          <w:rPr>
            <w:noProof/>
            <w:webHidden/>
          </w:rPr>
          <w:tab/>
          <w:delText>46</w:delText>
        </w:r>
      </w:del>
    </w:p>
    <w:p w14:paraId="5FA62D02" w14:textId="77777777" w:rsidR="00A6170F" w:rsidDel="002A1527" w:rsidRDefault="00A6170F">
      <w:pPr>
        <w:pStyle w:val="TableofFigures"/>
        <w:tabs>
          <w:tab w:val="right" w:leader="dot" w:pos="9530"/>
        </w:tabs>
        <w:rPr>
          <w:del w:id="690" w:author="Prince Agarwal" w:date="2014-05-10T17:56:00Z"/>
          <w:rFonts w:asciiTheme="minorHAnsi" w:eastAsiaTheme="minorEastAsia" w:hAnsiTheme="minorHAnsi" w:cstheme="minorBidi"/>
          <w:noProof/>
          <w:szCs w:val="22"/>
        </w:rPr>
      </w:pPr>
      <w:del w:id="691" w:author="Prince Agarwal" w:date="2014-05-10T17:56:00Z">
        <w:r w:rsidRPr="002A1527" w:rsidDel="002A1527">
          <w:rPr>
            <w:rStyle w:val="Hyperlink"/>
            <w:rFonts w:cstheme="minorHAnsi"/>
            <w:noProof/>
          </w:rPr>
          <w:delText>Figure 20: Configuration Sequence Diagram</w:delText>
        </w:r>
        <w:r w:rsidDel="002A1527">
          <w:rPr>
            <w:noProof/>
            <w:webHidden/>
          </w:rPr>
          <w:tab/>
          <w:delText>49</w:delText>
        </w:r>
      </w:del>
    </w:p>
    <w:p w14:paraId="00B1D801" w14:textId="77777777" w:rsidR="0012110B" w:rsidDel="00A6170F" w:rsidRDefault="0012110B">
      <w:pPr>
        <w:pStyle w:val="TableofFigures"/>
        <w:tabs>
          <w:tab w:val="right" w:leader="dot" w:pos="9530"/>
        </w:tabs>
        <w:rPr>
          <w:del w:id="692" w:author="Prince Agarwal" w:date="2014-05-10T17:36:00Z"/>
          <w:rFonts w:asciiTheme="minorHAnsi" w:eastAsiaTheme="minorEastAsia" w:hAnsiTheme="minorHAnsi" w:cstheme="minorBidi"/>
          <w:noProof/>
          <w:szCs w:val="22"/>
        </w:rPr>
      </w:pPr>
      <w:del w:id="693" w:author="Prince Agarwal" w:date="2014-05-10T17:36:00Z">
        <w:r w:rsidRPr="00A6170F" w:rsidDel="00A6170F">
          <w:rPr>
            <w:rStyle w:val="Hyperlink"/>
            <w:rFonts w:cstheme="minorHAnsi"/>
            <w:noProof/>
          </w:rPr>
          <w:delText>Figure 1: Messaging Entity Register Sequence Diagram</w:delText>
        </w:r>
        <w:r w:rsidDel="00A6170F">
          <w:rPr>
            <w:noProof/>
            <w:webHidden/>
          </w:rPr>
          <w:tab/>
          <w:delText>11</w:delText>
        </w:r>
      </w:del>
    </w:p>
    <w:p w14:paraId="41B84B8C" w14:textId="77777777" w:rsidR="0012110B" w:rsidDel="00A6170F" w:rsidRDefault="0012110B">
      <w:pPr>
        <w:pStyle w:val="TableofFigures"/>
        <w:tabs>
          <w:tab w:val="right" w:leader="dot" w:pos="9530"/>
        </w:tabs>
        <w:rPr>
          <w:del w:id="694" w:author="Prince Agarwal" w:date="2014-05-10T17:36:00Z"/>
          <w:rFonts w:asciiTheme="minorHAnsi" w:eastAsiaTheme="minorEastAsia" w:hAnsiTheme="minorHAnsi" w:cstheme="minorBidi"/>
          <w:noProof/>
          <w:szCs w:val="22"/>
        </w:rPr>
      </w:pPr>
      <w:del w:id="695" w:author="Prince Agarwal" w:date="2014-05-10T17:36:00Z">
        <w:r w:rsidRPr="00A6170F" w:rsidDel="00A6170F">
          <w:rPr>
            <w:rStyle w:val="Hyperlink"/>
            <w:rFonts w:cstheme="minorHAnsi"/>
            <w:noProof/>
          </w:rPr>
          <w:delText>Figure 2: Class Diagram for Post Office</w:delText>
        </w:r>
        <w:r w:rsidDel="00A6170F">
          <w:rPr>
            <w:noProof/>
            <w:webHidden/>
          </w:rPr>
          <w:tab/>
          <w:delText>12</w:delText>
        </w:r>
      </w:del>
    </w:p>
    <w:p w14:paraId="563701A4" w14:textId="77777777" w:rsidR="0012110B" w:rsidDel="00A6170F" w:rsidRDefault="0012110B">
      <w:pPr>
        <w:pStyle w:val="TableofFigures"/>
        <w:tabs>
          <w:tab w:val="right" w:leader="dot" w:pos="9530"/>
        </w:tabs>
        <w:rPr>
          <w:del w:id="696" w:author="Prince Agarwal" w:date="2014-05-10T17:36:00Z"/>
          <w:rFonts w:asciiTheme="minorHAnsi" w:eastAsiaTheme="minorEastAsia" w:hAnsiTheme="minorHAnsi" w:cstheme="minorBidi"/>
          <w:noProof/>
          <w:szCs w:val="22"/>
        </w:rPr>
      </w:pPr>
      <w:del w:id="697" w:author="Prince Agarwal" w:date="2014-05-10T17:36:00Z">
        <w:r w:rsidRPr="00A6170F" w:rsidDel="00A6170F">
          <w:rPr>
            <w:rStyle w:val="Hyperlink"/>
            <w:rFonts w:cstheme="minorHAnsi"/>
            <w:noProof/>
          </w:rPr>
          <w:delText>Figure 3: CLI State Transition Diagram</w:delText>
        </w:r>
        <w:r w:rsidDel="00A6170F">
          <w:rPr>
            <w:noProof/>
            <w:webHidden/>
          </w:rPr>
          <w:tab/>
          <w:delText>16</w:delText>
        </w:r>
      </w:del>
    </w:p>
    <w:p w14:paraId="1746D655" w14:textId="77777777" w:rsidR="0012110B" w:rsidDel="00A6170F" w:rsidRDefault="0012110B">
      <w:pPr>
        <w:pStyle w:val="TableofFigures"/>
        <w:tabs>
          <w:tab w:val="right" w:leader="dot" w:pos="9530"/>
        </w:tabs>
        <w:rPr>
          <w:del w:id="698" w:author="Prince Agarwal" w:date="2014-05-10T17:36:00Z"/>
          <w:rFonts w:asciiTheme="minorHAnsi" w:eastAsiaTheme="minorEastAsia" w:hAnsiTheme="minorHAnsi" w:cstheme="minorBidi"/>
          <w:noProof/>
          <w:szCs w:val="22"/>
        </w:rPr>
      </w:pPr>
      <w:del w:id="699" w:author="Prince Agarwal" w:date="2014-05-10T17:36:00Z">
        <w:r w:rsidRPr="00A6170F" w:rsidDel="00A6170F">
          <w:rPr>
            <w:rStyle w:val="Hyperlink"/>
            <w:rFonts w:cstheme="minorHAnsi"/>
            <w:noProof/>
          </w:rPr>
          <w:delText>Figure 4: CLI Class Diagram</w:delText>
        </w:r>
        <w:r w:rsidDel="00A6170F">
          <w:rPr>
            <w:noProof/>
            <w:webHidden/>
          </w:rPr>
          <w:tab/>
          <w:delText>17</w:delText>
        </w:r>
      </w:del>
    </w:p>
    <w:p w14:paraId="139947FC" w14:textId="77777777" w:rsidR="0012110B" w:rsidDel="00A6170F" w:rsidRDefault="0012110B">
      <w:pPr>
        <w:pStyle w:val="TableofFigures"/>
        <w:tabs>
          <w:tab w:val="right" w:leader="dot" w:pos="9530"/>
        </w:tabs>
        <w:rPr>
          <w:del w:id="700" w:author="Prince Agarwal" w:date="2014-05-10T17:36:00Z"/>
          <w:rFonts w:asciiTheme="minorHAnsi" w:eastAsiaTheme="minorEastAsia" w:hAnsiTheme="minorHAnsi" w:cstheme="minorBidi"/>
          <w:noProof/>
          <w:szCs w:val="22"/>
        </w:rPr>
      </w:pPr>
      <w:del w:id="701" w:author="Prince Agarwal" w:date="2014-05-10T17:36:00Z">
        <w:r w:rsidRPr="00A6170F" w:rsidDel="00A6170F">
          <w:rPr>
            <w:rStyle w:val="Hyperlink"/>
            <w:rFonts w:cstheme="minorHAnsi"/>
            <w:noProof/>
          </w:rPr>
          <w:delText>Figure 5: Example of Trace functionality used by OAM application</w:delText>
        </w:r>
        <w:r w:rsidDel="00A6170F">
          <w:rPr>
            <w:noProof/>
            <w:webHidden/>
          </w:rPr>
          <w:tab/>
          <w:delText>19</w:delText>
        </w:r>
      </w:del>
    </w:p>
    <w:p w14:paraId="7A6B3E7F" w14:textId="77777777" w:rsidR="0012110B" w:rsidDel="00A6170F" w:rsidRDefault="0012110B">
      <w:pPr>
        <w:pStyle w:val="TableofFigures"/>
        <w:tabs>
          <w:tab w:val="right" w:leader="dot" w:pos="9530"/>
        </w:tabs>
        <w:rPr>
          <w:del w:id="702" w:author="Prince Agarwal" w:date="2014-05-10T17:36:00Z"/>
          <w:rFonts w:asciiTheme="minorHAnsi" w:eastAsiaTheme="minorEastAsia" w:hAnsiTheme="minorHAnsi" w:cstheme="minorBidi"/>
          <w:noProof/>
          <w:szCs w:val="22"/>
        </w:rPr>
      </w:pPr>
      <w:del w:id="703" w:author="Prince Agarwal" w:date="2014-05-10T17:36:00Z">
        <w:r w:rsidRPr="00A6170F" w:rsidDel="00A6170F">
          <w:rPr>
            <w:rStyle w:val="Hyperlink"/>
            <w:rFonts w:cstheme="minorHAnsi"/>
            <w:noProof/>
          </w:rPr>
          <w:delText>Figure 6: Interaction Diagram of OAM Module</w:delText>
        </w:r>
        <w:r w:rsidDel="00A6170F">
          <w:rPr>
            <w:noProof/>
            <w:webHidden/>
          </w:rPr>
          <w:tab/>
          <w:delText>23</w:delText>
        </w:r>
      </w:del>
    </w:p>
    <w:p w14:paraId="7F4997ED" w14:textId="77777777" w:rsidR="0012110B" w:rsidDel="00A6170F" w:rsidRDefault="0012110B">
      <w:pPr>
        <w:pStyle w:val="TableofFigures"/>
        <w:tabs>
          <w:tab w:val="right" w:leader="dot" w:pos="9530"/>
        </w:tabs>
        <w:rPr>
          <w:del w:id="704" w:author="Prince Agarwal" w:date="2014-05-10T17:36:00Z"/>
          <w:rFonts w:asciiTheme="minorHAnsi" w:eastAsiaTheme="minorEastAsia" w:hAnsiTheme="minorHAnsi" w:cstheme="minorBidi"/>
          <w:noProof/>
          <w:szCs w:val="22"/>
        </w:rPr>
      </w:pPr>
      <w:del w:id="705" w:author="Prince Agarwal" w:date="2014-05-10T17:36:00Z">
        <w:r w:rsidRPr="00A6170F" w:rsidDel="00A6170F">
          <w:rPr>
            <w:rStyle w:val="Hyperlink"/>
            <w:noProof/>
          </w:rPr>
          <w:delText>Figure 7: Class Diagram</w:delText>
        </w:r>
        <w:r w:rsidDel="00A6170F">
          <w:rPr>
            <w:noProof/>
            <w:webHidden/>
          </w:rPr>
          <w:tab/>
          <w:delText>25</w:delText>
        </w:r>
      </w:del>
    </w:p>
    <w:p w14:paraId="455660CC" w14:textId="77777777" w:rsidR="0012110B" w:rsidDel="00A6170F" w:rsidRDefault="0012110B">
      <w:pPr>
        <w:pStyle w:val="TableofFigures"/>
        <w:tabs>
          <w:tab w:val="right" w:leader="dot" w:pos="9530"/>
        </w:tabs>
        <w:rPr>
          <w:del w:id="706" w:author="Prince Agarwal" w:date="2014-05-10T17:36:00Z"/>
          <w:rFonts w:asciiTheme="minorHAnsi" w:eastAsiaTheme="minorEastAsia" w:hAnsiTheme="minorHAnsi" w:cstheme="minorBidi"/>
          <w:noProof/>
          <w:szCs w:val="22"/>
        </w:rPr>
      </w:pPr>
      <w:del w:id="707" w:author="Prince Agarwal" w:date="2014-05-10T17:36:00Z">
        <w:r w:rsidRPr="00A6170F" w:rsidDel="00A6170F">
          <w:rPr>
            <w:rStyle w:val="Hyperlink"/>
            <w:rFonts w:cstheme="minorHAnsi"/>
            <w:noProof/>
          </w:rPr>
          <w:delText>Figure 8: OAM Class Diagram</w:delText>
        </w:r>
        <w:r w:rsidDel="00A6170F">
          <w:rPr>
            <w:noProof/>
            <w:webHidden/>
          </w:rPr>
          <w:tab/>
          <w:delText>26</w:delText>
        </w:r>
      </w:del>
    </w:p>
    <w:p w14:paraId="1DCC5C23" w14:textId="77777777" w:rsidR="0012110B" w:rsidDel="00A6170F" w:rsidRDefault="0012110B">
      <w:pPr>
        <w:pStyle w:val="TableofFigures"/>
        <w:tabs>
          <w:tab w:val="right" w:leader="dot" w:pos="9530"/>
        </w:tabs>
        <w:rPr>
          <w:del w:id="708" w:author="Prince Agarwal" w:date="2014-05-10T17:36:00Z"/>
          <w:rFonts w:asciiTheme="minorHAnsi" w:eastAsiaTheme="minorEastAsia" w:hAnsiTheme="minorHAnsi" w:cstheme="minorBidi"/>
          <w:noProof/>
          <w:szCs w:val="22"/>
        </w:rPr>
      </w:pPr>
      <w:del w:id="709" w:author="Prince Agarwal" w:date="2014-05-10T17:36:00Z">
        <w:r w:rsidRPr="00A6170F" w:rsidDel="00A6170F">
          <w:rPr>
            <w:rStyle w:val="Hyperlink"/>
            <w:rFonts w:cstheme="minorHAnsi"/>
            <w:noProof/>
          </w:rPr>
          <w:delText>Figure 9 TR069 Client Class Diagram</w:delText>
        </w:r>
        <w:r w:rsidDel="00A6170F">
          <w:rPr>
            <w:noProof/>
            <w:webHidden/>
          </w:rPr>
          <w:tab/>
          <w:delText>29</w:delText>
        </w:r>
      </w:del>
    </w:p>
    <w:p w14:paraId="43F75F04" w14:textId="77777777" w:rsidR="0012110B" w:rsidDel="00A6170F" w:rsidRDefault="0012110B">
      <w:pPr>
        <w:pStyle w:val="TableofFigures"/>
        <w:tabs>
          <w:tab w:val="right" w:leader="dot" w:pos="9530"/>
        </w:tabs>
        <w:rPr>
          <w:del w:id="710" w:author="Prince Agarwal" w:date="2014-05-10T17:36:00Z"/>
          <w:rFonts w:asciiTheme="minorHAnsi" w:eastAsiaTheme="minorEastAsia" w:hAnsiTheme="minorHAnsi" w:cstheme="minorBidi"/>
          <w:noProof/>
          <w:szCs w:val="22"/>
        </w:rPr>
      </w:pPr>
      <w:del w:id="711" w:author="Prince Agarwal" w:date="2014-05-10T17:36:00Z">
        <w:r w:rsidRPr="00A6170F" w:rsidDel="00A6170F">
          <w:rPr>
            <w:rStyle w:val="Hyperlink"/>
            <w:rFonts w:cstheme="minorHAnsi"/>
            <w:noProof/>
          </w:rPr>
          <w:delText>Figure 10 Call Flow between HeNB and HeMS</w:delText>
        </w:r>
        <w:r w:rsidDel="00A6170F">
          <w:rPr>
            <w:noProof/>
            <w:webHidden/>
          </w:rPr>
          <w:tab/>
          <w:delText>30</w:delText>
        </w:r>
      </w:del>
    </w:p>
    <w:p w14:paraId="0404EE0E" w14:textId="77777777" w:rsidR="0012110B" w:rsidDel="00A6170F" w:rsidRDefault="0012110B">
      <w:pPr>
        <w:pStyle w:val="TableofFigures"/>
        <w:tabs>
          <w:tab w:val="right" w:leader="dot" w:pos="9530"/>
        </w:tabs>
        <w:rPr>
          <w:del w:id="712" w:author="Prince Agarwal" w:date="2014-05-10T17:36:00Z"/>
          <w:rFonts w:asciiTheme="minorHAnsi" w:eastAsiaTheme="minorEastAsia" w:hAnsiTheme="minorHAnsi" w:cstheme="minorBidi"/>
          <w:noProof/>
          <w:szCs w:val="22"/>
        </w:rPr>
      </w:pPr>
      <w:del w:id="713" w:author="Prince Agarwal" w:date="2014-05-10T17:36:00Z">
        <w:r w:rsidRPr="00A6170F" w:rsidDel="00A6170F">
          <w:rPr>
            <w:rStyle w:val="Hyperlink"/>
            <w:noProof/>
          </w:rPr>
          <w:delText>Figure 11: OAM-Messenger</w:delText>
        </w:r>
        <w:r w:rsidDel="00A6170F">
          <w:rPr>
            <w:noProof/>
            <w:webHidden/>
          </w:rPr>
          <w:tab/>
          <w:delText>31</w:delText>
        </w:r>
      </w:del>
    </w:p>
    <w:p w14:paraId="4C2D3B25" w14:textId="77777777" w:rsidR="0012110B" w:rsidDel="00A6170F" w:rsidRDefault="0012110B">
      <w:pPr>
        <w:pStyle w:val="TableofFigures"/>
        <w:tabs>
          <w:tab w:val="right" w:leader="dot" w:pos="9530"/>
        </w:tabs>
        <w:rPr>
          <w:del w:id="714" w:author="Prince Agarwal" w:date="2014-05-10T17:36:00Z"/>
          <w:rFonts w:asciiTheme="minorHAnsi" w:eastAsiaTheme="minorEastAsia" w:hAnsiTheme="minorHAnsi" w:cstheme="minorBidi"/>
          <w:noProof/>
          <w:szCs w:val="22"/>
        </w:rPr>
      </w:pPr>
      <w:del w:id="715" w:author="Prince Agarwal" w:date="2014-05-10T17:36:00Z">
        <w:r w:rsidRPr="00A6170F" w:rsidDel="00A6170F">
          <w:rPr>
            <w:rStyle w:val="Hyperlink"/>
            <w:rFonts w:cstheme="minorHAnsi"/>
            <w:noProof/>
          </w:rPr>
          <w:delText>Figure 12: Parameter handling in OAM-Messenger</w:delText>
        </w:r>
        <w:r w:rsidDel="00A6170F">
          <w:rPr>
            <w:noProof/>
            <w:webHidden/>
          </w:rPr>
          <w:tab/>
          <w:delText>32</w:delText>
        </w:r>
      </w:del>
    </w:p>
    <w:p w14:paraId="7E42CCC9" w14:textId="77777777" w:rsidR="0012110B" w:rsidDel="00A6170F" w:rsidRDefault="0012110B">
      <w:pPr>
        <w:pStyle w:val="TableofFigures"/>
        <w:tabs>
          <w:tab w:val="right" w:leader="dot" w:pos="9530"/>
        </w:tabs>
        <w:rPr>
          <w:del w:id="716" w:author="Prince Agarwal" w:date="2014-05-10T17:36:00Z"/>
          <w:rFonts w:asciiTheme="minorHAnsi" w:eastAsiaTheme="minorEastAsia" w:hAnsiTheme="minorHAnsi" w:cstheme="minorBidi"/>
          <w:noProof/>
          <w:szCs w:val="22"/>
        </w:rPr>
      </w:pPr>
      <w:del w:id="717" w:author="Prince Agarwal" w:date="2014-05-10T17:36:00Z">
        <w:r w:rsidRPr="00A6170F" w:rsidDel="00A6170F">
          <w:rPr>
            <w:rStyle w:val="Hyperlink"/>
            <w:rFonts w:cstheme="minorHAnsi"/>
            <w:noProof/>
          </w:rPr>
          <w:delText>Figure 13: Sequence Diagram for Set Parameter</w:delText>
        </w:r>
        <w:r w:rsidDel="00A6170F">
          <w:rPr>
            <w:noProof/>
            <w:webHidden/>
          </w:rPr>
          <w:tab/>
          <w:delText>33</w:delText>
        </w:r>
      </w:del>
    </w:p>
    <w:p w14:paraId="63B72CC2" w14:textId="77777777" w:rsidR="0012110B" w:rsidDel="00A6170F" w:rsidRDefault="0012110B">
      <w:pPr>
        <w:pStyle w:val="TableofFigures"/>
        <w:tabs>
          <w:tab w:val="right" w:leader="dot" w:pos="9530"/>
        </w:tabs>
        <w:rPr>
          <w:del w:id="718" w:author="Prince Agarwal" w:date="2014-05-10T17:36:00Z"/>
          <w:rFonts w:asciiTheme="minorHAnsi" w:eastAsiaTheme="minorEastAsia" w:hAnsiTheme="minorHAnsi" w:cstheme="minorBidi"/>
          <w:noProof/>
          <w:szCs w:val="22"/>
        </w:rPr>
      </w:pPr>
      <w:del w:id="719" w:author="Prince Agarwal" w:date="2014-05-10T17:36:00Z">
        <w:r w:rsidRPr="00A6170F" w:rsidDel="00A6170F">
          <w:rPr>
            <w:rStyle w:val="Hyperlink"/>
            <w:noProof/>
          </w:rPr>
          <w:delText>Figure 14: Class Diagram</w:delText>
        </w:r>
        <w:r w:rsidDel="00A6170F">
          <w:rPr>
            <w:noProof/>
            <w:webHidden/>
          </w:rPr>
          <w:tab/>
          <w:delText>36</w:delText>
        </w:r>
      </w:del>
    </w:p>
    <w:p w14:paraId="053D047E" w14:textId="77777777" w:rsidR="0012110B" w:rsidDel="00A6170F" w:rsidRDefault="0012110B">
      <w:pPr>
        <w:pStyle w:val="TableofFigures"/>
        <w:tabs>
          <w:tab w:val="right" w:leader="dot" w:pos="9530"/>
        </w:tabs>
        <w:rPr>
          <w:del w:id="720" w:author="Prince Agarwal" w:date="2014-05-10T17:36:00Z"/>
          <w:rFonts w:asciiTheme="minorHAnsi" w:eastAsiaTheme="minorEastAsia" w:hAnsiTheme="minorHAnsi" w:cstheme="minorBidi"/>
          <w:noProof/>
          <w:szCs w:val="22"/>
        </w:rPr>
      </w:pPr>
      <w:del w:id="721" w:author="Prince Agarwal" w:date="2014-05-10T17:36:00Z">
        <w:r w:rsidRPr="00A6170F" w:rsidDel="00A6170F">
          <w:rPr>
            <w:rStyle w:val="Hyperlink"/>
            <w:rFonts w:cstheme="minorHAnsi"/>
            <w:noProof/>
          </w:rPr>
          <w:delText>Figure 15: KPI Application at Startup</w:delText>
        </w:r>
        <w:r w:rsidDel="00A6170F">
          <w:rPr>
            <w:noProof/>
            <w:webHidden/>
          </w:rPr>
          <w:tab/>
          <w:delText>40</w:delText>
        </w:r>
      </w:del>
    </w:p>
    <w:p w14:paraId="10E20C79" w14:textId="77777777" w:rsidR="0012110B" w:rsidDel="00A6170F" w:rsidRDefault="0012110B">
      <w:pPr>
        <w:pStyle w:val="TableofFigures"/>
        <w:tabs>
          <w:tab w:val="right" w:leader="dot" w:pos="9530"/>
        </w:tabs>
        <w:rPr>
          <w:del w:id="722" w:author="Prince Agarwal" w:date="2014-05-10T17:36:00Z"/>
          <w:rFonts w:asciiTheme="minorHAnsi" w:eastAsiaTheme="minorEastAsia" w:hAnsiTheme="minorHAnsi" w:cstheme="minorBidi"/>
          <w:noProof/>
          <w:szCs w:val="22"/>
        </w:rPr>
      </w:pPr>
      <w:del w:id="723" w:author="Prince Agarwal" w:date="2014-05-10T17:36:00Z">
        <w:r w:rsidRPr="00A6170F" w:rsidDel="00A6170F">
          <w:rPr>
            <w:rStyle w:val="Hyperlink"/>
            <w:rFonts w:cstheme="minorHAnsi"/>
            <w:noProof/>
          </w:rPr>
          <w:lastRenderedPageBreak/>
          <w:delText>Figure 16: KPI Updating</w:delText>
        </w:r>
        <w:r w:rsidDel="00A6170F">
          <w:rPr>
            <w:noProof/>
            <w:webHidden/>
          </w:rPr>
          <w:tab/>
          <w:delText>41</w:delText>
        </w:r>
      </w:del>
    </w:p>
    <w:p w14:paraId="4B05485C" w14:textId="77777777" w:rsidR="0012110B" w:rsidDel="00A6170F" w:rsidRDefault="0012110B">
      <w:pPr>
        <w:pStyle w:val="TableofFigures"/>
        <w:tabs>
          <w:tab w:val="right" w:leader="dot" w:pos="9530"/>
        </w:tabs>
        <w:rPr>
          <w:del w:id="724" w:author="Prince Agarwal" w:date="2014-05-10T17:36:00Z"/>
          <w:rFonts w:asciiTheme="minorHAnsi" w:eastAsiaTheme="minorEastAsia" w:hAnsiTheme="minorHAnsi" w:cstheme="minorBidi"/>
          <w:noProof/>
          <w:szCs w:val="22"/>
        </w:rPr>
      </w:pPr>
      <w:del w:id="725" w:author="Prince Agarwal" w:date="2014-05-10T17:36:00Z">
        <w:r w:rsidRPr="00A6170F" w:rsidDel="00A6170F">
          <w:rPr>
            <w:rStyle w:val="Hyperlink"/>
            <w:rFonts w:cstheme="minorHAnsi"/>
            <w:noProof/>
          </w:rPr>
          <w:delText>Figure 17: Retrieval of KPI</w:delText>
        </w:r>
        <w:r w:rsidDel="00A6170F">
          <w:rPr>
            <w:noProof/>
            <w:webHidden/>
          </w:rPr>
          <w:tab/>
          <w:delText>41</w:delText>
        </w:r>
      </w:del>
    </w:p>
    <w:p w14:paraId="24B5D96D" w14:textId="77777777" w:rsidR="0012110B" w:rsidDel="00A6170F" w:rsidRDefault="0012110B">
      <w:pPr>
        <w:pStyle w:val="TableofFigures"/>
        <w:tabs>
          <w:tab w:val="right" w:leader="dot" w:pos="9530"/>
        </w:tabs>
        <w:rPr>
          <w:del w:id="726" w:author="Prince Agarwal" w:date="2014-05-10T17:36:00Z"/>
          <w:rFonts w:asciiTheme="minorHAnsi" w:eastAsiaTheme="minorEastAsia" w:hAnsiTheme="minorHAnsi" w:cstheme="minorBidi"/>
          <w:noProof/>
          <w:szCs w:val="22"/>
        </w:rPr>
      </w:pPr>
      <w:del w:id="727" w:author="Prince Agarwal" w:date="2014-05-10T17:36:00Z">
        <w:r w:rsidRPr="00A6170F" w:rsidDel="00A6170F">
          <w:rPr>
            <w:rStyle w:val="Hyperlink"/>
            <w:rFonts w:cstheme="minorHAnsi"/>
            <w:noProof/>
          </w:rPr>
          <w:delText>Figure 18: PM File Retrieval</w:delText>
        </w:r>
        <w:r w:rsidDel="00A6170F">
          <w:rPr>
            <w:noProof/>
            <w:webHidden/>
          </w:rPr>
          <w:tab/>
          <w:delText>42</w:delText>
        </w:r>
      </w:del>
    </w:p>
    <w:p w14:paraId="6F62E291" w14:textId="77777777" w:rsidR="0012110B" w:rsidDel="00A6170F" w:rsidRDefault="0012110B">
      <w:pPr>
        <w:pStyle w:val="TableofFigures"/>
        <w:tabs>
          <w:tab w:val="right" w:leader="dot" w:pos="9530"/>
        </w:tabs>
        <w:rPr>
          <w:del w:id="728" w:author="Prince Agarwal" w:date="2014-05-10T17:36:00Z"/>
          <w:rFonts w:asciiTheme="minorHAnsi" w:eastAsiaTheme="minorEastAsia" w:hAnsiTheme="minorHAnsi" w:cstheme="minorBidi"/>
          <w:noProof/>
          <w:szCs w:val="22"/>
        </w:rPr>
      </w:pPr>
      <w:del w:id="729" w:author="Prince Agarwal" w:date="2014-05-10T17:36:00Z">
        <w:r w:rsidRPr="00A6170F" w:rsidDel="00A6170F">
          <w:rPr>
            <w:rStyle w:val="Hyperlink"/>
            <w:rFonts w:cstheme="minorHAnsi"/>
            <w:noProof/>
          </w:rPr>
          <w:delText>Figure 19: LTE eNodeB Application and Stack Manager</w:delText>
        </w:r>
        <w:r w:rsidDel="00A6170F">
          <w:rPr>
            <w:noProof/>
            <w:webHidden/>
          </w:rPr>
          <w:tab/>
          <w:delText>45</w:delText>
        </w:r>
      </w:del>
    </w:p>
    <w:p w14:paraId="3F9AC8D1" w14:textId="77777777" w:rsidR="0012110B" w:rsidDel="00A6170F" w:rsidRDefault="0012110B">
      <w:pPr>
        <w:pStyle w:val="TableofFigures"/>
        <w:tabs>
          <w:tab w:val="right" w:leader="dot" w:pos="9530"/>
        </w:tabs>
        <w:rPr>
          <w:del w:id="730" w:author="Prince Agarwal" w:date="2014-05-10T17:36:00Z"/>
          <w:rFonts w:asciiTheme="minorHAnsi" w:eastAsiaTheme="minorEastAsia" w:hAnsiTheme="minorHAnsi" w:cstheme="minorBidi"/>
          <w:noProof/>
          <w:szCs w:val="22"/>
        </w:rPr>
      </w:pPr>
      <w:del w:id="731" w:author="Prince Agarwal" w:date="2014-05-10T17:36:00Z">
        <w:r w:rsidRPr="00A6170F" w:rsidDel="00A6170F">
          <w:rPr>
            <w:rStyle w:val="Hyperlink"/>
            <w:rFonts w:cstheme="minorHAnsi"/>
            <w:noProof/>
          </w:rPr>
          <w:delText>Figure 20: Configuration Sequence Diagram</w:delText>
        </w:r>
        <w:r w:rsidDel="00A6170F">
          <w:rPr>
            <w:noProof/>
            <w:webHidden/>
          </w:rPr>
          <w:tab/>
          <w:delText>48</w:delText>
        </w:r>
      </w:del>
    </w:p>
    <w:p w14:paraId="4E9449C0" w14:textId="77777777" w:rsidR="00F51887" w:rsidDel="0012110B" w:rsidRDefault="00F51887">
      <w:pPr>
        <w:pStyle w:val="TableofFigures"/>
        <w:tabs>
          <w:tab w:val="right" w:leader="dot" w:pos="9530"/>
        </w:tabs>
        <w:rPr>
          <w:del w:id="732" w:author="Prince Agarwal" w:date="2014-05-10T17:31:00Z"/>
          <w:rFonts w:asciiTheme="minorHAnsi" w:eastAsiaTheme="minorEastAsia" w:hAnsiTheme="minorHAnsi" w:cstheme="minorBidi"/>
          <w:noProof/>
          <w:szCs w:val="22"/>
        </w:rPr>
      </w:pPr>
      <w:del w:id="733" w:author="Prince Agarwal" w:date="2014-05-10T17:31:00Z">
        <w:r w:rsidRPr="0012110B" w:rsidDel="0012110B">
          <w:rPr>
            <w:rPrChange w:id="734" w:author="Prince Agarwal" w:date="2014-05-10T17:31:00Z">
              <w:rPr>
                <w:rStyle w:val="Hyperlink"/>
                <w:rFonts w:cstheme="minorHAnsi"/>
                <w:noProof/>
              </w:rPr>
            </w:rPrChange>
          </w:rPr>
          <w:delText>Figure 1: Messaging Entity Register Sequence Diagram</w:delText>
        </w:r>
        <w:r w:rsidDel="0012110B">
          <w:rPr>
            <w:noProof/>
            <w:webHidden/>
          </w:rPr>
          <w:tab/>
          <w:delText>11</w:delText>
        </w:r>
      </w:del>
    </w:p>
    <w:p w14:paraId="4E9449C1" w14:textId="77777777" w:rsidR="00F51887" w:rsidDel="0012110B" w:rsidRDefault="00F51887">
      <w:pPr>
        <w:pStyle w:val="TableofFigures"/>
        <w:tabs>
          <w:tab w:val="right" w:leader="dot" w:pos="9530"/>
        </w:tabs>
        <w:rPr>
          <w:del w:id="735" w:author="Prince Agarwal" w:date="2014-05-10T17:31:00Z"/>
          <w:rFonts w:asciiTheme="minorHAnsi" w:eastAsiaTheme="minorEastAsia" w:hAnsiTheme="minorHAnsi" w:cstheme="minorBidi"/>
          <w:noProof/>
          <w:szCs w:val="22"/>
        </w:rPr>
      </w:pPr>
      <w:del w:id="736" w:author="Prince Agarwal" w:date="2014-05-10T17:31:00Z">
        <w:r w:rsidRPr="0012110B" w:rsidDel="0012110B">
          <w:rPr>
            <w:rPrChange w:id="737" w:author="Prince Agarwal" w:date="2014-05-10T17:31:00Z">
              <w:rPr>
                <w:rStyle w:val="Hyperlink"/>
                <w:rFonts w:cstheme="minorHAnsi"/>
                <w:noProof/>
              </w:rPr>
            </w:rPrChange>
          </w:rPr>
          <w:delText>Figure 2: Class Diagram for Post Office</w:delText>
        </w:r>
        <w:r w:rsidDel="0012110B">
          <w:rPr>
            <w:noProof/>
            <w:webHidden/>
          </w:rPr>
          <w:tab/>
          <w:delText>12</w:delText>
        </w:r>
      </w:del>
    </w:p>
    <w:p w14:paraId="4E9449C2" w14:textId="77777777" w:rsidR="00F51887" w:rsidDel="0012110B" w:rsidRDefault="00F51887">
      <w:pPr>
        <w:pStyle w:val="TableofFigures"/>
        <w:tabs>
          <w:tab w:val="right" w:leader="dot" w:pos="9530"/>
        </w:tabs>
        <w:rPr>
          <w:del w:id="738" w:author="Prince Agarwal" w:date="2014-05-10T17:31:00Z"/>
          <w:rFonts w:asciiTheme="minorHAnsi" w:eastAsiaTheme="minorEastAsia" w:hAnsiTheme="minorHAnsi" w:cstheme="minorBidi"/>
          <w:noProof/>
          <w:szCs w:val="22"/>
        </w:rPr>
      </w:pPr>
      <w:del w:id="739" w:author="Prince Agarwal" w:date="2014-05-10T17:31:00Z">
        <w:r w:rsidRPr="0012110B" w:rsidDel="0012110B">
          <w:rPr>
            <w:rPrChange w:id="740" w:author="Prince Agarwal" w:date="2014-05-10T17:31:00Z">
              <w:rPr>
                <w:rStyle w:val="Hyperlink"/>
                <w:rFonts w:cstheme="minorHAnsi"/>
                <w:noProof/>
              </w:rPr>
            </w:rPrChange>
          </w:rPr>
          <w:delText>Figure 3: CLI State Transition Diagram</w:delText>
        </w:r>
        <w:r w:rsidDel="0012110B">
          <w:rPr>
            <w:noProof/>
            <w:webHidden/>
          </w:rPr>
          <w:tab/>
          <w:delText>16</w:delText>
        </w:r>
      </w:del>
    </w:p>
    <w:p w14:paraId="4E9449C3" w14:textId="77777777" w:rsidR="00F51887" w:rsidDel="0012110B" w:rsidRDefault="00F51887">
      <w:pPr>
        <w:pStyle w:val="TableofFigures"/>
        <w:tabs>
          <w:tab w:val="right" w:leader="dot" w:pos="9530"/>
        </w:tabs>
        <w:rPr>
          <w:del w:id="741" w:author="Prince Agarwal" w:date="2014-05-10T17:31:00Z"/>
          <w:rFonts w:asciiTheme="minorHAnsi" w:eastAsiaTheme="minorEastAsia" w:hAnsiTheme="minorHAnsi" w:cstheme="minorBidi"/>
          <w:noProof/>
          <w:szCs w:val="22"/>
        </w:rPr>
      </w:pPr>
      <w:del w:id="742" w:author="Prince Agarwal" w:date="2014-05-10T17:31:00Z">
        <w:r w:rsidRPr="0012110B" w:rsidDel="0012110B">
          <w:rPr>
            <w:rPrChange w:id="743" w:author="Prince Agarwal" w:date="2014-05-10T17:31:00Z">
              <w:rPr>
                <w:rStyle w:val="Hyperlink"/>
                <w:rFonts w:cstheme="minorHAnsi"/>
                <w:noProof/>
              </w:rPr>
            </w:rPrChange>
          </w:rPr>
          <w:delText>Figure 4: CLI Class Diagram</w:delText>
        </w:r>
        <w:r w:rsidDel="0012110B">
          <w:rPr>
            <w:noProof/>
            <w:webHidden/>
          </w:rPr>
          <w:tab/>
          <w:delText>17</w:delText>
        </w:r>
      </w:del>
    </w:p>
    <w:p w14:paraId="4E9449C4" w14:textId="77777777" w:rsidR="00F51887" w:rsidDel="0012110B" w:rsidRDefault="00F51887">
      <w:pPr>
        <w:pStyle w:val="TableofFigures"/>
        <w:tabs>
          <w:tab w:val="right" w:leader="dot" w:pos="9530"/>
        </w:tabs>
        <w:rPr>
          <w:del w:id="744" w:author="Prince Agarwal" w:date="2014-05-10T17:31:00Z"/>
          <w:rFonts w:asciiTheme="minorHAnsi" w:eastAsiaTheme="minorEastAsia" w:hAnsiTheme="minorHAnsi" w:cstheme="minorBidi"/>
          <w:noProof/>
          <w:szCs w:val="22"/>
        </w:rPr>
      </w:pPr>
      <w:del w:id="745" w:author="Prince Agarwal" w:date="2014-05-10T17:31:00Z">
        <w:r w:rsidRPr="0012110B" w:rsidDel="0012110B">
          <w:rPr>
            <w:rPrChange w:id="746" w:author="Prince Agarwal" w:date="2014-05-10T17:31:00Z">
              <w:rPr>
                <w:rStyle w:val="Hyperlink"/>
                <w:rFonts w:cstheme="minorHAnsi"/>
                <w:noProof/>
              </w:rPr>
            </w:rPrChange>
          </w:rPr>
          <w:delText>Figure 5: Example of Trace functionality used by OAM application</w:delText>
        </w:r>
        <w:r w:rsidDel="0012110B">
          <w:rPr>
            <w:noProof/>
            <w:webHidden/>
          </w:rPr>
          <w:tab/>
          <w:delText>19</w:delText>
        </w:r>
      </w:del>
    </w:p>
    <w:p w14:paraId="4E9449C5" w14:textId="77777777" w:rsidR="00F51887" w:rsidDel="0012110B" w:rsidRDefault="00F51887">
      <w:pPr>
        <w:pStyle w:val="TableofFigures"/>
        <w:tabs>
          <w:tab w:val="right" w:leader="dot" w:pos="9530"/>
        </w:tabs>
        <w:rPr>
          <w:del w:id="747" w:author="Prince Agarwal" w:date="2014-05-10T17:31:00Z"/>
          <w:rFonts w:asciiTheme="minorHAnsi" w:eastAsiaTheme="minorEastAsia" w:hAnsiTheme="minorHAnsi" w:cstheme="minorBidi"/>
          <w:noProof/>
          <w:szCs w:val="22"/>
        </w:rPr>
      </w:pPr>
      <w:del w:id="748" w:author="Prince Agarwal" w:date="2014-05-10T17:31:00Z">
        <w:r w:rsidRPr="0012110B" w:rsidDel="0012110B">
          <w:rPr>
            <w:rPrChange w:id="749" w:author="Prince Agarwal" w:date="2014-05-10T17:31:00Z">
              <w:rPr>
                <w:rStyle w:val="Hyperlink"/>
                <w:rFonts w:cstheme="minorHAnsi"/>
                <w:noProof/>
              </w:rPr>
            </w:rPrChange>
          </w:rPr>
          <w:delText>Figure 6: Interaction Diagram of OAM Module</w:delText>
        </w:r>
        <w:r w:rsidDel="0012110B">
          <w:rPr>
            <w:noProof/>
            <w:webHidden/>
          </w:rPr>
          <w:tab/>
          <w:delText>23</w:delText>
        </w:r>
      </w:del>
    </w:p>
    <w:p w14:paraId="4E9449C6" w14:textId="77777777" w:rsidR="00F51887" w:rsidDel="0012110B" w:rsidRDefault="00F51887">
      <w:pPr>
        <w:pStyle w:val="TableofFigures"/>
        <w:tabs>
          <w:tab w:val="right" w:leader="dot" w:pos="9530"/>
        </w:tabs>
        <w:rPr>
          <w:del w:id="750" w:author="Prince Agarwal" w:date="2014-05-10T17:31:00Z"/>
          <w:rFonts w:asciiTheme="minorHAnsi" w:eastAsiaTheme="minorEastAsia" w:hAnsiTheme="minorHAnsi" w:cstheme="minorBidi"/>
          <w:noProof/>
          <w:szCs w:val="22"/>
        </w:rPr>
      </w:pPr>
      <w:del w:id="751" w:author="Prince Agarwal" w:date="2014-05-10T17:31:00Z">
        <w:r w:rsidRPr="0012110B" w:rsidDel="0012110B">
          <w:rPr>
            <w:rPrChange w:id="752" w:author="Prince Agarwal" w:date="2014-05-10T17:31:00Z">
              <w:rPr>
                <w:rStyle w:val="Hyperlink"/>
                <w:noProof/>
              </w:rPr>
            </w:rPrChange>
          </w:rPr>
          <w:delText>Figure 7: Class Diagram</w:delText>
        </w:r>
        <w:r w:rsidDel="0012110B">
          <w:rPr>
            <w:noProof/>
            <w:webHidden/>
          </w:rPr>
          <w:tab/>
          <w:delText>25</w:delText>
        </w:r>
      </w:del>
    </w:p>
    <w:p w14:paraId="4E9449C7" w14:textId="77777777" w:rsidR="00F51887" w:rsidDel="0012110B" w:rsidRDefault="00F51887">
      <w:pPr>
        <w:pStyle w:val="TableofFigures"/>
        <w:tabs>
          <w:tab w:val="right" w:leader="dot" w:pos="9530"/>
        </w:tabs>
        <w:rPr>
          <w:del w:id="753" w:author="Prince Agarwal" w:date="2014-05-10T17:31:00Z"/>
          <w:rFonts w:asciiTheme="minorHAnsi" w:eastAsiaTheme="minorEastAsia" w:hAnsiTheme="minorHAnsi" w:cstheme="minorBidi"/>
          <w:noProof/>
          <w:szCs w:val="22"/>
        </w:rPr>
      </w:pPr>
      <w:del w:id="754" w:author="Prince Agarwal" w:date="2014-05-10T17:31:00Z">
        <w:r w:rsidRPr="0012110B" w:rsidDel="0012110B">
          <w:rPr>
            <w:rPrChange w:id="755" w:author="Prince Agarwal" w:date="2014-05-10T17:31:00Z">
              <w:rPr>
                <w:rStyle w:val="Hyperlink"/>
                <w:rFonts w:cstheme="minorHAnsi"/>
                <w:noProof/>
              </w:rPr>
            </w:rPrChange>
          </w:rPr>
          <w:delText>Figure 8: OAM Class Diagram</w:delText>
        </w:r>
        <w:r w:rsidDel="0012110B">
          <w:rPr>
            <w:noProof/>
            <w:webHidden/>
          </w:rPr>
          <w:tab/>
          <w:delText>26</w:delText>
        </w:r>
      </w:del>
    </w:p>
    <w:p w14:paraId="4E9449C8" w14:textId="77777777" w:rsidR="00F51887" w:rsidDel="0012110B" w:rsidRDefault="00F51887">
      <w:pPr>
        <w:pStyle w:val="TableofFigures"/>
        <w:tabs>
          <w:tab w:val="right" w:leader="dot" w:pos="9530"/>
        </w:tabs>
        <w:rPr>
          <w:del w:id="756" w:author="Prince Agarwal" w:date="2014-05-10T17:31:00Z"/>
          <w:rFonts w:asciiTheme="minorHAnsi" w:eastAsiaTheme="minorEastAsia" w:hAnsiTheme="minorHAnsi" w:cstheme="minorBidi"/>
          <w:noProof/>
          <w:szCs w:val="22"/>
        </w:rPr>
      </w:pPr>
      <w:del w:id="757" w:author="Prince Agarwal" w:date="2014-05-10T17:31:00Z">
        <w:r w:rsidRPr="0012110B" w:rsidDel="0012110B">
          <w:rPr>
            <w:rPrChange w:id="758" w:author="Prince Agarwal" w:date="2014-05-10T17:31:00Z">
              <w:rPr>
                <w:rStyle w:val="Hyperlink"/>
                <w:rFonts w:cstheme="minorHAnsi"/>
                <w:noProof/>
              </w:rPr>
            </w:rPrChange>
          </w:rPr>
          <w:delText>Figure 9 TR069 Client Class Diagram</w:delText>
        </w:r>
        <w:r w:rsidDel="0012110B">
          <w:rPr>
            <w:noProof/>
            <w:webHidden/>
          </w:rPr>
          <w:tab/>
          <w:delText>29</w:delText>
        </w:r>
      </w:del>
    </w:p>
    <w:p w14:paraId="4E9449C9" w14:textId="77777777" w:rsidR="00F51887" w:rsidDel="0012110B" w:rsidRDefault="00F51887">
      <w:pPr>
        <w:pStyle w:val="TableofFigures"/>
        <w:tabs>
          <w:tab w:val="right" w:leader="dot" w:pos="9530"/>
        </w:tabs>
        <w:rPr>
          <w:del w:id="759" w:author="Prince Agarwal" w:date="2014-05-10T17:31:00Z"/>
          <w:rFonts w:asciiTheme="minorHAnsi" w:eastAsiaTheme="minorEastAsia" w:hAnsiTheme="minorHAnsi" w:cstheme="minorBidi"/>
          <w:noProof/>
          <w:szCs w:val="22"/>
        </w:rPr>
      </w:pPr>
      <w:del w:id="760" w:author="Prince Agarwal" w:date="2014-05-10T17:31:00Z">
        <w:r w:rsidRPr="0012110B" w:rsidDel="0012110B">
          <w:rPr>
            <w:rPrChange w:id="761" w:author="Prince Agarwal" w:date="2014-05-10T17:31:00Z">
              <w:rPr>
                <w:rStyle w:val="Hyperlink"/>
                <w:rFonts w:cstheme="minorHAnsi"/>
                <w:noProof/>
              </w:rPr>
            </w:rPrChange>
          </w:rPr>
          <w:delText>Figure 10 Call Flow between HeNB and HeMS</w:delText>
        </w:r>
        <w:r w:rsidDel="0012110B">
          <w:rPr>
            <w:noProof/>
            <w:webHidden/>
          </w:rPr>
          <w:tab/>
          <w:delText>30</w:delText>
        </w:r>
      </w:del>
    </w:p>
    <w:p w14:paraId="4E9449CA" w14:textId="77777777" w:rsidR="00F51887" w:rsidDel="0012110B" w:rsidRDefault="00F51887">
      <w:pPr>
        <w:pStyle w:val="TableofFigures"/>
        <w:tabs>
          <w:tab w:val="right" w:leader="dot" w:pos="9530"/>
        </w:tabs>
        <w:rPr>
          <w:del w:id="762" w:author="Prince Agarwal" w:date="2014-05-10T17:31:00Z"/>
          <w:rFonts w:asciiTheme="minorHAnsi" w:eastAsiaTheme="minorEastAsia" w:hAnsiTheme="minorHAnsi" w:cstheme="minorBidi"/>
          <w:noProof/>
          <w:szCs w:val="22"/>
        </w:rPr>
      </w:pPr>
      <w:del w:id="763" w:author="Prince Agarwal" w:date="2014-05-10T17:31:00Z">
        <w:r w:rsidRPr="0012110B" w:rsidDel="0012110B">
          <w:rPr>
            <w:rPrChange w:id="764" w:author="Prince Agarwal" w:date="2014-05-10T17:31:00Z">
              <w:rPr>
                <w:rStyle w:val="Hyperlink"/>
                <w:noProof/>
              </w:rPr>
            </w:rPrChange>
          </w:rPr>
          <w:delText xml:space="preserve">Figure 11: </w:delText>
        </w:r>
        <w:r w:rsidR="009B2444" w:rsidRPr="0012110B" w:rsidDel="0012110B">
          <w:rPr>
            <w:rPrChange w:id="765" w:author="Prince Agarwal" w:date="2014-05-10T17:31:00Z">
              <w:rPr>
                <w:rStyle w:val="Hyperlink"/>
                <w:noProof/>
              </w:rPr>
            </w:rPrChange>
          </w:rPr>
          <w:delText>OAM-Messenger</w:delText>
        </w:r>
        <w:r w:rsidDel="0012110B">
          <w:rPr>
            <w:noProof/>
            <w:webHidden/>
          </w:rPr>
          <w:tab/>
          <w:delText>31</w:delText>
        </w:r>
      </w:del>
    </w:p>
    <w:p w14:paraId="4E9449CB" w14:textId="77777777" w:rsidR="00F51887" w:rsidDel="0012110B" w:rsidRDefault="00F51887">
      <w:pPr>
        <w:pStyle w:val="TableofFigures"/>
        <w:tabs>
          <w:tab w:val="right" w:leader="dot" w:pos="9530"/>
        </w:tabs>
        <w:rPr>
          <w:del w:id="766" w:author="Prince Agarwal" w:date="2014-05-10T17:31:00Z"/>
          <w:rFonts w:asciiTheme="minorHAnsi" w:eastAsiaTheme="minorEastAsia" w:hAnsiTheme="minorHAnsi" w:cstheme="minorBidi"/>
          <w:noProof/>
          <w:szCs w:val="22"/>
        </w:rPr>
      </w:pPr>
      <w:del w:id="767" w:author="Prince Agarwal" w:date="2014-05-10T17:31:00Z">
        <w:r w:rsidRPr="0012110B" w:rsidDel="0012110B">
          <w:rPr>
            <w:rPrChange w:id="768" w:author="Prince Agarwal" w:date="2014-05-10T17:31:00Z">
              <w:rPr>
                <w:rStyle w:val="Hyperlink"/>
                <w:rFonts w:cstheme="minorHAnsi"/>
                <w:noProof/>
              </w:rPr>
            </w:rPrChange>
          </w:rPr>
          <w:delText xml:space="preserve">Figure 12: Parameter handling in </w:delText>
        </w:r>
        <w:r w:rsidR="009B2444" w:rsidRPr="0012110B" w:rsidDel="0012110B">
          <w:rPr>
            <w:rPrChange w:id="769" w:author="Prince Agarwal" w:date="2014-05-10T17:31:00Z">
              <w:rPr>
                <w:rStyle w:val="Hyperlink"/>
                <w:rFonts w:cstheme="minorHAnsi"/>
                <w:noProof/>
              </w:rPr>
            </w:rPrChange>
          </w:rPr>
          <w:delText>OAM-Messenger</w:delText>
        </w:r>
        <w:r w:rsidDel="0012110B">
          <w:rPr>
            <w:noProof/>
            <w:webHidden/>
          </w:rPr>
          <w:tab/>
          <w:delText>32</w:delText>
        </w:r>
      </w:del>
    </w:p>
    <w:p w14:paraId="4E9449CC" w14:textId="77777777" w:rsidR="00F51887" w:rsidDel="0012110B" w:rsidRDefault="00F51887">
      <w:pPr>
        <w:pStyle w:val="TableofFigures"/>
        <w:tabs>
          <w:tab w:val="right" w:leader="dot" w:pos="9530"/>
        </w:tabs>
        <w:rPr>
          <w:del w:id="770" w:author="Prince Agarwal" w:date="2014-05-10T17:31:00Z"/>
          <w:rFonts w:asciiTheme="minorHAnsi" w:eastAsiaTheme="minorEastAsia" w:hAnsiTheme="minorHAnsi" w:cstheme="minorBidi"/>
          <w:noProof/>
          <w:szCs w:val="22"/>
        </w:rPr>
      </w:pPr>
      <w:del w:id="771" w:author="Prince Agarwal" w:date="2014-05-10T17:31:00Z">
        <w:r w:rsidRPr="0012110B" w:rsidDel="0012110B">
          <w:rPr>
            <w:rPrChange w:id="772" w:author="Prince Agarwal" w:date="2014-05-10T17:31:00Z">
              <w:rPr>
                <w:rStyle w:val="Hyperlink"/>
                <w:rFonts w:cstheme="minorHAnsi"/>
                <w:noProof/>
              </w:rPr>
            </w:rPrChange>
          </w:rPr>
          <w:delText>Figure 13: Sequence Diagram for Set Parameter</w:delText>
        </w:r>
        <w:r w:rsidDel="0012110B">
          <w:rPr>
            <w:noProof/>
            <w:webHidden/>
          </w:rPr>
          <w:tab/>
          <w:delText>33</w:delText>
        </w:r>
      </w:del>
    </w:p>
    <w:p w14:paraId="4E9449CD" w14:textId="77777777" w:rsidR="00F51887" w:rsidDel="0012110B" w:rsidRDefault="00F51887">
      <w:pPr>
        <w:pStyle w:val="TableofFigures"/>
        <w:tabs>
          <w:tab w:val="right" w:leader="dot" w:pos="9530"/>
        </w:tabs>
        <w:rPr>
          <w:del w:id="773" w:author="Prince Agarwal" w:date="2014-05-10T17:31:00Z"/>
          <w:rFonts w:asciiTheme="minorHAnsi" w:eastAsiaTheme="minorEastAsia" w:hAnsiTheme="minorHAnsi" w:cstheme="minorBidi"/>
          <w:noProof/>
          <w:szCs w:val="22"/>
        </w:rPr>
      </w:pPr>
      <w:del w:id="774" w:author="Prince Agarwal" w:date="2014-05-10T17:31:00Z">
        <w:r w:rsidRPr="0012110B" w:rsidDel="0012110B">
          <w:rPr>
            <w:rPrChange w:id="775" w:author="Prince Agarwal" w:date="2014-05-10T17:31:00Z">
              <w:rPr>
                <w:rStyle w:val="Hyperlink"/>
                <w:noProof/>
              </w:rPr>
            </w:rPrChange>
          </w:rPr>
          <w:delText>Figure 14: Class Diagram</w:delText>
        </w:r>
        <w:r w:rsidDel="0012110B">
          <w:rPr>
            <w:noProof/>
            <w:webHidden/>
          </w:rPr>
          <w:tab/>
          <w:delText>36</w:delText>
        </w:r>
      </w:del>
    </w:p>
    <w:p w14:paraId="4E9449CE" w14:textId="77777777" w:rsidR="00F51887" w:rsidDel="0012110B" w:rsidRDefault="00F51887">
      <w:pPr>
        <w:pStyle w:val="TableofFigures"/>
        <w:tabs>
          <w:tab w:val="right" w:leader="dot" w:pos="9530"/>
        </w:tabs>
        <w:rPr>
          <w:del w:id="776" w:author="Prince Agarwal" w:date="2014-05-10T17:31:00Z"/>
          <w:rFonts w:asciiTheme="minorHAnsi" w:eastAsiaTheme="minorEastAsia" w:hAnsiTheme="minorHAnsi" w:cstheme="minorBidi"/>
          <w:noProof/>
          <w:szCs w:val="22"/>
        </w:rPr>
      </w:pPr>
      <w:del w:id="777" w:author="Prince Agarwal" w:date="2014-05-10T17:31:00Z">
        <w:r w:rsidRPr="0012110B" w:rsidDel="0012110B">
          <w:rPr>
            <w:rPrChange w:id="778" w:author="Prince Agarwal" w:date="2014-05-10T17:31:00Z">
              <w:rPr>
                <w:rStyle w:val="Hyperlink"/>
                <w:rFonts w:cstheme="minorHAnsi"/>
                <w:noProof/>
              </w:rPr>
            </w:rPrChange>
          </w:rPr>
          <w:delText>Figure 15: KPI Application at Startup</w:delText>
        </w:r>
        <w:r w:rsidDel="0012110B">
          <w:rPr>
            <w:noProof/>
            <w:webHidden/>
          </w:rPr>
          <w:tab/>
          <w:delText>40</w:delText>
        </w:r>
      </w:del>
    </w:p>
    <w:p w14:paraId="4E9449CF" w14:textId="77777777" w:rsidR="00F51887" w:rsidDel="0012110B" w:rsidRDefault="00F51887">
      <w:pPr>
        <w:pStyle w:val="TableofFigures"/>
        <w:tabs>
          <w:tab w:val="right" w:leader="dot" w:pos="9530"/>
        </w:tabs>
        <w:rPr>
          <w:del w:id="779" w:author="Prince Agarwal" w:date="2014-05-10T17:31:00Z"/>
          <w:rFonts w:asciiTheme="minorHAnsi" w:eastAsiaTheme="minorEastAsia" w:hAnsiTheme="minorHAnsi" w:cstheme="minorBidi"/>
          <w:noProof/>
          <w:szCs w:val="22"/>
        </w:rPr>
      </w:pPr>
      <w:del w:id="780" w:author="Prince Agarwal" w:date="2014-05-10T17:31:00Z">
        <w:r w:rsidRPr="0012110B" w:rsidDel="0012110B">
          <w:rPr>
            <w:rPrChange w:id="781" w:author="Prince Agarwal" w:date="2014-05-10T17:31:00Z">
              <w:rPr>
                <w:rStyle w:val="Hyperlink"/>
                <w:rFonts w:cstheme="minorHAnsi"/>
                <w:noProof/>
              </w:rPr>
            </w:rPrChange>
          </w:rPr>
          <w:delText>Figure 16: KPI Updating</w:delText>
        </w:r>
        <w:r w:rsidDel="0012110B">
          <w:rPr>
            <w:noProof/>
            <w:webHidden/>
          </w:rPr>
          <w:tab/>
          <w:delText>41</w:delText>
        </w:r>
      </w:del>
    </w:p>
    <w:p w14:paraId="4E9449D0" w14:textId="77777777" w:rsidR="00F51887" w:rsidDel="0012110B" w:rsidRDefault="00F51887">
      <w:pPr>
        <w:pStyle w:val="TableofFigures"/>
        <w:tabs>
          <w:tab w:val="right" w:leader="dot" w:pos="9530"/>
        </w:tabs>
        <w:rPr>
          <w:del w:id="782" w:author="Prince Agarwal" w:date="2014-05-10T17:31:00Z"/>
          <w:rFonts w:asciiTheme="minorHAnsi" w:eastAsiaTheme="minorEastAsia" w:hAnsiTheme="minorHAnsi" w:cstheme="minorBidi"/>
          <w:noProof/>
          <w:szCs w:val="22"/>
        </w:rPr>
      </w:pPr>
      <w:del w:id="783" w:author="Prince Agarwal" w:date="2014-05-10T17:31:00Z">
        <w:r w:rsidRPr="0012110B" w:rsidDel="0012110B">
          <w:rPr>
            <w:rPrChange w:id="784" w:author="Prince Agarwal" w:date="2014-05-10T17:31:00Z">
              <w:rPr>
                <w:rStyle w:val="Hyperlink"/>
                <w:rFonts w:cstheme="minorHAnsi"/>
                <w:noProof/>
              </w:rPr>
            </w:rPrChange>
          </w:rPr>
          <w:delText>Figure 17: Retrieval of KPI</w:delText>
        </w:r>
        <w:r w:rsidDel="0012110B">
          <w:rPr>
            <w:noProof/>
            <w:webHidden/>
          </w:rPr>
          <w:tab/>
          <w:delText>41</w:delText>
        </w:r>
      </w:del>
    </w:p>
    <w:p w14:paraId="4E9449D1" w14:textId="77777777" w:rsidR="00F51887" w:rsidDel="0012110B" w:rsidRDefault="00F51887">
      <w:pPr>
        <w:pStyle w:val="TableofFigures"/>
        <w:tabs>
          <w:tab w:val="right" w:leader="dot" w:pos="9530"/>
        </w:tabs>
        <w:rPr>
          <w:del w:id="785" w:author="Prince Agarwal" w:date="2014-05-10T17:31:00Z"/>
          <w:rFonts w:asciiTheme="minorHAnsi" w:eastAsiaTheme="minorEastAsia" w:hAnsiTheme="minorHAnsi" w:cstheme="minorBidi"/>
          <w:noProof/>
          <w:szCs w:val="22"/>
        </w:rPr>
      </w:pPr>
      <w:del w:id="786" w:author="Prince Agarwal" w:date="2014-05-10T17:31:00Z">
        <w:r w:rsidRPr="0012110B" w:rsidDel="0012110B">
          <w:rPr>
            <w:rPrChange w:id="787" w:author="Prince Agarwal" w:date="2014-05-10T17:31:00Z">
              <w:rPr>
                <w:rStyle w:val="Hyperlink"/>
                <w:rFonts w:cstheme="minorHAnsi"/>
                <w:noProof/>
              </w:rPr>
            </w:rPrChange>
          </w:rPr>
          <w:delText>Figure 18: PM File Retrieval</w:delText>
        </w:r>
        <w:r w:rsidDel="0012110B">
          <w:rPr>
            <w:noProof/>
            <w:webHidden/>
          </w:rPr>
          <w:tab/>
          <w:delText>42</w:delText>
        </w:r>
      </w:del>
    </w:p>
    <w:p w14:paraId="4E9449D2" w14:textId="77777777" w:rsidR="00F51887" w:rsidDel="0012110B" w:rsidRDefault="00F51887">
      <w:pPr>
        <w:pStyle w:val="TableofFigures"/>
        <w:tabs>
          <w:tab w:val="right" w:leader="dot" w:pos="9530"/>
        </w:tabs>
        <w:rPr>
          <w:del w:id="788" w:author="Prince Agarwal" w:date="2014-05-10T17:31:00Z"/>
          <w:rFonts w:asciiTheme="minorHAnsi" w:eastAsiaTheme="minorEastAsia" w:hAnsiTheme="minorHAnsi" w:cstheme="minorBidi"/>
          <w:noProof/>
          <w:szCs w:val="22"/>
        </w:rPr>
      </w:pPr>
      <w:del w:id="789" w:author="Prince Agarwal" w:date="2014-05-10T17:31:00Z">
        <w:r w:rsidRPr="0012110B" w:rsidDel="0012110B">
          <w:rPr>
            <w:rPrChange w:id="790" w:author="Prince Agarwal" w:date="2014-05-10T17:31:00Z">
              <w:rPr>
                <w:rStyle w:val="Hyperlink"/>
                <w:rFonts w:cstheme="minorHAnsi"/>
                <w:noProof/>
              </w:rPr>
            </w:rPrChange>
          </w:rPr>
          <w:delText>Figure 19 LTE eNodeB Application and Stack Manager</w:delText>
        </w:r>
        <w:r w:rsidDel="0012110B">
          <w:rPr>
            <w:noProof/>
            <w:webHidden/>
          </w:rPr>
          <w:tab/>
          <w:delText>45</w:delText>
        </w:r>
      </w:del>
    </w:p>
    <w:p w14:paraId="4E9449D3" w14:textId="77777777" w:rsidR="00F51887" w:rsidDel="0012110B" w:rsidRDefault="00F51887">
      <w:pPr>
        <w:pStyle w:val="TableofFigures"/>
        <w:tabs>
          <w:tab w:val="right" w:leader="dot" w:pos="9530"/>
        </w:tabs>
        <w:rPr>
          <w:del w:id="791" w:author="Prince Agarwal" w:date="2014-05-10T17:31:00Z"/>
          <w:rFonts w:asciiTheme="minorHAnsi" w:eastAsiaTheme="minorEastAsia" w:hAnsiTheme="minorHAnsi" w:cstheme="minorBidi"/>
          <w:noProof/>
          <w:szCs w:val="22"/>
        </w:rPr>
      </w:pPr>
      <w:del w:id="792" w:author="Prince Agarwal" w:date="2014-05-10T17:31:00Z">
        <w:r w:rsidRPr="0012110B" w:rsidDel="0012110B">
          <w:rPr>
            <w:rPrChange w:id="793" w:author="Prince Agarwal" w:date="2014-05-10T17:31:00Z">
              <w:rPr>
                <w:rStyle w:val="Hyperlink"/>
                <w:rFonts w:cstheme="minorHAnsi"/>
                <w:noProof/>
              </w:rPr>
            </w:rPrChange>
          </w:rPr>
          <w:delText>Figure 20: Configuration Sequence Diagram</w:delText>
        </w:r>
        <w:r w:rsidDel="0012110B">
          <w:rPr>
            <w:noProof/>
            <w:webHidden/>
          </w:rPr>
          <w:tab/>
          <w:delText>48</w:delText>
        </w:r>
      </w:del>
    </w:p>
    <w:p w14:paraId="4E9449D4" w14:textId="77777777" w:rsidR="003F0A06" w:rsidRDefault="00B62CDA" w:rsidP="001730D7">
      <w:pPr>
        <w:pStyle w:val="BodyText"/>
        <w:rPr>
          <w:rFonts w:asciiTheme="minorHAnsi" w:hAnsiTheme="minorHAnsi" w:cstheme="minorHAnsi"/>
          <w:color w:val="auto"/>
          <w:sz w:val="20"/>
          <w:szCs w:val="24"/>
        </w:rPr>
      </w:pPr>
      <w:r w:rsidRPr="00BF7BD4">
        <w:rPr>
          <w:rFonts w:asciiTheme="minorHAnsi" w:hAnsiTheme="minorHAnsi" w:cstheme="minorHAnsi"/>
          <w:color w:val="auto"/>
          <w:sz w:val="20"/>
          <w:szCs w:val="24"/>
        </w:rPr>
        <w:fldChar w:fldCharType="end"/>
      </w:r>
    </w:p>
    <w:p w14:paraId="4E9449D5" w14:textId="77777777" w:rsidR="00AA4456" w:rsidRPr="006738A9" w:rsidRDefault="00AA4456" w:rsidP="0005623B">
      <w:pPr>
        <w:ind w:left="2880" w:hanging="2880"/>
        <w:jc w:val="center"/>
        <w:rPr>
          <w:rFonts w:asciiTheme="minorHAnsi" w:hAnsiTheme="minorHAnsi" w:cstheme="minorHAnsi"/>
          <w:b/>
          <w:sz w:val="36"/>
          <w:szCs w:val="36"/>
        </w:rPr>
      </w:pPr>
      <w:r w:rsidRPr="006738A9">
        <w:rPr>
          <w:rFonts w:asciiTheme="minorHAnsi" w:hAnsiTheme="minorHAnsi" w:cstheme="minorHAnsi"/>
          <w:b/>
          <w:sz w:val="36"/>
          <w:szCs w:val="36"/>
        </w:rPr>
        <w:t>Tables</w:t>
      </w:r>
    </w:p>
    <w:p w14:paraId="4E9449D6" w14:textId="77777777" w:rsidR="00AA4456" w:rsidRPr="00BF7BD4" w:rsidRDefault="00AA4456" w:rsidP="00AA4456">
      <w:pPr>
        <w:pStyle w:val="BodyText"/>
        <w:rPr>
          <w:rFonts w:asciiTheme="minorHAnsi" w:hAnsiTheme="minorHAnsi" w:cstheme="minorHAnsi"/>
          <w:bCs w:val="0"/>
          <w:color w:val="auto"/>
          <w:sz w:val="20"/>
        </w:rPr>
      </w:pPr>
    </w:p>
    <w:p w14:paraId="1DE1CCCB" w14:textId="77777777" w:rsidR="0012110B" w:rsidRDefault="00B62CDA">
      <w:pPr>
        <w:pStyle w:val="TableofFigures"/>
        <w:tabs>
          <w:tab w:val="right" w:leader="dot" w:pos="9530"/>
        </w:tabs>
        <w:rPr>
          <w:rFonts w:asciiTheme="minorHAnsi" w:eastAsiaTheme="minorEastAsia" w:hAnsiTheme="minorHAnsi" w:cstheme="minorBidi"/>
          <w:noProof/>
          <w:szCs w:val="22"/>
        </w:rPr>
      </w:pPr>
      <w:r w:rsidRPr="00BF7BD4">
        <w:rPr>
          <w:rFonts w:asciiTheme="minorHAnsi" w:hAnsiTheme="minorHAnsi" w:cstheme="minorHAnsi"/>
          <w:bCs/>
          <w:sz w:val="20"/>
        </w:rPr>
        <w:fldChar w:fldCharType="begin"/>
      </w:r>
      <w:r w:rsidR="00AA4456" w:rsidRPr="00BF7BD4">
        <w:rPr>
          <w:rFonts w:asciiTheme="minorHAnsi" w:hAnsiTheme="minorHAnsi" w:cstheme="minorHAnsi"/>
          <w:bCs/>
          <w:sz w:val="20"/>
        </w:rPr>
        <w:instrText xml:space="preserve"> TOC \h \z \c "Table" </w:instrText>
      </w:r>
      <w:r w:rsidRPr="00BF7BD4">
        <w:rPr>
          <w:rFonts w:asciiTheme="minorHAnsi" w:hAnsiTheme="minorHAnsi" w:cstheme="minorHAnsi"/>
          <w:bCs/>
          <w:sz w:val="20"/>
        </w:rPr>
        <w:fldChar w:fldCharType="separate"/>
      </w:r>
      <w:hyperlink w:anchor="_Toc387506474" w:history="1">
        <w:r w:rsidR="0012110B" w:rsidRPr="00835973">
          <w:rPr>
            <w:rStyle w:val="Hyperlink"/>
            <w:rFonts w:cstheme="minorHAnsi"/>
            <w:noProof/>
          </w:rPr>
          <w:t>Table 1: Generic Message Format</w:t>
        </w:r>
        <w:r w:rsidR="0012110B">
          <w:rPr>
            <w:noProof/>
            <w:webHidden/>
          </w:rPr>
          <w:tab/>
        </w:r>
        <w:r w:rsidR="0012110B">
          <w:rPr>
            <w:noProof/>
            <w:webHidden/>
          </w:rPr>
          <w:fldChar w:fldCharType="begin"/>
        </w:r>
        <w:r w:rsidR="0012110B">
          <w:rPr>
            <w:noProof/>
            <w:webHidden/>
          </w:rPr>
          <w:instrText xml:space="preserve"> PAGEREF _Toc387506474 \h </w:instrText>
        </w:r>
        <w:r w:rsidR="0012110B">
          <w:rPr>
            <w:noProof/>
            <w:webHidden/>
          </w:rPr>
        </w:r>
        <w:r w:rsidR="0012110B">
          <w:rPr>
            <w:noProof/>
            <w:webHidden/>
          </w:rPr>
          <w:fldChar w:fldCharType="separate"/>
        </w:r>
        <w:r w:rsidR="0012110B">
          <w:rPr>
            <w:noProof/>
            <w:webHidden/>
          </w:rPr>
          <w:t>13</w:t>
        </w:r>
        <w:r w:rsidR="0012110B">
          <w:rPr>
            <w:noProof/>
            <w:webHidden/>
          </w:rPr>
          <w:fldChar w:fldCharType="end"/>
        </w:r>
      </w:hyperlink>
    </w:p>
    <w:p w14:paraId="7A7A439C" w14:textId="77777777" w:rsidR="0012110B" w:rsidRDefault="00973134">
      <w:pPr>
        <w:pStyle w:val="TableofFigures"/>
        <w:tabs>
          <w:tab w:val="right" w:leader="dot" w:pos="9530"/>
        </w:tabs>
        <w:rPr>
          <w:rFonts w:asciiTheme="minorHAnsi" w:eastAsiaTheme="minorEastAsia" w:hAnsiTheme="minorHAnsi" w:cstheme="minorBidi"/>
          <w:noProof/>
          <w:szCs w:val="22"/>
        </w:rPr>
      </w:pPr>
      <w:hyperlink w:anchor="_Toc387506475" w:history="1">
        <w:r w:rsidR="0012110B" w:rsidRPr="00835973">
          <w:rPr>
            <w:rStyle w:val="Hyperlink"/>
            <w:rFonts w:cstheme="minorHAnsi"/>
            <w:noProof/>
          </w:rPr>
          <w:t>Table 2: Register Request Message Format</w:t>
        </w:r>
        <w:r w:rsidR="0012110B">
          <w:rPr>
            <w:noProof/>
            <w:webHidden/>
          </w:rPr>
          <w:tab/>
        </w:r>
        <w:r w:rsidR="0012110B">
          <w:rPr>
            <w:noProof/>
            <w:webHidden/>
          </w:rPr>
          <w:fldChar w:fldCharType="begin"/>
        </w:r>
        <w:r w:rsidR="0012110B">
          <w:rPr>
            <w:noProof/>
            <w:webHidden/>
          </w:rPr>
          <w:instrText xml:space="preserve"> PAGEREF _Toc387506475 \h </w:instrText>
        </w:r>
        <w:r w:rsidR="0012110B">
          <w:rPr>
            <w:noProof/>
            <w:webHidden/>
          </w:rPr>
        </w:r>
        <w:r w:rsidR="0012110B">
          <w:rPr>
            <w:noProof/>
            <w:webHidden/>
          </w:rPr>
          <w:fldChar w:fldCharType="separate"/>
        </w:r>
        <w:r w:rsidR="0012110B">
          <w:rPr>
            <w:noProof/>
            <w:webHidden/>
          </w:rPr>
          <w:t>13</w:t>
        </w:r>
        <w:r w:rsidR="0012110B">
          <w:rPr>
            <w:noProof/>
            <w:webHidden/>
          </w:rPr>
          <w:fldChar w:fldCharType="end"/>
        </w:r>
      </w:hyperlink>
    </w:p>
    <w:p w14:paraId="3F80BCE5" w14:textId="77777777" w:rsidR="0012110B" w:rsidRDefault="00973134">
      <w:pPr>
        <w:pStyle w:val="TableofFigures"/>
        <w:tabs>
          <w:tab w:val="right" w:leader="dot" w:pos="9530"/>
        </w:tabs>
        <w:rPr>
          <w:rFonts w:asciiTheme="minorHAnsi" w:eastAsiaTheme="minorEastAsia" w:hAnsiTheme="minorHAnsi" w:cstheme="minorBidi"/>
          <w:noProof/>
          <w:szCs w:val="22"/>
        </w:rPr>
      </w:pPr>
      <w:hyperlink w:anchor="_Toc387506476" w:history="1">
        <w:r w:rsidR="0012110B" w:rsidRPr="00835973">
          <w:rPr>
            <w:rStyle w:val="Hyperlink"/>
            <w:rFonts w:cstheme="minorHAnsi"/>
            <w:noProof/>
          </w:rPr>
          <w:t>Table 3: Message Routing Indication Message format</w:t>
        </w:r>
        <w:r w:rsidR="0012110B">
          <w:rPr>
            <w:noProof/>
            <w:webHidden/>
          </w:rPr>
          <w:tab/>
        </w:r>
        <w:r w:rsidR="0012110B">
          <w:rPr>
            <w:noProof/>
            <w:webHidden/>
          </w:rPr>
          <w:fldChar w:fldCharType="begin"/>
        </w:r>
        <w:r w:rsidR="0012110B">
          <w:rPr>
            <w:noProof/>
            <w:webHidden/>
          </w:rPr>
          <w:instrText xml:space="preserve"> PAGEREF _Toc387506476 \h </w:instrText>
        </w:r>
        <w:r w:rsidR="0012110B">
          <w:rPr>
            <w:noProof/>
            <w:webHidden/>
          </w:rPr>
        </w:r>
        <w:r w:rsidR="0012110B">
          <w:rPr>
            <w:noProof/>
            <w:webHidden/>
          </w:rPr>
          <w:fldChar w:fldCharType="separate"/>
        </w:r>
        <w:r w:rsidR="0012110B">
          <w:rPr>
            <w:noProof/>
            <w:webHidden/>
          </w:rPr>
          <w:t>13</w:t>
        </w:r>
        <w:r w:rsidR="0012110B">
          <w:rPr>
            <w:noProof/>
            <w:webHidden/>
          </w:rPr>
          <w:fldChar w:fldCharType="end"/>
        </w:r>
      </w:hyperlink>
    </w:p>
    <w:p w14:paraId="48DB7588" w14:textId="77777777" w:rsidR="0012110B" w:rsidRDefault="00973134">
      <w:pPr>
        <w:pStyle w:val="TableofFigures"/>
        <w:tabs>
          <w:tab w:val="right" w:leader="dot" w:pos="9530"/>
        </w:tabs>
        <w:rPr>
          <w:rFonts w:asciiTheme="minorHAnsi" w:eastAsiaTheme="minorEastAsia" w:hAnsiTheme="minorHAnsi" w:cstheme="minorBidi"/>
          <w:noProof/>
          <w:szCs w:val="22"/>
        </w:rPr>
      </w:pPr>
      <w:hyperlink w:anchor="_Toc387506477" w:history="1">
        <w:r w:rsidR="0012110B" w:rsidRPr="00835973">
          <w:rPr>
            <w:rStyle w:val="Hyperlink"/>
            <w:rFonts w:cstheme="minorHAnsi"/>
            <w:noProof/>
          </w:rPr>
          <w:t>Table 4: Message Connection Request Message Format</w:t>
        </w:r>
        <w:r w:rsidR="0012110B">
          <w:rPr>
            <w:noProof/>
            <w:webHidden/>
          </w:rPr>
          <w:tab/>
        </w:r>
        <w:r w:rsidR="0012110B">
          <w:rPr>
            <w:noProof/>
            <w:webHidden/>
          </w:rPr>
          <w:fldChar w:fldCharType="begin"/>
        </w:r>
        <w:r w:rsidR="0012110B">
          <w:rPr>
            <w:noProof/>
            <w:webHidden/>
          </w:rPr>
          <w:instrText xml:space="preserve"> PAGEREF _Toc387506477 \h </w:instrText>
        </w:r>
        <w:r w:rsidR="0012110B">
          <w:rPr>
            <w:noProof/>
            <w:webHidden/>
          </w:rPr>
        </w:r>
        <w:r w:rsidR="0012110B">
          <w:rPr>
            <w:noProof/>
            <w:webHidden/>
          </w:rPr>
          <w:fldChar w:fldCharType="separate"/>
        </w:r>
        <w:r w:rsidR="0012110B">
          <w:rPr>
            <w:noProof/>
            <w:webHidden/>
          </w:rPr>
          <w:t>14</w:t>
        </w:r>
        <w:r w:rsidR="0012110B">
          <w:rPr>
            <w:noProof/>
            <w:webHidden/>
          </w:rPr>
          <w:fldChar w:fldCharType="end"/>
        </w:r>
      </w:hyperlink>
    </w:p>
    <w:p w14:paraId="2638C22B" w14:textId="77777777" w:rsidR="0012110B" w:rsidRDefault="00973134">
      <w:pPr>
        <w:pStyle w:val="TableofFigures"/>
        <w:tabs>
          <w:tab w:val="right" w:leader="dot" w:pos="9530"/>
        </w:tabs>
        <w:rPr>
          <w:rFonts w:asciiTheme="minorHAnsi" w:eastAsiaTheme="minorEastAsia" w:hAnsiTheme="minorHAnsi" w:cstheme="minorBidi"/>
          <w:noProof/>
          <w:szCs w:val="22"/>
        </w:rPr>
      </w:pPr>
      <w:hyperlink w:anchor="_Toc387506478" w:history="1">
        <w:r w:rsidR="0012110B" w:rsidRPr="00835973">
          <w:rPr>
            <w:rStyle w:val="Hyperlink"/>
            <w:rFonts w:cstheme="minorHAnsi"/>
            <w:noProof/>
          </w:rPr>
          <w:t>Table 5: Interfaces Provided by Post Office</w:t>
        </w:r>
        <w:r w:rsidR="0012110B">
          <w:rPr>
            <w:noProof/>
            <w:webHidden/>
          </w:rPr>
          <w:tab/>
        </w:r>
        <w:r w:rsidR="0012110B">
          <w:rPr>
            <w:noProof/>
            <w:webHidden/>
          </w:rPr>
          <w:fldChar w:fldCharType="begin"/>
        </w:r>
        <w:r w:rsidR="0012110B">
          <w:rPr>
            <w:noProof/>
            <w:webHidden/>
          </w:rPr>
          <w:instrText xml:space="preserve"> PAGEREF _Toc387506478 \h </w:instrText>
        </w:r>
        <w:r w:rsidR="0012110B">
          <w:rPr>
            <w:noProof/>
            <w:webHidden/>
          </w:rPr>
        </w:r>
        <w:r w:rsidR="0012110B">
          <w:rPr>
            <w:noProof/>
            <w:webHidden/>
          </w:rPr>
          <w:fldChar w:fldCharType="separate"/>
        </w:r>
        <w:r w:rsidR="0012110B">
          <w:rPr>
            <w:noProof/>
            <w:webHidden/>
          </w:rPr>
          <w:t>14</w:t>
        </w:r>
        <w:r w:rsidR="0012110B">
          <w:rPr>
            <w:noProof/>
            <w:webHidden/>
          </w:rPr>
          <w:fldChar w:fldCharType="end"/>
        </w:r>
      </w:hyperlink>
    </w:p>
    <w:p w14:paraId="6A7DA457" w14:textId="77777777" w:rsidR="0012110B" w:rsidRDefault="00973134">
      <w:pPr>
        <w:pStyle w:val="TableofFigures"/>
        <w:tabs>
          <w:tab w:val="right" w:leader="dot" w:pos="9530"/>
        </w:tabs>
        <w:rPr>
          <w:rFonts w:asciiTheme="minorHAnsi" w:eastAsiaTheme="minorEastAsia" w:hAnsiTheme="minorHAnsi" w:cstheme="minorBidi"/>
          <w:noProof/>
          <w:szCs w:val="22"/>
        </w:rPr>
      </w:pPr>
      <w:hyperlink w:anchor="_Toc387506479" w:history="1">
        <w:r w:rsidR="0012110B" w:rsidRPr="00835973">
          <w:rPr>
            <w:rStyle w:val="Hyperlink"/>
            <w:noProof/>
          </w:rPr>
          <w:t>Table 6: Files in Post Office</w:t>
        </w:r>
        <w:r w:rsidR="0012110B">
          <w:rPr>
            <w:noProof/>
            <w:webHidden/>
          </w:rPr>
          <w:tab/>
        </w:r>
        <w:r w:rsidR="0012110B">
          <w:rPr>
            <w:noProof/>
            <w:webHidden/>
          </w:rPr>
          <w:fldChar w:fldCharType="begin"/>
        </w:r>
        <w:r w:rsidR="0012110B">
          <w:rPr>
            <w:noProof/>
            <w:webHidden/>
          </w:rPr>
          <w:instrText xml:space="preserve"> PAGEREF _Toc387506479 \h </w:instrText>
        </w:r>
        <w:r w:rsidR="0012110B">
          <w:rPr>
            <w:noProof/>
            <w:webHidden/>
          </w:rPr>
        </w:r>
        <w:r w:rsidR="0012110B">
          <w:rPr>
            <w:noProof/>
            <w:webHidden/>
          </w:rPr>
          <w:fldChar w:fldCharType="separate"/>
        </w:r>
        <w:r w:rsidR="0012110B">
          <w:rPr>
            <w:noProof/>
            <w:webHidden/>
          </w:rPr>
          <w:t>14</w:t>
        </w:r>
        <w:r w:rsidR="0012110B">
          <w:rPr>
            <w:noProof/>
            <w:webHidden/>
          </w:rPr>
          <w:fldChar w:fldCharType="end"/>
        </w:r>
      </w:hyperlink>
    </w:p>
    <w:p w14:paraId="71168AB3" w14:textId="77777777" w:rsidR="0012110B" w:rsidRDefault="00973134">
      <w:pPr>
        <w:pStyle w:val="TableofFigures"/>
        <w:tabs>
          <w:tab w:val="right" w:leader="dot" w:pos="9530"/>
        </w:tabs>
        <w:rPr>
          <w:rFonts w:asciiTheme="minorHAnsi" w:eastAsiaTheme="minorEastAsia" w:hAnsiTheme="minorHAnsi" w:cstheme="minorBidi"/>
          <w:noProof/>
          <w:szCs w:val="22"/>
        </w:rPr>
      </w:pPr>
      <w:hyperlink w:anchor="_Toc387506480" w:history="1">
        <w:r w:rsidR="0012110B" w:rsidRPr="00835973">
          <w:rPr>
            <w:rStyle w:val="Hyperlink"/>
            <w:noProof/>
          </w:rPr>
          <w:t>Table 7: Dependency Files for Post Office</w:t>
        </w:r>
        <w:r w:rsidR="0012110B">
          <w:rPr>
            <w:noProof/>
            <w:webHidden/>
          </w:rPr>
          <w:tab/>
        </w:r>
        <w:r w:rsidR="0012110B">
          <w:rPr>
            <w:noProof/>
            <w:webHidden/>
          </w:rPr>
          <w:fldChar w:fldCharType="begin"/>
        </w:r>
        <w:r w:rsidR="0012110B">
          <w:rPr>
            <w:noProof/>
            <w:webHidden/>
          </w:rPr>
          <w:instrText xml:space="preserve"> PAGEREF _Toc387506480 \h </w:instrText>
        </w:r>
        <w:r w:rsidR="0012110B">
          <w:rPr>
            <w:noProof/>
            <w:webHidden/>
          </w:rPr>
        </w:r>
        <w:r w:rsidR="0012110B">
          <w:rPr>
            <w:noProof/>
            <w:webHidden/>
          </w:rPr>
          <w:fldChar w:fldCharType="separate"/>
        </w:r>
        <w:r w:rsidR="0012110B">
          <w:rPr>
            <w:noProof/>
            <w:webHidden/>
          </w:rPr>
          <w:t>15</w:t>
        </w:r>
        <w:r w:rsidR="0012110B">
          <w:rPr>
            <w:noProof/>
            <w:webHidden/>
          </w:rPr>
          <w:fldChar w:fldCharType="end"/>
        </w:r>
      </w:hyperlink>
    </w:p>
    <w:p w14:paraId="08D3E0DA" w14:textId="77777777" w:rsidR="0012110B" w:rsidRDefault="00973134">
      <w:pPr>
        <w:pStyle w:val="TableofFigures"/>
        <w:tabs>
          <w:tab w:val="right" w:leader="dot" w:pos="9530"/>
        </w:tabs>
        <w:rPr>
          <w:rFonts w:asciiTheme="minorHAnsi" w:eastAsiaTheme="minorEastAsia" w:hAnsiTheme="minorHAnsi" w:cstheme="minorBidi"/>
          <w:noProof/>
          <w:szCs w:val="22"/>
        </w:rPr>
      </w:pPr>
      <w:hyperlink w:anchor="_Toc387506481" w:history="1">
        <w:r w:rsidR="0012110B" w:rsidRPr="00835973">
          <w:rPr>
            <w:rStyle w:val="Hyperlink"/>
            <w:rFonts w:cstheme="minorHAnsi"/>
            <w:noProof/>
          </w:rPr>
          <w:t>Table 8: CLI State Machine list</w:t>
        </w:r>
        <w:r w:rsidR="0012110B">
          <w:rPr>
            <w:noProof/>
            <w:webHidden/>
          </w:rPr>
          <w:tab/>
        </w:r>
        <w:r w:rsidR="0012110B">
          <w:rPr>
            <w:noProof/>
            <w:webHidden/>
          </w:rPr>
          <w:fldChar w:fldCharType="begin"/>
        </w:r>
        <w:r w:rsidR="0012110B">
          <w:rPr>
            <w:noProof/>
            <w:webHidden/>
          </w:rPr>
          <w:instrText xml:space="preserve"> PAGEREF _Toc387506481 \h </w:instrText>
        </w:r>
        <w:r w:rsidR="0012110B">
          <w:rPr>
            <w:noProof/>
            <w:webHidden/>
          </w:rPr>
        </w:r>
        <w:r w:rsidR="0012110B">
          <w:rPr>
            <w:noProof/>
            <w:webHidden/>
          </w:rPr>
          <w:fldChar w:fldCharType="separate"/>
        </w:r>
        <w:r w:rsidR="0012110B">
          <w:rPr>
            <w:noProof/>
            <w:webHidden/>
          </w:rPr>
          <w:t>16</w:t>
        </w:r>
        <w:r w:rsidR="0012110B">
          <w:rPr>
            <w:noProof/>
            <w:webHidden/>
          </w:rPr>
          <w:fldChar w:fldCharType="end"/>
        </w:r>
      </w:hyperlink>
    </w:p>
    <w:p w14:paraId="4365CD5B" w14:textId="77777777" w:rsidR="0012110B" w:rsidRDefault="00973134">
      <w:pPr>
        <w:pStyle w:val="TableofFigures"/>
        <w:tabs>
          <w:tab w:val="right" w:leader="dot" w:pos="9530"/>
        </w:tabs>
        <w:rPr>
          <w:rFonts w:asciiTheme="minorHAnsi" w:eastAsiaTheme="minorEastAsia" w:hAnsiTheme="minorHAnsi" w:cstheme="minorBidi"/>
          <w:noProof/>
          <w:szCs w:val="22"/>
        </w:rPr>
      </w:pPr>
      <w:hyperlink w:anchor="_Toc387506482" w:history="1">
        <w:r w:rsidR="0012110B" w:rsidRPr="00835973">
          <w:rPr>
            <w:rStyle w:val="Hyperlink"/>
            <w:noProof/>
          </w:rPr>
          <w:t>Table 9: Interfaces</w:t>
        </w:r>
        <w:r w:rsidR="0012110B">
          <w:rPr>
            <w:noProof/>
            <w:webHidden/>
          </w:rPr>
          <w:tab/>
        </w:r>
        <w:r w:rsidR="0012110B">
          <w:rPr>
            <w:noProof/>
            <w:webHidden/>
          </w:rPr>
          <w:fldChar w:fldCharType="begin"/>
        </w:r>
        <w:r w:rsidR="0012110B">
          <w:rPr>
            <w:noProof/>
            <w:webHidden/>
          </w:rPr>
          <w:instrText xml:space="preserve"> PAGEREF _Toc387506482 \h </w:instrText>
        </w:r>
        <w:r w:rsidR="0012110B">
          <w:rPr>
            <w:noProof/>
            <w:webHidden/>
          </w:rPr>
        </w:r>
        <w:r w:rsidR="0012110B">
          <w:rPr>
            <w:noProof/>
            <w:webHidden/>
          </w:rPr>
          <w:fldChar w:fldCharType="separate"/>
        </w:r>
        <w:r w:rsidR="0012110B">
          <w:rPr>
            <w:noProof/>
            <w:webHidden/>
          </w:rPr>
          <w:t>33</w:t>
        </w:r>
        <w:r w:rsidR="0012110B">
          <w:rPr>
            <w:noProof/>
            <w:webHidden/>
          </w:rPr>
          <w:fldChar w:fldCharType="end"/>
        </w:r>
      </w:hyperlink>
    </w:p>
    <w:p w14:paraId="4E9449D7" w14:textId="77777777" w:rsidR="00F51887" w:rsidDel="0012110B" w:rsidRDefault="00F51887">
      <w:pPr>
        <w:pStyle w:val="TableofFigures"/>
        <w:tabs>
          <w:tab w:val="right" w:leader="dot" w:pos="9530"/>
        </w:tabs>
        <w:rPr>
          <w:del w:id="794" w:author="Prince Agarwal" w:date="2014-05-10T17:31:00Z"/>
          <w:rFonts w:asciiTheme="minorHAnsi" w:eastAsiaTheme="minorEastAsia" w:hAnsiTheme="minorHAnsi" w:cstheme="minorBidi"/>
          <w:noProof/>
          <w:szCs w:val="22"/>
        </w:rPr>
      </w:pPr>
      <w:del w:id="795" w:author="Prince Agarwal" w:date="2014-05-10T17:31:00Z">
        <w:r w:rsidRPr="0012110B" w:rsidDel="0012110B">
          <w:rPr>
            <w:rPrChange w:id="796" w:author="Prince Agarwal" w:date="2014-05-10T17:31:00Z">
              <w:rPr>
                <w:rStyle w:val="Hyperlink"/>
                <w:rFonts w:cstheme="minorHAnsi"/>
                <w:noProof/>
              </w:rPr>
            </w:rPrChange>
          </w:rPr>
          <w:delText>Table 1: Generic Message Format</w:delText>
        </w:r>
        <w:r w:rsidDel="0012110B">
          <w:rPr>
            <w:noProof/>
            <w:webHidden/>
          </w:rPr>
          <w:tab/>
          <w:delText>13</w:delText>
        </w:r>
      </w:del>
    </w:p>
    <w:p w14:paraId="4E9449D8" w14:textId="77777777" w:rsidR="00F51887" w:rsidDel="0012110B" w:rsidRDefault="00F51887">
      <w:pPr>
        <w:pStyle w:val="TableofFigures"/>
        <w:tabs>
          <w:tab w:val="right" w:leader="dot" w:pos="9530"/>
        </w:tabs>
        <w:rPr>
          <w:del w:id="797" w:author="Prince Agarwal" w:date="2014-05-10T17:31:00Z"/>
          <w:rFonts w:asciiTheme="minorHAnsi" w:eastAsiaTheme="minorEastAsia" w:hAnsiTheme="minorHAnsi" w:cstheme="minorBidi"/>
          <w:noProof/>
          <w:szCs w:val="22"/>
        </w:rPr>
      </w:pPr>
      <w:del w:id="798" w:author="Prince Agarwal" w:date="2014-05-10T17:31:00Z">
        <w:r w:rsidRPr="0012110B" w:rsidDel="0012110B">
          <w:rPr>
            <w:rPrChange w:id="799" w:author="Prince Agarwal" w:date="2014-05-10T17:31:00Z">
              <w:rPr>
                <w:rStyle w:val="Hyperlink"/>
                <w:rFonts w:cstheme="minorHAnsi"/>
                <w:noProof/>
              </w:rPr>
            </w:rPrChange>
          </w:rPr>
          <w:delText>Table 2: Register Request Message Format</w:delText>
        </w:r>
        <w:r w:rsidDel="0012110B">
          <w:rPr>
            <w:noProof/>
            <w:webHidden/>
          </w:rPr>
          <w:tab/>
          <w:delText>13</w:delText>
        </w:r>
      </w:del>
    </w:p>
    <w:p w14:paraId="4E9449D9" w14:textId="77777777" w:rsidR="00F51887" w:rsidDel="0012110B" w:rsidRDefault="00F51887">
      <w:pPr>
        <w:pStyle w:val="TableofFigures"/>
        <w:tabs>
          <w:tab w:val="right" w:leader="dot" w:pos="9530"/>
        </w:tabs>
        <w:rPr>
          <w:del w:id="800" w:author="Prince Agarwal" w:date="2014-05-10T17:31:00Z"/>
          <w:rFonts w:asciiTheme="minorHAnsi" w:eastAsiaTheme="minorEastAsia" w:hAnsiTheme="minorHAnsi" w:cstheme="minorBidi"/>
          <w:noProof/>
          <w:szCs w:val="22"/>
        </w:rPr>
      </w:pPr>
      <w:del w:id="801" w:author="Prince Agarwal" w:date="2014-05-10T17:31:00Z">
        <w:r w:rsidRPr="0012110B" w:rsidDel="0012110B">
          <w:rPr>
            <w:rPrChange w:id="802" w:author="Prince Agarwal" w:date="2014-05-10T17:31:00Z">
              <w:rPr>
                <w:rStyle w:val="Hyperlink"/>
                <w:rFonts w:cstheme="minorHAnsi"/>
                <w:noProof/>
              </w:rPr>
            </w:rPrChange>
          </w:rPr>
          <w:delText>Table 3: Message Routing Indication Message format</w:delText>
        </w:r>
        <w:r w:rsidDel="0012110B">
          <w:rPr>
            <w:noProof/>
            <w:webHidden/>
          </w:rPr>
          <w:tab/>
          <w:delText>13</w:delText>
        </w:r>
      </w:del>
    </w:p>
    <w:p w14:paraId="4E9449DA" w14:textId="77777777" w:rsidR="00F51887" w:rsidDel="0012110B" w:rsidRDefault="00F51887">
      <w:pPr>
        <w:pStyle w:val="TableofFigures"/>
        <w:tabs>
          <w:tab w:val="right" w:leader="dot" w:pos="9530"/>
        </w:tabs>
        <w:rPr>
          <w:del w:id="803" w:author="Prince Agarwal" w:date="2014-05-10T17:31:00Z"/>
          <w:rFonts w:asciiTheme="minorHAnsi" w:eastAsiaTheme="minorEastAsia" w:hAnsiTheme="minorHAnsi" w:cstheme="minorBidi"/>
          <w:noProof/>
          <w:szCs w:val="22"/>
        </w:rPr>
      </w:pPr>
      <w:del w:id="804" w:author="Prince Agarwal" w:date="2014-05-10T17:31:00Z">
        <w:r w:rsidRPr="0012110B" w:rsidDel="0012110B">
          <w:rPr>
            <w:rPrChange w:id="805" w:author="Prince Agarwal" w:date="2014-05-10T17:31:00Z">
              <w:rPr>
                <w:rStyle w:val="Hyperlink"/>
                <w:rFonts w:cstheme="minorHAnsi"/>
                <w:noProof/>
              </w:rPr>
            </w:rPrChange>
          </w:rPr>
          <w:delText>Table 4: Message Connection Request Message Format</w:delText>
        </w:r>
        <w:r w:rsidDel="0012110B">
          <w:rPr>
            <w:noProof/>
            <w:webHidden/>
          </w:rPr>
          <w:tab/>
          <w:delText>14</w:delText>
        </w:r>
      </w:del>
    </w:p>
    <w:p w14:paraId="4E9449DB" w14:textId="77777777" w:rsidR="00F51887" w:rsidDel="0012110B" w:rsidRDefault="00F51887">
      <w:pPr>
        <w:pStyle w:val="TableofFigures"/>
        <w:tabs>
          <w:tab w:val="right" w:leader="dot" w:pos="9530"/>
        </w:tabs>
        <w:rPr>
          <w:del w:id="806" w:author="Prince Agarwal" w:date="2014-05-10T17:31:00Z"/>
          <w:rFonts w:asciiTheme="minorHAnsi" w:eastAsiaTheme="minorEastAsia" w:hAnsiTheme="minorHAnsi" w:cstheme="minorBidi"/>
          <w:noProof/>
          <w:szCs w:val="22"/>
        </w:rPr>
      </w:pPr>
      <w:del w:id="807" w:author="Prince Agarwal" w:date="2014-05-10T17:31:00Z">
        <w:r w:rsidRPr="0012110B" w:rsidDel="0012110B">
          <w:rPr>
            <w:rPrChange w:id="808" w:author="Prince Agarwal" w:date="2014-05-10T17:31:00Z">
              <w:rPr>
                <w:rStyle w:val="Hyperlink"/>
                <w:rFonts w:cstheme="minorHAnsi"/>
                <w:noProof/>
              </w:rPr>
            </w:rPrChange>
          </w:rPr>
          <w:lastRenderedPageBreak/>
          <w:delText>Table 5: Interfaces Provided by Post Office</w:delText>
        </w:r>
        <w:r w:rsidDel="0012110B">
          <w:rPr>
            <w:noProof/>
            <w:webHidden/>
          </w:rPr>
          <w:tab/>
          <w:delText>14</w:delText>
        </w:r>
      </w:del>
    </w:p>
    <w:p w14:paraId="4E9449DC" w14:textId="77777777" w:rsidR="00F51887" w:rsidDel="0012110B" w:rsidRDefault="00F51887">
      <w:pPr>
        <w:pStyle w:val="TableofFigures"/>
        <w:tabs>
          <w:tab w:val="right" w:leader="dot" w:pos="9530"/>
        </w:tabs>
        <w:rPr>
          <w:del w:id="809" w:author="Prince Agarwal" w:date="2014-05-10T17:31:00Z"/>
          <w:rFonts w:asciiTheme="minorHAnsi" w:eastAsiaTheme="minorEastAsia" w:hAnsiTheme="minorHAnsi" w:cstheme="minorBidi"/>
          <w:noProof/>
          <w:szCs w:val="22"/>
        </w:rPr>
      </w:pPr>
      <w:del w:id="810" w:author="Prince Agarwal" w:date="2014-05-10T17:31:00Z">
        <w:r w:rsidRPr="0012110B" w:rsidDel="0012110B">
          <w:rPr>
            <w:rPrChange w:id="811" w:author="Prince Agarwal" w:date="2014-05-10T17:31:00Z">
              <w:rPr>
                <w:rStyle w:val="Hyperlink"/>
                <w:noProof/>
              </w:rPr>
            </w:rPrChange>
          </w:rPr>
          <w:delText>Table 6: Files in Post Office</w:delText>
        </w:r>
        <w:r w:rsidDel="0012110B">
          <w:rPr>
            <w:noProof/>
            <w:webHidden/>
          </w:rPr>
          <w:tab/>
          <w:delText>14</w:delText>
        </w:r>
      </w:del>
    </w:p>
    <w:p w14:paraId="4E9449DD" w14:textId="77777777" w:rsidR="00F51887" w:rsidDel="0012110B" w:rsidRDefault="00F51887">
      <w:pPr>
        <w:pStyle w:val="TableofFigures"/>
        <w:tabs>
          <w:tab w:val="right" w:leader="dot" w:pos="9530"/>
        </w:tabs>
        <w:rPr>
          <w:del w:id="812" w:author="Prince Agarwal" w:date="2014-05-10T17:31:00Z"/>
          <w:rFonts w:asciiTheme="minorHAnsi" w:eastAsiaTheme="minorEastAsia" w:hAnsiTheme="minorHAnsi" w:cstheme="minorBidi"/>
          <w:noProof/>
          <w:szCs w:val="22"/>
        </w:rPr>
      </w:pPr>
      <w:del w:id="813" w:author="Prince Agarwal" w:date="2014-05-10T17:31:00Z">
        <w:r w:rsidRPr="0012110B" w:rsidDel="0012110B">
          <w:rPr>
            <w:rPrChange w:id="814" w:author="Prince Agarwal" w:date="2014-05-10T17:31:00Z">
              <w:rPr>
                <w:rStyle w:val="Hyperlink"/>
                <w:noProof/>
              </w:rPr>
            </w:rPrChange>
          </w:rPr>
          <w:delText>Table 7: Dependency Files for Post Office</w:delText>
        </w:r>
        <w:r w:rsidDel="0012110B">
          <w:rPr>
            <w:noProof/>
            <w:webHidden/>
          </w:rPr>
          <w:tab/>
          <w:delText>15</w:delText>
        </w:r>
      </w:del>
    </w:p>
    <w:p w14:paraId="4E9449DE" w14:textId="77777777" w:rsidR="00F51887" w:rsidDel="0012110B" w:rsidRDefault="00F51887">
      <w:pPr>
        <w:pStyle w:val="TableofFigures"/>
        <w:tabs>
          <w:tab w:val="right" w:leader="dot" w:pos="9530"/>
        </w:tabs>
        <w:rPr>
          <w:del w:id="815" w:author="Prince Agarwal" w:date="2014-05-10T17:31:00Z"/>
          <w:rFonts w:asciiTheme="minorHAnsi" w:eastAsiaTheme="minorEastAsia" w:hAnsiTheme="minorHAnsi" w:cstheme="minorBidi"/>
          <w:noProof/>
          <w:szCs w:val="22"/>
        </w:rPr>
      </w:pPr>
      <w:del w:id="816" w:author="Prince Agarwal" w:date="2014-05-10T17:31:00Z">
        <w:r w:rsidRPr="0012110B" w:rsidDel="0012110B">
          <w:rPr>
            <w:rPrChange w:id="817" w:author="Prince Agarwal" w:date="2014-05-10T17:31:00Z">
              <w:rPr>
                <w:rStyle w:val="Hyperlink"/>
                <w:rFonts w:cstheme="minorHAnsi"/>
                <w:noProof/>
              </w:rPr>
            </w:rPrChange>
          </w:rPr>
          <w:delText>Table 8: CLI State Machine list</w:delText>
        </w:r>
        <w:r w:rsidDel="0012110B">
          <w:rPr>
            <w:noProof/>
            <w:webHidden/>
          </w:rPr>
          <w:tab/>
          <w:delText>16</w:delText>
        </w:r>
      </w:del>
    </w:p>
    <w:p w14:paraId="4E9449DF" w14:textId="77777777" w:rsidR="00F51887" w:rsidDel="0012110B" w:rsidRDefault="00F51887">
      <w:pPr>
        <w:pStyle w:val="TableofFigures"/>
        <w:tabs>
          <w:tab w:val="right" w:leader="dot" w:pos="9530"/>
        </w:tabs>
        <w:rPr>
          <w:del w:id="818" w:author="Prince Agarwal" w:date="2014-05-10T17:31:00Z"/>
          <w:rFonts w:asciiTheme="minorHAnsi" w:eastAsiaTheme="minorEastAsia" w:hAnsiTheme="minorHAnsi" w:cstheme="minorBidi"/>
          <w:noProof/>
          <w:szCs w:val="22"/>
        </w:rPr>
      </w:pPr>
      <w:del w:id="819" w:author="Prince Agarwal" w:date="2014-05-10T17:31:00Z">
        <w:r w:rsidRPr="0012110B" w:rsidDel="0012110B">
          <w:rPr>
            <w:rPrChange w:id="820" w:author="Prince Agarwal" w:date="2014-05-10T17:31:00Z">
              <w:rPr>
                <w:rStyle w:val="Hyperlink"/>
                <w:noProof/>
              </w:rPr>
            </w:rPrChange>
          </w:rPr>
          <w:delText>Table 9: Interfaces</w:delText>
        </w:r>
        <w:r w:rsidDel="0012110B">
          <w:rPr>
            <w:noProof/>
            <w:webHidden/>
          </w:rPr>
          <w:tab/>
          <w:delText>33</w:delText>
        </w:r>
      </w:del>
    </w:p>
    <w:p w14:paraId="4E9449E0" w14:textId="77777777" w:rsidR="00426946" w:rsidRPr="00BF7BD4" w:rsidRDefault="00B62CDA" w:rsidP="005E759D">
      <w:pPr>
        <w:pStyle w:val="BodyText"/>
        <w:rPr>
          <w:rFonts w:asciiTheme="minorHAnsi" w:eastAsia="MS Mincho" w:hAnsiTheme="minorHAnsi" w:cstheme="minorHAnsi"/>
        </w:rPr>
      </w:pPr>
      <w:r w:rsidRPr="00BF7BD4">
        <w:rPr>
          <w:rFonts w:asciiTheme="minorHAnsi" w:hAnsiTheme="minorHAnsi" w:cstheme="minorHAnsi"/>
          <w:bCs w:val="0"/>
          <w:color w:val="auto"/>
          <w:sz w:val="20"/>
        </w:rPr>
        <w:fldChar w:fldCharType="end"/>
      </w:r>
    </w:p>
    <w:p w14:paraId="4E9449E1" w14:textId="77777777" w:rsidR="00314C3C" w:rsidRPr="00BF7BD4" w:rsidRDefault="00314C3C" w:rsidP="0005623B">
      <w:pPr>
        <w:pStyle w:val="Heading1"/>
        <w:tabs>
          <w:tab w:val="clear" w:pos="360"/>
          <w:tab w:val="num" w:pos="720"/>
        </w:tabs>
        <w:rPr>
          <w:rFonts w:asciiTheme="minorHAnsi" w:hAnsiTheme="minorHAnsi" w:cstheme="minorHAnsi"/>
        </w:rPr>
      </w:pPr>
      <w:bookmarkStart w:id="821" w:name="_Toc387508059"/>
      <w:r w:rsidRPr="00BF7BD4">
        <w:rPr>
          <w:rFonts w:asciiTheme="minorHAnsi" w:hAnsiTheme="minorHAnsi" w:cstheme="minorHAnsi"/>
        </w:rPr>
        <w:lastRenderedPageBreak/>
        <w:t>Introduction</w:t>
      </w:r>
      <w:bookmarkEnd w:id="821"/>
    </w:p>
    <w:p w14:paraId="4E9449E2" w14:textId="77777777" w:rsidR="002F0413" w:rsidRPr="00BF7BD4" w:rsidRDefault="002F0413" w:rsidP="0065789A">
      <w:pPr>
        <w:pStyle w:val="Heading2"/>
      </w:pPr>
      <w:bookmarkStart w:id="822" w:name="_Toc387508060"/>
      <w:r w:rsidRPr="00BF7BD4">
        <w:t>Purpose</w:t>
      </w:r>
      <w:bookmarkEnd w:id="822"/>
    </w:p>
    <w:p w14:paraId="4E9449E3" w14:textId="77777777" w:rsidR="00E512D4" w:rsidRDefault="00E512D4" w:rsidP="00584DD7">
      <w:pPr>
        <w:spacing w:line="360" w:lineRule="auto"/>
        <w:rPr>
          <w:rFonts w:asciiTheme="minorHAnsi" w:hAnsiTheme="minorHAnsi" w:cstheme="minorHAnsi"/>
        </w:rPr>
      </w:pPr>
      <w:r>
        <w:rPr>
          <w:rFonts w:asciiTheme="minorHAnsi" w:hAnsiTheme="minorHAnsi" w:cstheme="minorHAnsi"/>
        </w:rPr>
        <w:t xml:space="preserve">This document describes </w:t>
      </w:r>
      <w:r w:rsidR="00BD7AAF">
        <w:rPr>
          <w:rFonts w:asciiTheme="minorHAnsi" w:hAnsiTheme="minorHAnsi" w:cstheme="minorHAnsi"/>
        </w:rPr>
        <w:t xml:space="preserve">various </w:t>
      </w:r>
      <w:r w:rsidR="00CB4406">
        <w:rPr>
          <w:rFonts w:asciiTheme="minorHAnsi" w:hAnsiTheme="minorHAnsi" w:cstheme="minorHAnsi"/>
        </w:rPr>
        <w:t xml:space="preserve">system </w:t>
      </w:r>
      <w:r w:rsidR="00BD7AAF">
        <w:rPr>
          <w:rFonts w:asciiTheme="minorHAnsi" w:hAnsiTheme="minorHAnsi" w:cstheme="minorHAnsi"/>
        </w:rPr>
        <w:t xml:space="preserve">software components </w:t>
      </w:r>
      <w:r w:rsidR="00CB4406">
        <w:rPr>
          <w:rFonts w:asciiTheme="minorHAnsi" w:hAnsiTheme="minorHAnsi" w:cstheme="minorHAnsi"/>
        </w:rPr>
        <w:t xml:space="preserve">categorized as part </w:t>
      </w:r>
      <w:r w:rsidR="006F2DC4">
        <w:rPr>
          <w:rFonts w:asciiTheme="minorHAnsi" w:hAnsiTheme="minorHAnsi" w:cstheme="minorHAnsi"/>
        </w:rPr>
        <w:t>of the Radisys Total</w:t>
      </w:r>
      <w:r w:rsidR="0005623B">
        <w:rPr>
          <w:rFonts w:asciiTheme="minorHAnsi" w:hAnsiTheme="minorHAnsi" w:cstheme="minorHAnsi"/>
        </w:rPr>
        <w:t>eNodeB platforms</w:t>
      </w:r>
      <w:r w:rsidR="00CB4406">
        <w:rPr>
          <w:rFonts w:asciiTheme="minorHAnsi" w:hAnsiTheme="minorHAnsi" w:cstheme="minorHAnsi"/>
        </w:rPr>
        <w:t>.</w:t>
      </w:r>
    </w:p>
    <w:p w14:paraId="4E9449E4" w14:textId="77777777" w:rsidR="00314C3C" w:rsidRPr="00BF7BD4" w:rsidRDefault="00314C3C" w:rsidP="0065789A">
      <w:pPr>
        <w:pStyle w:val="Heading2"/>
      </w:pPr>
      <w:bookmarkStart w:id="823" w:name="_Toc387508061"/>
      <w:r w:rsidRPr="00BF7BD4">
        <w:t>Scope</w:t>
      </w:r>
      <w:bookmarkEnd w:id="823"/>
    </w:p>
    <w:p w14:paraId="4E9449E5" w14:textId="77777777" w:rsidR="00314C3C" w:rsidRPr="00BF7BD4" w:rsidRDefault="00314C3C" w:rsidP="00584DD7">
      <w:pPr>
        <w:spacing w:line="360" w:lineRule="auto"/>
        <w:jc w:val="both"/>
        <w:rPr>
          <w:rFonts w:asciiTheme="minorHAnsi" w:hAnsiTheme="minorHAnsi" w:cstheme="minorHAnsi"/>
        </w:rPr>
      </w:pPr>
      <w:r w:rsidRPr="00BF7BD4">
        <w:rPr>
          <w:rFonts w:asciiTheme="minorHAnsi" w:hAnsiTheme="minorHAnsi" w:cstheme="minorHAnsi"/>
        </w:rPr>
        <w:t xml:space="preserve">This document details the </w:t>
      </w:r>
      <w:r w:rsidR="006376C4">
        <w:rPr>
          <w:rFonts w:asciiTheme="minorHAnsi" w:hAnsiTheme="minorHAnsi" w:cstheme="minorHAnsi"/>
        </w:rPr>
        <w:t xml:space="preserve">component level decomposition and design details of </w:t>
      </w:r>
      <w:r w:rsidR="00B904FC">
        <w:rPr>
          <w:rFonts w:asciiTheme="minorHAnsi" w:hAnsiTheme="minorHAnsi" w:cstheme="minorHAnsi"/>
        </w:rPr>
        <w:t xml:space="preserve">components, communication between the </w:t>
      </w:r>
      <w:r w:rsidR="006376C4">
        <w:rPr>
          <w:rFonts w:asciiTheme="minorHAnsi" w:hAnsiTheme="minorHAnsi" w:cstheme="minorHAnsi"/>
        </w:rPr>
        <w:t xml:space="preserve">components and </w:t>
      </w:r>
      <w:r w:rsidR="00B904FC">
        <w:rPr>
          <w:rFonts w:asciiTheme="minorHAnsi" w:hAnsiTheme="minorHAnsi" w:cstheme="minorHAnsi"/>
        </w:rPr>
        <w:t xml:space="preserve">interfaces with the </w:t>
      </w:r>
      <w:r w:rsidR="00CE6DFD">
        <w:rPr>
          <w:rFonts w:asciiTheme="minorHAnsi" w:hAnsiTheme="minorHAnsi" w:cstheme="minorHAnsi"/>
        </w:rPr>
        <w:t>Total</w:t>
      </w:r>
      <w:r w:rsidR="00D56039">
        <w:rPr>
          <w:rFonts w:asciiTheme="minorHAnsi" w:hAnsiTheme="minorHAnsi" w:cstheme="minorHAnsi"/>
        </w:rPr>
        <w:t>eN</w:t>
      </w:r>
      <w:r w:rsidR="006376C4">
        <w:rPr>
          <w:rFonts w:asciiTheme="minorHAnsi" w:hAnsiTheme="minorHAnsi" w:cstheme="minorHAnsi"/>
        </w:rPr>
        <w:t>odeB non platform components</w:t>
      </w:r>
      <w:r w:rsidR="00B904FC">
        <w:rPr>
          <w:rFonts w:asciiTheme="minorHAnsi" w:hAnsiTheme="minorHAnsi" w:cstheme="minorHAnsi"/>
        </w:rPr>
        <w:t xml:space="preserve">. </w:t>
      </w:r>
    </w:p>
    <w:p w14:paraId="4E9449E6" w14:textId="77777777" w:rsidR="001D0CDA" w:rsidRDefault="001D0CDA" w:rsidP="0065789A">
      <w:pPr>
        <w:pStyle w:val="Heading2"/>
      </w:pPr>
      <w:bookmarkStart w:id="824" w:name="_Toc387508062"/>
      <w:r>
        <w:t>Overview</w:t>
      </w:r>
      <w:bookmarkEnd w:id="824"/>
    </w:p>
    <w:p w14:paraId="4E9449E7" w14:textId="77777777" w:rsidR="001D0CDA" w:rsidRPr="00B30E88" w:rsidRDefault="00C952E6" w:rsidP="00B30E88">
      <w:pPr>
        <w:spacing w:line="360" w:lineRule="auto"/>
        <w:jc w:val="both"/>
        <w:rPr>
          <w:rFonts w:asciiTheme="minorHAnsi" w:hAnsiTheme="minorHAnsi" w:cstheme="minorHAnsi"/>
        </w:rPr>
      </w:pPr>
      <w:r>
        <w:rPr>
          <w:rFonts w:asciiTheme="minorHAnsi" w:hAnsiTheme="minorHAnsi" w:cstheme="minorHAnsi"/>
        </w:rPr>
        <w:t>Current version of Total</w:t>
      </w:r>
      <w:r w:rsidR="001D0CDA" w:rsidRPr="00B30E88">
        <w:rPr>
          <w:rFonts w:asciiTheme="minorHAnsi" w:hAnsiTheme="minorHAnsi" w:cstheme="minorHAnsi"/>
        </w:rPr>
        <w:t xml:space="preserve">eNodeB aims to enable </w:t>
      </w:r>
      <w:r w:rsidR="0060070A" w:rsidRPr="00B30E88">
        <w:rPr>
          <w:rFonts w:asciiTheme="minorHAnsi" w:hAnsiTheme="minorHAnsi" w:cstheme="minorHAnsi"/>
        </w:rPr>
        <w:t>development of Home eNodeB (He</w:t>
      </w:r>
      <w:r w:rsidR="001D0CDA" w:rsidRPr="00B30E88">
        <w:rPr>
          <w:rFonts w:asciiTheme="minorHAnsi" w:hAnsiTheme="minorHAnsi" w:cstheme="minorHAnsi"/>
        </w:rPr>
        <w:t>NB) products compliant to 3GPP Release 9</w:t>
      </w:r>
      <w:r w:rsidR="00D56039">
        <w:rPr>
          <w:rFonts w:asciiTheme="minorHAnsi" w:hAnsiTheme="minorHAnsi" w:cstheme="minorHAnsi"/>
        </w:rPr>
        <w:t>.</w:t>
      </w:r>
      <w:r w:rsidR="00543EDA">
        <w:rPr>
          <w:rFonts w:asciiTheme="minorHAnsi" w:hAnsiTheme="minorHAnsi" w:cstheme="minorHAnsi"/>
        </w:rPr>
        <w:tab/>
      </w:r>
    </w:p>
    <w:p w14:paraId="4E9449E8" w14:textId="77777777" w:rsidR="001D0CDA" w:rsidRPr="00B30E88" w:rsidRDefault="001D0CDA" w:rsidP="00B30E88">
      <w:pPr>
        <w:spacing w:line="360" w:lineRule="auto"/>
        <w:jc w:val="both"/>
        <w:rPr>
          <w:rFonts w:asciiTheme="minorHAnsi" w:hAnsiTheme="minorHAnsi" w:cstheme="minorHAnsi"/>
        </w:rPr>
      </w:pPr>
      <w:r w:rsidRPr="00B30E88">
        <w:rPr>
          <w:rFonts w:asciiTheme="minorHAnsi" w:hAnsiTheme="minorHAnsi" w:cstheme="minorHAnsi"/>
        </w:rPr>
        <w:t>3GPP defines the Home eNodeB Management System (HeMS) as an entity residing in the operator core ne</w:t>
      </w:r>
      <w:r w:rsidR="0060070A" w:rsidRPr="00B30E88">
        <w:rPr>
          <w:rFonts w:asciiTheme="minorHAnsi" w:hAnsiTheme="minorHAnsi" w:cstheme="minorHAnsi"/>
        </w:rPr>
        <w:t>twork, which manages deployed He</w:t>
      </w:r>
      <w:r w:rsidRPr="00B30E88">
        <w:rPr>
          <w:rFonts w:asciiTheme="minorHAnsi" w:hAnsiTheme="minorHAnsi" w:cstheme="minorHAnsi"/>
        </w:rPr>
        <w:t xml:space="preserve">NBs via the </w:t>
      </w:r>
      <w:r w:rsidR="000B4CD9">
        <w:rPr>
          <w:rFonts w:asciiTheme="minorHAnsi" w:hAnsiTheme="minorHAnsi" w:cstheme="minorHAnsi"/>
        </w:rPr>
        <w:t>TR069</w:t>
      </w:r>
      <w:r w:rsidR="00FF5C53">
        <w:rPr>
          <w:rFonts w:asciiTheme="minorHAnsi" w:hAnsiTheme="minorHAnsi" w:cstheme="minorHAnsi"/>
        </w:rPr>
        <w:t xml:space="preserve"> </w:t>
      </w:r>
      <w:r w:rsidRPr="00B30E88">
        <w:rPr>
          <w:rFonts w:asciiTheme="minorHAnsi" w:hAnsiTheme="minorHAnsi" w:cstheme="minorHAnsi"/>
        </w:rPr>
        <w:t>protocol defined by the Broadband Forum.</w:t>
      </w:r>
    </w:p>
    <w:p w14:paraId="4E9449E9" w14:textId="77777777" w:rsidR="0060070A" w:rsidRPr="00B30E88" w:rsidRDefault="0060070A" w:rsidP="00B30E88">
      <w:pPr>
        <w:spacing w:line="360" w:lineRule="auto"/>
        <w:jc w:val="both"/>
        <w:rPr>
          <w:rFonts w:asciiTheme="minorHAnsi" w:hAnsiTheme="minorHAnsi" w:cstheme="minorHAnsi"/>
        </w:rPr>
      </w:pPr>
      <w:r w:rsidRPr="00B30E88">
        <w:rPr>
          <w:rFonts w:asciiTheme="minorHAnsi" w:hAnsiTheme="minorHAnsi" w:cstheme="minorHAnsi"/>
        </w:rPr>
        <w:t xml:space="preserve">The layered architecture of the HeNB comprises of </w:t>
      </w:r>
      <w:r w:rsidR="005E4787" w:rsidRPr="00B30E88">
        <w:rPr>
          <w:rFonts w:asciiTheme="minorHAnsi" w:hAnsiTheme="minorHAnsi" w:cstheme="minorHAnsi"/>
        </w:rPr>
        <w:t xml:space="preserve">various Radisys components and </w:t>
      </w:r>
      <w:r w:rsidR="00D56039">
        <w:rPr>
          <w:rFonts w:asciiTheme="minorHAnsi" w:hAnsiTheme="minorHAnsi" w:cstheme="minorHAnsi"/>
        </w:rPr>
        <w:t>third</w:t>
      </w:r>
      <w:r w:rsidR="005E4787" w:rsidRPr="00B30E88">
        <w:rPr>
          <w:rFonts w:asciiTheme="minorHAnsi" w:hAnsiTheme="minorHAnsi" w:cstheme="minorHAnsi"/>
        </w:rPr>
        <w:t xml:space="preserve"> party components. Radisys components provide control plane and user plane LTE protocol stacks and HeNB specific functions.</w:t>
      </w:r>
    </w:p>
    <w:p w14:paraId="4E9449EA" w14:textId="77777777" w:rsidR="008B32F0" w:rsidRPr="00B30E88" w:rsidRDefault="008B32F0" w:rsidP="00B30E88">
      <w:pPr>
        <w:pStyle w:val="BodyText"/>
        <w:spacing w:line="360" w:lineRule="auto"/>
        <w:jc w:val="both"/>
        <w:rPr>
          <w:rFonts w:asciiTheme="minorHAnsi" w:hAnsiTheme="minorHAnsi" w:cstheme="minorHAnsi"/>
        </w:rPr>
      </w:pPr>
      <w:r w:rsidRPr="00B30E88">
        <w:rPr>
          <w:rFonts w:asciiTheme="minorHAnsi" w:hAnsiTheme="minorHAnsi" w:cstheme="minorHAnsi"/>
        </w:rPr>
        <w:t>Platform specific components support</w:t>
      </w:r>
      <w:r w:rsidR="005E4787" w:rsidRPr="00B30E88">
        <w:rPr>
          <w:rFonts w:asciiTheme="minorHAnsi" w:hAnsiTheme="minorHAnsi" w:cstheme="minorHAnsi"/>
        </w:rPr>
        <w:t xml:space="preserve"> Operations, Administration, Maintenance and Performance measurements (OAM&amp;P)</w:t>
      </w:r>
      <w:r w:rsidRPr="00B30E88">
        <w:rPr>
          <w:rFonts w:asciiTheme="minorHAnsi" w:hAnsiTheme="minorHAnsi" w:cstheme="minorHAnsi"/>
        </w:rPr>
        <w:t xml:space="preserve"> functionalities on the HeNB. These include OAM exchanges with the HeMS and enables remote provisioning, monitoring and maintenance by the operator from the HeMS.</w:t>
      </w:r>
    </w:p>
    <w:p w14:paraId="4E9449EB" w14:textId="77777777" w:rsidR="001D0CDA" w:rsidRPr="00B30E88" w:rsidRDefault="008B32F0" w:rsidP="00B30E88">
      <w:pPr>
        <w:widowControl w:val="0"/>
        <w:autoSpaceDE w:val="0"/>
        <w:autoSpaceDN w:val="0"/>
        <w:adjustRightInd w:val="0"/>
        <w:spacing w:after="0" w:line="360" w:lineRule="auto"/>
        <w:ind w:right="194"/>
        <w:jc w:val="both"/>
        <w:rPr>
          <w:rFonts w:asciiTheme="minorHAnsi" w:hAnsiTheme="minorHAnsi" w:cstheme="minorHAnsi"/>
        </w:rPr>
      </w:pPr>
      <w:r w:rsidRPr="00B30E88">
        <w:rPr>
          <w:rFonts w:asciiTheme="minorHAnsi" w:hAnsiTheme="minorHAnsi" w:cstheme="minorHAnsi"/>
        </w:rPr>
        <w:t xml:space="preserve">Platform components </w:t>
      </w:r>
      <w:r w:rsidR="001D0CDA" w:rsidRPr="00B30E88">
        <w:rPr>
          <w:rFonts w:asciiTheme="minorHAnsi" w:hAnsiTheme="minorHAnsi" w:cstheme="minorHAnsi"/>
        </w:rPr>
        <w:t>implements the following requirements governed by 3GPP specifications</w:t>
      </w:r>
      <w:r w:rsidRPr="00B30E88">
        <w:rPr>
          <w:rFonts w:asciiTheme="minorHAnsi" w:hAnsiTheme="minorHAnsi" w:cstheme="minorHAnsi"/>
        </w:rPr>
        <w:t>:</w:t>
      </w:r>
      <w:r w:rsidR="001D0CDA" w:rsidRPr="00B30E88">
        <w:rPr>
          <w:rFonts w:asciiTheme="minorHAnsi" w:hAnsiTheme="minorHAnsi" w:cstheme="minorHAnsi"/>
        </w:rPr>
        <w:t xml:space="preserve"> </w:t>
      </w:r>
    </w:p>
    <w:p w14:paraId="4E9449EC" w14:textId="77777777" w:rsidR="001D0CDA" w:rsidRPr="00B30E88" w:rsidRDefault="001D0CDA" w:rsidP="00064C42">
      <w:pPr>
        <w:widowControl w:val="0"/>
        <w:numPr>
          <w:ilvl w:val="0"/>
          <w:numId w:val="13"/>
        </w:numPr>
        <w:tabs>
          <w:tab w:val="left" w:pos="1080"/>
        </w:tabs>
        <w:autoSpaceDE w:val="0"/>
        <w:autoSpaceDN w:val="0"/>
        <w:adjustRightInd w:val="0"/>
        <w:spacing w:before="0" w:after="0" w:line="360" w:lineRule="auto"/>
        <w:ind w:left="1080" w:right="194" w:hanging="371"/>
        <w:jc w:val="both"/>
        <w:rPr>
          <w:rFonts w:asciiTheme="minorHAnsi" w:hAnsiTheme="minorHAnsi" w:cstheme="minorHAnsi"/>
        </w:rPr>
      </w:pPr>
      <w:r w:rsidRPr="00B30E88">
        <w:rPr>
          <w:rFonts w:asciiTheme="minorHAnsi" w:hAnsiTheme="minorHAnsi" w:cstheme="minorHAnsi"/>
        </w:rPr>
        <w:t>Configuration Management</w:t>
      </w:r>
    </w:p>
    <w:p w14:paraId="4E9449ED" w14:textId="77777777" w:rsidR="001D0CDA" w:rsidRPr="00B30E88" w:rsidRDefault="001D0CDA" w:rsidP="00064C42">
      <w:pPr>
        <w:widowControl w:val="0"/>
        <w:numPr>
          <w:ilvl w:val="0"/>
          <w:numId w:val="13"/>
        </w:numPr>
        <w:tabs>
          <w:tab w:val="left" w:pos="1080"/>
        </w:tabs>
        <w:autoSpaceDE w:val="0"/>
        <w:autoSpaceDN w:val="0"/>
        <w:adjustRightInd w:val="0"/>
        <w:spacing w:before="0" w:after="0" w:line="360" w:lineRule="auto"/>
        <w:ind w:left="1080" w:right="194" w:hanging="371"/>
        <w:jc w:val="both"/>
        <w:rPr>
          <w:rFonts w:asciiTheme="minorHAnsi" w:hAnsiTheme="minorHAnsi" w:cstheme="minorHAnsi"/>
        </w:rPr>
      </w:pPr>
      <w:r w:rsidRPr="00B30E88">
        <w:rPr>
          <w:rFonts w:asciiTheme="minorHAnsi" w:hAnsiTheme="minorHAnsi" w:cstheme="minorHAnsi"/>
        </w:rPr>
        <w:t>Performance Management</w:t>
      </w:r>
    </w:p>
    <w:p w14:paraId="4E9449EE" w14:textId="77777777" w:rsidR="001D0CDA" w:rsidRPr="00B30E88" w:rsidRDefault="001D0CDA" w:rsidP="00064C42">
      <w:pPr>
        <w:widowControl w:val="0"/>
        <w:numPr>
          <w:ilvl w:val="0"/>
          <w:numId w:val="13"/>
        </w:numPr>
        <w:tabs>
          <w:tab w:val="left" w:pos="1080"/>
        </w:tabs>
        <w:autoSpaceDE w:val="0"/>
        <w:autoSpaceDN w:val="0"/>
        <w:adjustRightInd w:val="0"/>
        <w:spacing w:before="0" w:after="0" w:line="360" w:lineRule="auto"/>
        <w:ind w:left="1080" w:right="194" w:hanging="371"/>
        <w:jc w:val="both"/>
        <w:rPr>
          <w:rFonts w:asciiTheme="minorHAnsi" w:hAnsiTheme="minorHAnsi" w:cstheme="minorHAnsi"/>
        </w:rPr>
      </w:pPr>
      <w:r w:rsidRPr="00B30E88">
        <w:rPr>
          <w:rFonts w:asciiTheme="minorHAnsi" w:hAnsiTheme="minorHAnsi" w:cstheme="minorHAnsi"/>
        </w:rPr>
        <w:t>Fault Management</w:t>
      </w:r>
    </w:p>
    <w:p w14:paraId="4E9449EF" w14:textId="77777777" w:rsidR="001D0CDA" w:rsidRPr="00B30E88" w:rsidRDefault="001D0CDA" w:rsidP="00064C42">
      <w:pPr>
        <w:widowControl w:val="0"/>
        <w:numPr>
          <w:ilvl w:val="0"/>
          <w:numId w:val="13"/>
        </w:numPr>
        <w:tabs>
          <w:tab w:val="left" w:pos="1080"/>
        </w:tabs>
        <w:autoSpaceDE w:val="0"/>
        <w:autoSpaceDN w:val="0"/>
        <w:adjustRightInd w:val="0"/>
        <w:spacing w:before="0" w:after="0" w:line="360" w:lineRule="auto"/>
        <w:ind w:left="1080" w:right="194" w:hanging="371"/>
        <w:jc w:val="both"/>
        <w:rPr>
          <w:rFonts w:asciiTheme="minorHAnsi" w:hAnsiTheme="minorHAnsi" w:cstheme="minorHAnsi"/>
        </w:rPr>
      </w:pPr>
      <w:r w:rsidRPr="00B30E88">
        <w:rPr>
          <w:rFonts w:asciiTheme="minorHAnsi" w:hAnsiTheme="minorHAnsi" w:cstheme="minorHAnsi"/>
        </w:rPr>
        <w:t>Security Management</w:t>
      </w:r>
    </w:p>
    <w:p w14:paraId="4E9449F0" w14:textId="77777777" w:rsidR="001D0CDA" w:rsidRPr="00B30E88" w:rsidRDefault="001D0CDA" w:rsidP="00B30E88">
      <w:pPr>
        <w:widowControl w:val="0"/>
        <w:autoSpaceDE w:val="0"/>
        <w:autoSpaceDN w:val="0"/>
        <w:adjustRightInd w:val="0"/>
        <w:spacing w:after="0" w:line="360" w:lineRule="auto"/>
        <w:ind w:right="194"/>
        <w:jc w:val="both"/>
        <w:rPr>
          <w:rFonts w:asciiTheme="minorHAnsi" w:hAnsiTheme="minorHAnsi" w:cstheme="minorHAnsi"/>
        </w:rPr>
      </w:pPr>
      <w:r w:rsidRPr="00B30E88">
        <w:rPr>
          <w:rFonts w:asciiTheme="minorHAnsi" w:hAnsiTheme="minorHAnsi" w:cstheme="minorHAnsi"/>
        </w:rPr>
        <w:t>In addition to supporting remote management via the HeMS in deploym</w:t>
      </w:r>
      <w:r w:rsidR="00057527">
        <w:rPr>
          <w:rFonts w:asciiTheme="minorHAnsi" w:hAnsiTheme="minorHAnsi" w:cstheme="minorHAnsi"/>
        </w:rPr>
        <w:t>ent, the OAM component in Total</w:t>
      </w:r>
      <w:r w:rsidRPr="00B30E88">
        <w:rPr>
          <w:rFonts w:asciiTheme="minorHAnsi" w:hAnsiTheme="minorHAnsi" w:cstheme="minorHAnsi"/>
        </w:rPr>
        <w:t>eNodeB</w:t>
      </w:r>
      <w:r w:rsidR="00057527">
        <w:rPr>
          <w:rFonts w:asciiTheme="minorHAnsi" w:hAnsiTheme="minorHAnsi" w:cstheme="minorHAnsi"/>
        </w:rPr>
        <w:t xml:space="preserve"> supports the following </w:t>
      </w:r>
      <w:r w:rsidRPr="00B30E88">
        <w:rPr>
          <w:rFonts w:asciiTheme="minorHAnsi" w:hAnsiTheme="minorHAnsi" w:cstheme="minorHAnsi"/>
        </w:rPr>
        <w:t>using the TAPA Layer Manager interface:</w:t>
      </w:r>
    </w:p>
    <w:p w14:paraId="4E9449F1" w14:textId="77777777" w:rsidR="001D0CDA" w:rsidRPr="00B30E88" w:rsidRDefault="00057527" w:rsidP="00064C42">
      <w:pPr>
        <w:widowControl w:val="0"/>
        <w:numPr>
          <w:ilvl w:val="0"/>
          <w:numId w:val="13"/>
        </w:numPr>
        <w:tabs>
          <w:tab w:val="left" w:pos="1080"/>
        </w:tabs>
        <w:autoSpaceDE w:val="0"/>
        <w:autoSpaceDN w:val="0"/>
        <w:adjustRightInd w:val="0"/>
        <w:spacing w:before="0" w:after="0" w:line="360" w:lineRule="auto"/>
        <w:ind w:left="1080" w:right="194" w:hanging="371"/>
        <w:jc w:val="both"/>
        <w:rPr>
          <w:rFonts w:asciiTheme="minorHAnsi" w:hAnsiTheme="minorHAnsi" w:cstheme="minorHAnsi"/>
        </w:rPr>
      </w:pPr>
      <w:r>
        <w:rPr>
          <w:rFonts w:asciiTheme="minorHAnsi" w:hAnsiTheme="minorHAnsi" w:cstheme="minorHAnsi"/>
        </w:rPr>
        <w:t>Total</w:t>
      </w:r>
      <w:r w:rsidR="001D0CDA" w:rsidRPr="00B30E88">
        <w:rPr>
          <w:rFonts w:asciiTheme="minorHAnsi" w:hAnsiTheme="minorHAnsi" w:cstheme="minorHAnsi"/>
        </w:rPr>
        <w:t>eNodeB software initialization</w:t>
      </w:r>
    </w:p>
    <w:p w14:paraId="4E9449F2" w14:textId="77777777" w:rsidR="001D0CDA" w:rsidRPr="00B30E88" w:rsidRDefault="00057527" w:rsidP="00064C42">
      <w:pPr>
        <w:widowControl w:val="0"/>
        <w:numPr>
          <w:ilvl w:val="0"/>
          <w:numId w:val="13"/>
        </w:numPr>
        <w:tabs>
          <w:tab w:val="left" w:pos="1080"/>
        </w:tabs>
        <w:autoSpaceDE w:val="0"/>
        <w:autoSpaceDN w:val="0"/>
        <w:adjustRightInd w:val="0"/>
        <w:spacing w:before="0" w:after="0" w:line="360" w:lineRule="auto"/>
        <w:ind w:left="1080" w:right="194" w:hanging="371"/>
        <w:jc w:val="both"/>
        <w:rPr>
          <w:rFonts w:asciiTheme="minorHAnsi" w:hAnsiTheme="minorHAnsi" w:cstheme="minorHAnsi"/>
        </w:rPr>
      </w:pPr>
      <w:r>
        <w:rPr>
          <w:rFonts w:asciiTheme="minorHAnsi" w:hAnsiTheme="minorHAnsi" w:cstheme="minorHAnsi"/>
        </w:rPr>
        <w:t>Total</w:t>
      </w:r>
      <w:r w:rsidR="001D0CDA" w:rsidRPr="00B30E88">
        <w:rPr>
          <w:rFonts w:asciiTheme="minorHAnsi" w:hAnsiTheme="minorHAnsi" w:cstheme="minorHAnsi"/>
        </w:rPr>
        <w:t>eNodeB software configuration</w:t>
      </w:r>
    </w:p>
    <w:p w14:paraId="4E9449F3" w14:textId="77777777" w:rsidR="001D0CDA" w:rsidRPr="00B30E88" w:rsidRDefault="00057527" w:rsidP="00064C42">
      <w:pPr>
        <w:widowControl w:val="0"/>
        <w:numPr>
          <w:ilvl w:val="0"/>
          <w:numId w:val="13"/>
        </w:numPr>
        <w:tabs>
          <w:tab w:val="left" w:pos="1080"/>
        </w:tabs>
        <w:autoSpaceDE w:val="0"/>
        <w:autoSpaceDN w:val="0"/>
        <w:adjustRightInd w:val="0"/>
        <w:spacing w:before="0" w:after="0" w:line="360" w:lineRule="auto"/>
        <w:ind w:left="1080" w:right="194" w:hanging="371"/>
        <w:jc w:val="both"/>
        <w:rPr>
          <w:rFonts w:asciiTheme="minorHAnsi" w:hAnsiTheme="minorHAnsi" w:cstheme="minorHAnsi"/>
        </w:rPr>
      </w:pPr>
      <w:r>
        <w:rPr>
          <w:rFonts w:asciiTheme="minorHAnsi" w:hAnsiTheme="minorHAnsi" w:cstheme="minorHAnsi"/>
        </w:rPr>
        <w:t>Total</w:t>
      </w:r>
      <w:r w:rsidR="001D0CDA" w:rsidRPr="00B30E88">
        <w:rPr>
          <w:rFonts w:asciiTheme="minorHAnsi" w:hAnsiTheme="minorHAnsi" w:cstheme="minorHAnsi"/>
        </w:rPr>
        <w:t>eNodeB diagnostics</w:t>
      </w:r>
    </w:p>
    <w:p w14:paraId="4E9449F4" w14:textId="77777777" w:rsidR="001D0CDA" w:rsidRPr="00B30E88" w:rsidRDefault="00057527" w:rsidP="00B30E88">
      <w:pPr>
        <w:widowControl w:val="0"/>
        <w:autoSpaceDE w:val="0"/>
        <w:autoSpaceDN w:val="0"/>
        <w:adjustRightInd w:val="0"/>
        <w:spacing w:after="0" w:line="360" w:lineRule="auto"/>
        <w:ind w:right="194"/>
        <w:jc w:val="both"/>
        <w:rPr>
          <w:rFonts w:asciiTheme="minorHAnsi" w:hAnsiTheme="minorHAnsi" w:cstheme="minorHAnsi"/>
        </w:rPr>
      </w:pPr>
      <w:r>
        <w:rPr>
          <w:rFonts w:asciiTheme="minorHAnsi" w:hAnsiTheme="minorHAnsi" w:cstheme="minorHAnsi"/>
        </w:rPr>
        <w:t>TotaleNodeB</w:t>
      </w:r>
      <w:r w:rsidR="0005623B">
        <w:rPr>
          <w:rFonts w:asciiTheme="minorHAnsi" w:hAnsiTheme="minorHAnsi" w:cstheme="minorHAnsi"/>
        </w:rPr>
        <w:t xml:space="preserve"> </w:t>
      </w:r>
      <w:r w:rsidR="001D0CDA" w:rsidRPr="00B30E88">
        <w:rPr>
          <w:rFonts w:asciiTheme="minorHAnsi" w:hAnsiTheme="minorHAnsi" w:cstheme="minorHAnsi"/>
        </w:rPr>
        <w:t xml:space="preserve">OAM is not a stand-alone product by itself, but is an essential </w:t>
      </w:r>
      <w:r w:rsidR="00A218D3" w:rsidRPr="00B30E88">
        <w:rPr>
          <w:rFonts w:asciiTheme="minorHAnsi" w:hAnsiTheme="minorHAnsi" w:cstheme="minorHAnsi"/>
        </w:rPr>
        <w:t>component</w:t>
      </w:r>
      <w:r w:rsidR="001D0CDA" w:rsidRPr="00B30E88">
        <w:rPr>
          <w:rFonts w:asciiTheme="minorHAnsi" w:hAnsiTheme="minorHAnsi" w:cstheme="minorHAnsi"/>
        </w:rPr>
        <w:t xml:space="preserve"> of the </w:t>
      </w:r>
      <w:r>
        <w:rPr>
          <w:rFonts w:asciiTheme="minorHAnsi" w:hAnsiTheme="minorHAnsi" w:cstheme="minorHAnsi"/>
        </w:rPr>
        <w:lastRenderedPageBreak/>
        <w:t>TotaleNodeB</w:t>
      </w:r>
      <w:r w:rsidR="0005623B">
        <w:rPr>
          <w:rFonts w:asciiTheme="minorHAnsi" w:hAnsiTheme="minorHAnsi" w:cstheme="minorHAnsi"/>
        </w:rPr>
        <w:t xml:space="preserve"> </w:t>
      </w:r>
      <w:r w:rsidR="001D0CDA" w:rsidRPr="00B30E88">
        <w:rPr>
          <w:rFonts w:asciiTheme="minorHAnsi" w:hAnsiTheme="minorHAnsi" w:cstheme="minorHAnsi"/>
        </w:rPr>
        <w:t xml:space="preserve">smallcell software from Radisys. </w:t>
      </w:r>
    </w:p>
    <w:p w14:paraId="4E9449F5" w14:textId="77777777" w:rsidR="001D0CDA" w:rsidRPr="00B30E88" w:rsidRDefault="001D0CDA" w:rsidP="00B30E88">
      <w:pPr>
        <w:widowControl w:val="0"/>
        <w:autoSpaceDE w:val="0"/>
        <w:autoSpaceDN w:val="0"/>
        <w:adjustRightInd w:val="0"/>
        <w:spacing w:after="0" w:line="360" w:lineRule="auto"/>
        <w:ind w:right="194"/>
        <w:jc w:val="both"/>
        <w:rPr>
          <w:rFonts w:asciiTheme="minorHAnsi" w:hAnsiTheme="minorHAnsi" w:cstheme="minorHAnsi"/>
        </w:rPr>
      </w:pPr>
      <w:r w:rsidRPr="00B30E88">
        <w:rPr>
          <w:rFonts w:asciiTheme="minorHAnsi" w:hAnsiTheme="minorHAnsi" w:cstheme="minorHAnsi"/>
        </w:rPr>
        <w:t xml:space="preserve">For flexibility to customers, the OAM functionality in </w:t>
      </w:r>
      <w:r w:rsidR="00057527">
        <w:rPr>
          <w:rFonts w:asciiTheme="minorHAnsi" w:hAnsiTheme="minorHAnsi" w:cstheme="minorHAnsi"/>
        </w:rPr>
        <w:t>TotaleNodeB</w:t>
      </w:r>
      <w:r w:rsidR="0005623B">
        <w:rPr>
          <w:rFonts w:asciiTheme="minorHAnsi" w:hAnsiTheme="minorHAnsi" w:cstheme="minorHAnsi"/>
        </w:rPr>
        <w:t xml:space="preserve"> </w:t>
      </w:r>
      <w:r w:rsidRPr="00B30E88">
        <w:rPr>
          <w:rFonts w:asciiTheme="minorHAnsi" w:hAnsiTheme="minorHAnsi" w:cstheme="minorHAnsi"/>
        </w:rPr>
        <w:t xml:space="preserve">is split into two software </w:t>
      </w:r>
      <w:r w:rsidR="00B30E88" w:rsidRPr="00B30E88">
        <w:rPr>
          <w:rFonts w:asciiTheme="minorHAnsi" w:hAnsiTheme="minorHAnsi" w:cstheme="minorHAnsi"/>
        </w:rPr>
        <w:t>components:</w:t>
      </w:r>
    </w:p>
    <w:p w14:paraId="4E9449F6" w14:textId="77777777" w:rsidR="001D0CDA" w:rsidRPr="00B30E88" w:rsidRDefault="001D0CDA" w:rsidP="00064C42">
      <w:pPr>
        <w:widowControl w:val="0"/>
        <w:numPr>
          <w:ilvl w:val="0"/>
          <w:numId w:val="14"/>
        </w:numPr>
        <w:autoSpaceDE w:val="0"/>
        <w:autoSpaceDN w:val="0"/>
        <w:adjustRightInd w:val="0"/>
        <w:spacing w:before="0" w:after="0" w:line="360" w:lineRule="auto"/>
        <w:ind w:left="1080" w:right="194"/>
        <w:jc w:val="both"/>
        <w:rPr>
          <w:rFonts w:asciiTheme="minorHAnsi" w:hAnsiTheme="minorHAnsi" w:cstheme="minorHAnsi"/>
        </w:rPr>
      </w:pPr>
      <w:r w:rsidRPr="00B30E88">
        <w:rPr>
          <w:rFonts w:asciiTheme="minorHAnsi" w:hAnsiTheme="minorHAnsi" w:cstheme="minorHAnsi"/>
          <w:i/>
        </w:rPr>
        <w:t>OAM Agent</w:t>
      </w:r>
      <w:r w:rsidRPr="00B30E88">
        <w:rPr>
          <w:rFonts w:asciiTheme="minorHAnsi" w:hAnsiTheme="minorHAnsi" w:cstheme="minorHAnsi"/>
        </w:rPr>
        <w:t xml:space="preserve">: This represents the </w:t>
      </w:r>
      <w:r w:rsidR="000B4CD9">
        <w:rPr>
          <w:rFonts w:asciiTheme="minorHAnsi" w:hAnsiTheme="minorHAnsi" w:cstheme="minorHAnsi"/>
        </w:rPr>
        <w:t>TR069</w:t>
      </w:r>
      <w:r w:rsidRPr="00B30E88">
        <w:rPr>
          <w:rFonts w:asciiTheme="minorHAnsi" w:hAnsiTheme="minorHAnsi" w:cstheme="minorHAnsi"/>
        </w:rPr>
        <w:t xml:space="preserve">-compliant interactions of </w:t>
      </w:r>
      <w:r w:rsidR="00E2310D" w:rsidRPr="00B30E88">
        <w:rPr>
          <w:rFonts w:asciiTheme="minorHAnsi" w:hAnsiTheme="minorHAnsi" w:cstheme="minorHAnsi"/>
        </w:rPr>
        <w:t>HENB with</w:t>
      </w:r>
      <w:r w:rsidRPr="00B30E88">
        <w:rPr>
          <w:rFonts w:asciiTheme="minorHAnsi" w:hAnsiTheme="minorHAnsi" w:cstheme="minorHAnsi"/>
        </w:rPr>
        <w:t xml:space="preserve"> the HeMS. Individual customers may opt to replace this component from Radisys by software of their own choice.</w:t>
      </w:r>
    </w:p>
    <w:p w14:paraId="4E9449F7" w14:textId="77777777" w:rsidR="001D0CDA" w:rsidRPr="0005623B" w:rsidRDefault="001D0CDA" w:rsidP="00064C42">
      <w:pPr>
        <w:widowControl w:val="0"/>
        <w:numPr>
          <w:ilvl w:val="0"/>
          <w:numId w:val="14"/>
        </w:numPr>
        <w:autoSpaceDE w:val="0"/>
        <w:autoSpaceDN w:val="0"/>
        <w:adjustRightInd w:val="0"/>
        <w:spacing w:before="0" w:after="0" w:line="360" w:lineRule="auto"/>
        <w:ind w:left="1080" w:right="194"/>
        <w:jc w:val="both"/>
        <w:rPr>
          <w:rFonts w:asciiTheme="minorHAnsi" w:hAnsiTheme="minorHAnsi" w:cstheme="minorHAnsi"/>
        </w:rPr>
      </w:pPr>
      <w:r w:rsidRPr="0005623B">
        <w:rPr>
          <w:rFonts w:asciiTheme="minorHAnsi" w:hAnsiTheme="minorHAnsi" w:cstheme="minorHAnsi"/>
          <w:i/>
        </w:rPr>
        <w:t>Software Management Entity</w:t>
      </w:r>
      <w:r w:rsidRPr="0005623B">
        <w:rPr>
          <w:rFonts w:asciiTheme="minorHAnsi" w:hAnsiTheme="minorHAnsi" w:cstheme="minorHAnsi"/>
        </w:rPr>
        <w:t>: This represents the implementation of all the device and softwar</w:t>
      </w:r>
      <w:r w:rsidR="00057527" w:rsidRPr="0005623B">
        <w:rPr>
          <w:rFonts w:asciiTheme="minorHAnsi" w:hAnsiTheme="minorHAnsi" w:cstheme="minorHAnsi"/>
        </w:rPr>
        <w:t>e management functions in Total</w:t>
      </w:r>
      <w:r w:rsidRPr="0005623B">
        <w:rPr>
          <w:rFonts w:asciiTheme="minorHAnsi" w:hAnsiTheme="minorHAnsi" w:cstheme="minorHAnsi"/>
        </w:rPr>
        <w:t xml:space="preserve">eNodeB. The design for this entity </w:t>
      </w:r>
      <w:r w:rsidR="005F7918" w:rsidRPr="0005623B">
        <w:rPr>
          <w:rFonts w:asciiTheme="minorHAnsi" w:hAnsiTheme="minorHAnsi" w:cstheme="minorHAnsi"/>
        </w:rPr>
        <w:t>must</w:t>
      </w:r>
      <w:r w:rsidRPr="0005623B">
        <w:rPr>
          <w:rFonts w:asciiTheme="minorHAnsi" w:hAnsiTheme="minorHAnsi" w:cstheme="minorHAnsi"/>
        </w:rPr>
        <w:t xml:space="preserve"> be flexible to allow customers to use the OAM Agent of </w:t>
      </w:r>
      <w:r w:rsidR="00B30E88" w:rsidRPr="0005623B">
        <w:rPr>
          <w:rFonts w:asciiTheme="minorHAnsi" w:hAnsiTheme="minorHAnsi" w:cstheme="minorHAnsi"/>
        </w:rPr>
        <w:t>their choice</w:t>
      </w:r>
      <w:r w:rsidRPr="0005623B">
        <w:rPr>
          <w:rFonts w:asciiTheme="minorHAnsi" w:hAnsiTheme="minorHAnsi" w:cstheme="minorHAnsi"/>
        </w:rPr>
        <w:t>.</w:t>
      </w:r>
    </w:p>
    <w:p w14:paraId="4E9449F8" w14:textId="77777777" w:rsidR="00374945" w:rsidRPr="00D50A78" w:rsidRDefault="00374945" w:rsidP="00D50A78"/>
    <w:p w14:paraId="4E9449F9" w14:textId="77777777" w:rsidR="00A218D3" w:rsidRDefault="00A218D3" w:rsidP="0065789A">
      <w:pPr>
        <w:pStyle w:val="Heading2"/>
      </w:pPr>
      <w:bookmarkStart w:id="825" w:name="_Toc387508063"/>
      <w:r>
        <w:t>Abbreviations</w:t>
      </w:r>
      <w:bookmarkEnd w:id="825"/>
    </w:p>
    <w:p w14:paraId="4E9449FA" w14:textId="77777777" w:rsidR="00A218D3" w:rsidRDefault="00A218D3" w:rsidP="00A218D3">
      <w:pPr>
        <w:keepNext/>
        <w:rPr>
          <w:rFonts w:asciiTheme="minorHAnsi" w:hAnsiTheme="minorHAnsi" w:cstheme="minorHAnsi"/>
        </w:rPr>
      </w:pPr>
      <w:r w:rsidRPr="00BF7BD4">
        <w:rPr>
          <w:rFonts w:asciiTheme="minorHAnsi" w:hAnsiTheme="minorHAnsi" w:cstheme="minorHAnsi"/>
        </w:rPr>
        <w:t>The following table lists the abbreviation used in this document.</w:t>
      </w:r>
    </w:p>
    <w:p w14:paraId="4E9449FB" w14:textId="77777777" w:rsidR="00A218D3" w:rsidRPr="00A218D3" w:rsidRDefault="00A218D3" w:rsidP="00A218D3">
      <w:pPr>
        <w:pStyle w:val="BodyText"/>
      </w:pPr>
    </w:p>
    <w:tbl>
      <w:tblPr>
        <w:tblW w:w="94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6480"/>
      </w:tblGrid>
      <w:tr w:rsidR="00A218D3" w:rsidRPr="00BF7BD4" w14:paraId="4E9449FE" w14:textId="77777777" w:rsidTr="00A218D3">
        <w:trPr>
          <w:trHeight w:val="448"/>
        </w:trPr>
        <w:tc>
          <w:tcPr>
            <w:tcW w:w="2970" w:type="dxa"/>
            <w:shd w:val="clear" w:color="auto" w:fill="B3B3B3"/>
            <w:vAlign w:val="center"/>
          </w:tcPr>
          <w:p w14:paraId="4E9449FC" w14:textId="77777777" w:rsidR="00A218D3" w:rsidRPr="00BF7BD4" w:rsidRDefault="00A218D3" w:rsidP="00A218D3">
            <w:pPr>
              <w:rPr>
                <w:rFonts w:asciiTheme="minorHAnsi" w:hAnsiTheme="minorHAnsi" w:cstheme="minorHAnsi"/>
                <w:b/>
                <w:color w:val="000000"/>
              </w:rPr>
            </w:pPr>
            <w:r w:rsidRPr="00BF7BD4">
              <w:rPr>
                <w:rFonts w:asciiTheme="minorHAnsi" w:hAnsiTheme="minorHAnsi" w:cstheme="minorHAnsi"/>
                <w:b/>
                <w:color w:val="000000"/>
              </w:rPr>
              <w:t>Acronym</w:t>
            </w:r>
          </w:p>
        </w:tc>
        <w:tc>
          <w:tcPr>
            <w:tcW w:w="6480" w:type="dxa"/>
            <w:shd w:val="clear" w:color="auto" w:fill="B3B3B3"/>
            <w:vAlign w:val="center"/>
          </w:tcPr>
          <w:p w14:paraId="4E9449FD" w14:textId="77777777" w:rsidR="00A218D3" w:rsidRPr="00BF7BD4" w:rsidRDefault="00A218D3" w:rsidP="00A218D3">
            <w:pPr>
              <w:rPr>
                <w:rFonts w:asciiTheme="minorHAnsi" w:hAnsiTheme="minorHAnsi" w:cstheme="minorHAnsi"/>
                <w:b/>
                <w:color w:val="000000"/>
              </w:rPr>
            </w:pPr>
            <w:r w:rsidRPr="00BF7BD4">
              <w:rPr>
                <w:rFonts w:asciiTheme="minorHAnsi" w:hAnsiTheme="minorHAnsi" w:cstheme="minorHAnsi"/>
                <w:b/>
                <w:color w:val="000000"/>
              </w:rPr>
              <w:t xml:space="preserve">Description </w:t>
            </w:r>
          </w:p>
        </w:tc>
      </w:tr>
      <w:tr w:rsidR="00A218D3" w:rsidRPr="00BF7BD4" w14:paraId="4E944A01" w14:textId="77777777" w:rsidTr="00A218D3">
        <w:trPr>
          <w:trHeight w:val="385"/>
        </w:trPr>
        <w:tc>
          <w:tcPr>
            <w:tcW w:w="2970" w:type="dxa"/>
          </w:tcPr>
          <w:p w14:paraId="4E9449FF" w14:textId="77777777" w:rsidR="00A218D3" w:rsidRPr="003845E1" w:rsidRDefault="00A218D3" w:rsidP="00A218D3">
            <w:pPr>
              <w:widowControl w:val="0"/>
              <w:autoSpaceDE w:val="0"/>
              <w:autoSpaceDN w:val="0"/>
              <w:adjustRightInd w:val="0"/>
              <w:spacing w:after="0"/>
              <w:rPr>
                <w:rFonts w:asciiTheme="minorHAnsi" w:hAnsiTheme="minorHAnsi" w:cstheme="minorHAnsi"/>
                <w:sz w:val="24"/>
              </w:rPr>
            </w:pPr>
            <w:r w:rsidRPr="003845E1">
              <w:rPr>
                <w:rFonts w:asciiTheme="minorHAnsi" w:hAnsiTheme="minorHAnsi" w:cstheme="minorHAnsi"/>
                <w:sz w:val="24"/>
              </w:rPr>
              <w:t>OAM</w:t>
            </w:r>
          </w:p>
        </w:tc>
        <w:tc>
          <w:tcPr>
            <w:tcW w:w="6480" w:type="dxa"/>
          </w:tcPr>
          <w:p w14:paraId="4E944A00" w14:textId="77777777" w:rsidR="00A218D3" w:rsidRPr="003845E1" w:rsidRDefault="00A218D3" w:rsidP="00A218D3">
            <w:pPr>
              <w:widowControl w:val="0"/>
              <w:autoSpaceDE w:val="0"/>
              <w:autoSpaceDN w:val="0"/>
              <w:adjustRightInd w:val="0"/>
              <w:spacing w:after="0"/>
              <w:rPr>
                <w:rFonts w:asciiTheme="minorHAnsi" w:hAnsiTheme="minorHAnsi" w:cstheme="minorHAnsi"/>
                <w:sz w:val="24"/>
              </w:rPr>
            </w:pPr>
            <w:r w:rsidRPr="003845E1">
              <w:rPr>
                <w:rFonts w:asciiTheme="minorHAnsi" w:hAnsiTheme="minorHAnsi" w:cstheme="minorHAnsi"/>
                <w:sz w:val="24"/>
              </w:rPr>
              <w:t>Operation, Administration and Maintenance</w:t>
            </w:r>
          </w:p>
        </w:tc>
      </w:tr>
      <w:tr w:rsidR="00A218D3" w:rsidRPr="00BF7BD4" w14:paraId="4E944A04" w14:textId="77777777" w:rsidTr="00A218D3">
        <w:trPr>
          <w:trHeight w:val="385"/>
        </w:trPr>
        <w:tc>
          <w:tcPr>
            <w:tcW w:w="2970" w:type="dxa"/>
          </w:tcPr>
          <w:p w14:paraId="4E944A02" w14:textId="77777777" w:rsidR="00A218D3" w:rsidRPr="003845E1" w:rsidRDefault="00A218D3" w:rsidP="00A218D3">
            <w:pPr>
              <w:widowControl w:val="0"/>
              <w:autoSpaceDE w:val="0"/>
              <w:autoSpaceDN w:val="0"/>
              <w:adjustRightInd w:val="0"/>
              <w:spacing w:after="0"/>
              <w:rPr>
                <w:rFonts w:asciiTheme="minorHAnsi" w:hAnsiTheme="minorHAnsi" w:cstheme="minorHAnsi"/>
                <w:sz w:val="24"/>
              </w:rPr>
            </w:pPr>
            <w:r w:rsidRPr="003845E1">
              <w:rPr>
                <w:rFonts w:asciiTheme="minorHAnsi" w:hAnsiTheme="minorHAnsi" w:cstheme="minorHAnsi"/>
                <w:sz w:val="24"/>
              </w:rPr>
              <w:t>CWMP</w:t>
            </w:r>
          </w:p>
        </w:tc>
        <w:tc>
          <w:tcPr>
            <w:tcW w:w="6480" w:type="dxa"/>
          </w:tcPr>
          <w:p w14:paraId="4E944A03" w14:textId="77777777" w:rsidR="00A218D3" w:rsidRPr="003845E1" w:rsidRDefault="00A218D3" w:rsidP="00A218D3">
            <w:pPr>
              <w:widowControl w:val="0"/>
              <w:autoSpaceDE w:val="0"/>
              <w:autoSpaceDN w:val="0"/>
              <w:adjustRightInd w:val="0"/>
              <w:spacing w:after="0"/>
              <w:rPr>
                <w:rFonts w:asciiTheme="minorHAnsi" w:hAnsiTheme="minorHAnsi" w:cstheme="minorHAnsi"/>
                <w:sz w:val="24"/>
              </w:rPr>
            </w:pPr>
            <w:r w:rsidRPr="00530E6C">
              <w:rPr>
                <w:rFonts w:asciiTheme="minorHAnsi" w:hAnsiTheme="minorHAnsi" w:cstheme="minorHAnsi"/>
                <w:sz w:val="24"/>
              </w:rPr>
              <w:t>Common</w:t>
            </w:r>
            <w:r w:rsidRPr="003845E1">
              <w:rPr>
                <w:rFonts w:asciiTheme="minorHAnsi" w:hAnsiTheme="minorHAnsi" w:cstheme="minorHAnsi"/>
                <w:sz w:val="24"/>
              </w:rPr>
              <w:t xml:space="preserve"> WAN Management Protocol</w:t>
            </w:r>
          </w:p>
        </w:tc>
      </w:tr>
      <w:tr w:rsidR="00A218D3" w:rsidRPr="00BF7BD4" w14:paraId="4E944A07" w14:textId="77777777" w:rsidTr="00A218D3">
        <w:trPr>
          <w:trHeight w:val="385"/>
        </w:trPr>
        <w:tc>
          <w:tcPr>
            <w:tcW w:w="2970" w:type="dxa"/>
          </w:tcPr>
          <w:p w14:paraId="4E944A05" w14:textId="77777777" w:rsidR="00A218D3" w:rsidRPr="003845E1" w:rsidRDefault="00A218D3" w:rsidP="00A218D3">
            <w:pPr>
              <w:widowControl w:val="0"/>
              <w:autoSpaceDE w:val="0"/>
              <w:autoSpaceDN w:val="0"/>
              <w:adjustRightInd w:val="0"/>
              <w:spacing w:after="0"/>
              <w:rPr>
                <w:rFonts w:asciiTheme="minorHAnsi" w:hAnsiTheme="minorHAnsi" w:cstheme="minorHAnsi"/>
                <w:sz w:val="24"/>
              </w:rPr>
            </w:pPr>
            <w:r w:rsidRPr="003845E1">
              <w:rPr>
                <w:rFonts w:asciiTheme="minorHAnsi" w:hAnsiTheme="minorHAnsi" w:cstheme="minorHAnsi"/>
                <w:sz w:val="24"/>
              </w:rPr>
              <w:t>CM</w:t>
            </w:r>
          </w:p>
        </w:tc>
        <w:tc>
          <w:tcPr>
            <w:tcW w:w="6480" w:type="dxa"/>
          </w:tcPr>
          <w:p w14:paraId="4E944A06" w14:textId="77777777" w:rsidR="00A218D3" w:rsidRPr="003845E1" w:rsidRDefault="00A218D3" w:rsidP="00A218D3">
            <w:pPr>
              <w:widowControl w:val="0"/>
              <w:autoSpaceDE w:val="0"/>
              <w:autoSpaceDN w:val="0"/>
              <w:adjustRightInd w:val="0"/>
              <w:spacing w:after="0"/>
              <w:rPr>
                <w:rFonts w:asciiTheme="minorHAnsi" w:hAnsiTheme="minorHAnsi" w:cstheme="minorHAnsi"/>
                <w:sz w:val="24"/>
              </w:rPr>
            </w:pPr>
            <w:r w:rsidRPr="003845E1">
              <w:rPr>
                <w:rFonts w:asciiTheme="minorHAnsi" w:hAnsiTheme="minorHAnsi" w:cstheme="minorHAnsi"/>
                <w:sz w:val="24"/>
              </w:rPr>
              <w:t xml:space="preserve">Configuration </w:t>
            </w:r>
            <w:r w:rsidR="00E2310D" w:rsidRPr="003845E1">
              <w:rPr>
                <w:rFonts w:asciiTheme="minorHAnsi" w:hAnsiTheme="minorHAnsi" w:cstheme="minorHAnsi"/>
                <w:sz w:val="24"/>
              </w:rPr>
              <w:t>Management</w:t>
            </w:r>
          </w:p>
        </w:tc>
      </w:tr>
      <w:tr w:rsidR="00A218D3" w:rsidRPr="00BF7BD4" w14:paraId="4E944A0A" w14:textId="77777777" w:rsidTr="00A218D3">
        <w:trPr>
          <w:trHeight w:val="385"/>
        </w:trPr>
        <w:tc>
          <w:tcPr>
            <w:tcW w:w="2970" w:type="dxa"/>
          </w:tcPr>
          <w:p w14:paraId="4E944A08" w14:textId="77777777" w:rsidR="00A218D3" w:rsidRPr="003845E1" w:rsidRDefault="00A218D3" w:rsidP="00A218D3">
            <w:pPr>
              <w:widowControl w:val="0"/>
              <w:autoSpaceDE w:val="0"/>
              <w:autoSpaceDN w:val="0"/>
              <w:adjustRightInd w:val="0"/>
              <w:spacing w:after="0"/>
              <w:rPr>
                <w:rFonts w:asciiTheme="minorHAnsi" w:hAnsiTheme="minorHAnsi" w:cstheme="minorHAnsi"/>
                <w:sz w:val="24"/>
              </w:rPr>
            </w:pPr>
            <w:r w:rsidRPr="003845E1">
              <w:rPr>
                <w:rFonts w:asciiTheme="minorHAnsi" w:hAnsiTheme="minorHAnsi" w:cstheme="minorHAnsi"/>
                <w:sz w:val="24"/>
              </w:rPr>
              <w:t>FM</w:t>
            </w:r>
          </w:p>
        </w:tc>
        <w:tc>
          <w:tcPr>
            <w:tcW w:w="6480" w:type="dxa"/>
          </w:tcPr>
          <w:p w14:paraId="4E944A09" w14:textId="77777777" w:rsidR="00A218D3" w:rsidRPr="003845E1" w:rsidRDefault="00A218D3" w:rsidP="00A218D3">
            <w:pPr>
              <w:widowControl w:val="0"/>
              <w:autoSpaceDE w:val="0"/>
              <w:autoSpaceDN w:val="0"/>
              <w:adjustRightInd w:val="0"/>
              <w:spacing w:after="0"/>
              <w:rPr>
                <w:rFonts w:asciiTheme="minorHAnsi" w:hAnsiTheme="minorHAnsi" w:cstheme="minorHAnsi"/>
                <w:sz w:val="24"/>
              </w:rPr>
            </w:pPr>
            <w:r w:rsidRPr="003845E1">
              <w:rPr>
                <w:rFonts w:asciiTheme="minorHAnsi" w:hAnsiTheme="minorHAnsi" w:cstheme="minorHAnsi"/>
                <w:sz w:val="24"/>
              </w:rPr>
              <w:t>Fault Management</w:t>
            </w:r>
          </w:p>
        </w:tc>
      </w:tr>
      <w:tr w:rsidR="00A218D3" w:rsidRPr="00BF7BD4" w14:paraId="4E944A0D" w14:textId="77777777" w:rsidTr="00A218D3">
        <w:trPr>
          <w:trHeight w:val="385"/>
        </w:trPr>
        <w:tc>
          <w:tcPr>
            <w:tcW w:w="2970" w:type="dxa"/>
          </w:tcPr>
          <w:p w14:paraId="4E944A0B" w14:textId="77777777" w:rsidR="00A218D3" w:rsidRPr="003845E1" w:rsidRDefault="00A218D3" w:rsidP="00A218D3">
            <w:pPr>
              <w:widowControl w:val="0"/>
              <w:autoSpaceDE w:val="0"/>
              <w:autoSpaceDN w:val="0"/>
              <w:adjustRightInd w:val="0"/>
              <w:spacing w:after="0"/>
              <w:rPr>
                <w:rFonts w:asciiTheme="minorHAnsi" w:hAnsiTheme="minorHAnsi" w:cstheme="minorHAnsi"/>
                <w:sz w:val="24"/>
              </w:rPr>
            </w:pPr>
            <w:r w:rsidRPr="003845E1">
              <w:rPr>
                <w:rFonts w:asciiTheme="minorHAnsi" w:hAnsiTheme="minorHAnsi" w:cstheme="minorHAnsi"/>
                <w:sz w:val="24"/>
              </w:rPr>
              <w:t>PM</w:t>
            </w:r>
          </w:p>
        </w:tc>
        <w:tc>
          <w:tcPr>
            <w:tcW w:w="6480" w:type="dxa"/>
          </w:tcPr>
          <w:p w14:paraId="4E944A0C" w14:textId="77777777" w:rsidR="00A218D3" w:rsidRPr="003845E1" w:rsidRDefault="00A218D3" w:rsidP="00D50A78">
            <w:pPr>
              <w:widowControl w:val="0"/>
              <w:autoSpaceDE w:val="0"/>
              <w:autoSpaceDN w:val="0"/>
              <w:adjustRightInd w:val="0"/>
              <w:spacing w:after="0"/>
              <w:rPr>
                <w:rFonts w:asciiTheme="minorHAnsi" w:hAnsiTheme="minorHAnsi" w:cstheme="minorHAnsi"/>
                <w:sz w:val="24"/>
              </w:rPr>
            </w:pPr>
            <w:r w:rsidRPr="003845E1">
              <w:rPr>
                <w:rFonts w:asciiTheme="minorHAnsi" w:hAnsiTheme="minorHAnsi" w:cstheme="minorHAnsi"/>
                <w:sz w:val="24"/>
              </w:rPr>
              <w:t xml:space="preserve">Performance </w:t>
            </w:r>
            <w:r w:rsidR="00D50A78">
              <w:rPr>
                <w:rFonts w:asciiTheme="minorHAnsi" w:hAnsiTheme="minorHAnsi" w:cstheme="minorHAnsi"/>
                <w:sz w:val="24"/>
              </w:rPr>
              <w:t>M</w:t>
            </w:r>
            <w:r w:rsidRPr="003845E1">
              <w:rPr>
                <w:rFonts w:asciiTheme="minorHAnsi" w:hAnsiTheme="minorHAnsi" w:cstheme="minorHAnsi"/>
                <w:sz w:val="24"/>
              </w:rPr>
              <w:t>anagement</w:t>
            </w:r>
          </w:p>
        </w:tc>
      </w:tr>
      <w:tr w:rsidR="00A218D3" w:rsidRPr="00BF7BD4" w14:paraId="4E944A10" w14:textId="77777777" w:rsidTr="00A218D3">
        <w:trPr>
          <w:trHeight w:val="385"/>
        </w:trPr>
        <w:tc>
          <w:tcPr>
            <w:tcW w:w="2970" w:type="dxa"/>
          </w:tcPr>
          <w:p w14:paraId="4E944A0E" w14:textId="77777777" w:rsidR="00A218D3" w:rsidRPr="003845E1" w:rsidRDefault="00A218D3" w:rsidP="00A218D3">
            <w:pPr>
              <w:widowControl w:val="0"/>
              <w:autoSpaceDE w:val="0"/>
              <w:autoSpaceDN w:val="0"/>
              <w:adjustRightInd w:val="0"/>
              <w:spacing w:after="0"/>
              <w:rPr>
                <w:rFonts w:asciiTheme="minorHAnsi" w:hAnsiTheme="minorHAnsi" w:cstheme="minorHAnsi"/>
                <w:sz w:val="24"/>
              </w:rPr>
            </w:pPr>
            <w:r w:rsidRPr="003845E1">
              <w:rPr>
                <w:rFonts w:asciiTheme="minorHAnsi" w:hAnsiTheme="minorHAnsi" w:cstheme="minorHAnsi"/>
                <w:sz w:val="24"/>
              </w:rPr>
              <w:t>HeMS</w:t>
            </w:r>
          </w:p>
        </w:tc>
        <w:tc>
          <w:tcPr>
            <w:tcW w:w="6480" w:type="dxa"/>
          </w:tcPr>
          <w:p w14:paraId="4E944A0F" w14:textId="77777777" w:rsidR="00A218D3" w:rsidRPr="003845E1" w:rsidRDefault="00A218D3" w:rsidP="00A218D3">
            <w:pPr>
              <w:widowControl w:val="0"/>
              <w:autoSpaceDE w:val="0"/>
              <w:autoSpaceDN w:val="0"/>
              <w:adjustRightInd w:val="0"/>
              <w:spacing w:after="0"/>
              <w:rPr>
                <w:rFonts w:asciiTheme="minorHAnsi" w:hAnsiTheme="minorHAnsi" w:cstheme="minorHAnsi"/>
                <w:sz w:val="24"/>
              </w:rPr>
            </w:pPr>
            <w:r w:rsidRPr="003845E1">
              <w:rPr>
                <w:rFonts w:asciiTheme="minorHAnsi" w:hAnsiTheme="minorHAnsi" w:cstheme="minorHAnsi"/>
                <w:sz w:val="24"/>
              </w:rPr>
              <w:t>Home eNodeB Management System</w:t>
            </w:r>
          </w:p>
        </w:tc>
      </w:tr>
      <w:tr w:rsidR="00A218D3" w:rsidRPr="00BF7BD4" w14:paraId="4E944A13" w14:textId="77777777" w:rsidTr="00A218D3">
        <w:trPr>
          <w:trHeight w:val="385"/>
        </w:trPr>
        <w:tc>
          <w:tcPr>
            <w:tcW w:w="2970" w:type="dxa"/>
          </w:tcPr>
          <w:p w14:paraId="4E944A11" w14:textId="77777777" w:rsidR="00A218D3" w:rsidRPr="003845E1" w:rsidRDefault="00A218D3" w:rsidP="00A218D3">
            <w:pPr>
              <w:widowControl w:val="0"/>
              <w:autoSpaceDE w:val="0"/>
              <w:autoSpaceDN w:val="0"/>
              <w:adjustRightInd w:val="0"/>
              <w:spacing w:after="0"/>
              <w:rPr>
                <w:rFonts w:asciiTheme="minorHAnsi" w:hAnsiTheme="minorHAnsi" w:cstheme="minorHAnsi"/>
                <w:sz w:val="24"/>
              </w:rPr>
            </w:pPr>
            <w:r w:rsidRPr="003845E1">
              <w:rPr>
                <w:rFonts w:asciiTheme="minorHAnsi" w:hAnsiTheme="minorHAnsi" w:cstheme="minorHAnsi"/>
                <w:sz w:val="24"/>
              </w:rPr>
              <w:t>CLI</w:t>
            </w:r>
          </w:p>
        </w:tc>
        <w:tc>
          <w:tcPr>
            <w:tcW w:w="6480" w:type="dxa"/>
          </w:tcPr>
          <w:p w14:paraId="4E944A12" w14:textId="77777777" w:rsidR="00A218D3" w:rsidRPr="003845E1" w:rsidRDefault="00E2310D" w:rsidP="00A218D3">
            <w:pPr>
              <w:widowControl w:val="0"/>
              <w:autoSpaceDE w:val="0"/>
              <w:autoSpaceDN w:val="0"/>
              <w:adjustRightInd w:val="0"/>
              <w:spacing w:after="0"/>
              <w:rPr>
                <w:rFonts w:asciiTheme="minorHAnsi" w:hAnsiTheme="minorHAnsi" w:cstheme="minorHAnsi"/>
                <w:sz w:val="24"/>
              </w:rPr>
            </w:pPr>
            <w:r w:rsidRPr="003845E1">
              <w:rPr>
                <w:rFonts w:asciiTheme="minorHAnsi" w:hAnsiTheme="minorHAnsi" w:cstheme="minorHAnsi"/>
                <w:sz w:val="24"/>
              </w:rPr>
              <w:t>Command</w:t>
            </w:r>
            <w:r w:rsidR="00A218D3" w:rsidRPr="003845E1">
              <w:rPr>
                <w:rFonts w:asciiTheme="minorHAnsi" w:hAnsiTheme="minorHAnsi" w:cstheme="minorHAnsi"/>
                <w:sz w:val="24"/>
              </w:rPr>
              <w:t xml:space="preserve"> Line Interface</w:t>
            </w:r>
          </w:p>
        </w:tc>
      </w:tr>
      <w:tr w:rsidR="00A218D3" w:rsidRPr="00BF7BD4" w14:paraId="4E944A16" w14:textId="77777777" w:rsidTr="00A218D3">
        <w:trPr>
          <w:trHeight w:val="385"/>
        </w:trPr>
        <w:tc>
          <w:tcPr>
            <w:tcW w:w="2970" w:type="dxa"/>
          </w:tcPr>
          <w:p w14:paraId="4E944A14" w14:textId="77777777" w:rsidR="00A218D3" w:rsidRPr="003845E1" w:rsidRDefault="00A218D3" w:rsidP="00A218D3">
            <w:pPr>
              <w:widowControl w:val="0"/>
              <w:autoSpaceDE w:val="0"/>
              <w:autoSpaceDN w:val="0"/>
              <w:adjustRightInd w:val="0"/>
              <w:spacing w:after="0"/>
              <w:rPr>
                <w:rFonts w:asciiTheme="minorHAnsi" w:hAnsiTheme="minorHAnsi" w:cstheme="minorHAnsi"/>
                <w:sz w:val="24"/>
              </w:rPr>
            </w:pPr>
            <w:r w:rsidRPr="003845E1">
              <w:rPr>
                <w:rFonts w:asciiTheme="minorHAnsi" w:hAnsiTheme="minorHAnsi" w:cstheme="minorHAnsi"/>
                <w:sz w:val="24"/>
              </w:rPr>
              <w:t>KPI</w:t>
            </w:r>
          </w:p>
        </w:tc>
        <w:tc>
          <w:tcPr>
            <w:tcW w:w="6480" w:type="dxa"/>
          </w:tcPr>
          <w:p w14:paraId="4E944A15" w14:textId="77777777" w:rsidR="00A218D3" w:rsidRPr="003845E1" w:rsidRDefault="00A218D3" w:rsidP="00A218D3">
            <w:pPr>
              <w:widowControl w:val="0"/>
              <w:autoSpaceDE w:val="0"/>
              <w:autoSpaceDN w:val="0"/>
              <w:adjustRightInd w:val="0"/>
              <w:spacing w:after="0"/>
              <w:rPr>
                <w:rFonts w:asciiTheme="minorHAnsi" w:hAnsiTheme="minorHAnsi" w:cstheme="minorHAnsi"/>
                <w:sz w:val="24"/>
              </w:rPr>
            </w:pPr>
            <w:r w:rsidRPr="003845E1">
              <w:rPr>
                <w:rFonts w:asciiTheme="minorHAnsi" w:hAnsiTheme="minorHAnsi" w:cstheme="minorHAnsi"/>
                <w:sz w:val="24"/>
              </w:rPr>
              <w:t>Key Performance Indicators</w:t>
            </w:r>
          </w:p>
        </w:tc>
      </w:tr>
      <w:tr w:rsidR="006A41FE" w:rsidRPr="00BF7BD4" w14:paraId="4E944A19" w14:textId="77777777" w:rsidTr="00A218D3">
        <w:trPr>
          <w:trHeight w:val="385"/>
        </w:trPr>
        <w:tc>
          <w:tcPr>
            <w:tcW w:w="2970" w:type="dxa"/>
          </w:tcPr>
          <w:p w14:paraId="4E944A17" w14:textId="77777777" w:rsidR="006A41FE" w:rsidRPr="003B40DF" w:rsidRDefault="006A41FE" w:rsidP="006A41FE">
            <w:pPr>
              <w:keepLines/>
              <w:rPr>
                <w:rFonts w:asciiTheme="minorHAnsi" w:hAnsiTheme="minorHAnsi" w:cstheme="minorHAnsi"/>
                <w:szCs w:val="22"/>
              </w:rPr>
            </w:pPr>
            <w:r>
              <w:rPr>
                <w:rFonts w:asciiTheme="minorHAnsi" w:hAnsiTheme="minorHAnsi" w:cstheme="minorHAnsi"/>
                <w:szCs w:val="22"/>
              </w:rPr>
              <w:t>RAN</w:t>
            </w:r>
          </w:p>
        </w:tc>
        <w:tc>
          <w:tcPr>
            <w:tcW w:w="6480" w:type="dxa"/>
          </w:tcPr>
          <w:p w14:paraId="4E944A18" w14:textId="77777777" w:rsidR="006A41FE" w:rsidRPr="003B40DF" w:rsidRDefault="006A41FE" w:rsidP="00A569A7">
            <w:pPr>
              <w:keepNext/>
              <w:keepLines/>
              <w:rPr>
                <w:rFonts w:asciiTheme="minorHAnsi" w:hAnsiTheme="minorHAnsi" w:cstheme="minorHAnsi"/>
                <w:szCs w:val="22"/>
              </w:rPr>
            </w:pPr>
            <w:r>
              <w:rPr>
                <w:rFonts w:asciiTheme="minorHAnsi" w:hAnsiTheme="minorHAnsi" w:cstheme="minorHAnsi"/>
                <w:szCs w:val="22"/>
              </w:rPr>
              <w:t>Radio Access Network</w:t>
            </w:r>
          </w:p>
        </w:tc>
      </w:tr>
      <w:tr w:rsidR="006A41FE" w:rsidRPr="00BF7BD4" w14:paraId="4E944A1C" w14:textId="77777777" w:rsidTr="00A218D3">
        <w:trPr>
          <w:trHeight w:val="385"/>
        </w:trPr>
        <w:tc>
          <w:tcPr>
            <w:tcW w:w="2970" w:type="dxa"/>
          </w:tcPr>
          <w:p w14:paraId="4E944A1A" w14:textId="77777777" w:rsidR="006A41FE" w:rsidRPr="003B40DF" w:rsidRDefault="006A41FE" w:rsidP="006A41FE">
            <w:pPr>
              <w:keepLines/>
              <w:rPr>
                <w:rFonts w:asciiTheme="minorHAnsi" w:hAnsiTheme="minorHAnsi" w:cstheme="minorHAnsi"/>
                <w:szCs w:val="22"/>
              </w:rPr>
            </w:pPr>
            <w:r w:rsidRPr="003B40DF">
              <w:rPr>
                <w:rFonts w:asciiTheme="minorHAnsi" w:hAnsiTheme="minorHAnsi" w:cstheme="minorHAnsi"/>
                <w:szCs w:val="22"/>
              </w:rPr>
              <w:t>REM</w:t>
            </w:r>
          </w:p>
        </w:tc>
        <w:tc>
          <w:tcPr>
            <w:tcW w:w="6480" w:type="dxa"/>
          </w:tcPr>
          <w:p w14:paraId="4E944A1B" w14:textId="77777777" w:rsidR="006A41FE" w:rsidRPr="002279F8" w:rsidRDefault="006A41FE" w:rsidP="00A569A7">
            <w:pPr>
              <w:keepNext/>
              <w:keepLines/>
              <w:rPr>
                <w:rFonts w:asciiTheme="minorHAnsi" w:hAnsiTheme="minorHAnsi" w:cstheme="minorHAnsi"/>
              </w:rPr>
            </w:pPr>
            <w:r>
              <w:rPr>
                <w:rFonts w:asciiTheme="minorHAnsi" w:hAnsiTheme="minorHAnsi" w:cstheme="minorHAnsi"/>
              </w:rPr>
              <w:t>Radio Environment Map</w:t>
            </w:r>
          </w:p>
        </w:tc>
      </w:tr>
      <w:tr w:rsidR="006A41FE" w:rsidRPr="00BF7BD4" w14:paraId="4E944A1F" w14:textId="77777777" w:rsidTr="00A218D3">
        <w:trPr>
          <w:trHeight w:val="385"/>
        </w:trPr>
        <w:tc>
          <w:tcPr>
            <w:tcW w:w="2970" w:type="dxa"/>
          </w:tcPr>
          <w:p w14:paraId="4E944A1D" w14:textId="77777777" w:rsidR="006A41FE" w:rsidRPr="003B40DF" w:rsidRDefault="006A41FE" w:rsidP="006A41FE">
            <w:pPr>
              <w:keepLines/>
              <w:rPr>
                <w:rFonts w:asciiTheme="minorHAnsi" w:hAnsiTheme="minorHAnsi" w:cstheme="minorHAnsi"/>
                <w:szCs w:val="22"/>
              </w:rPr>
            </w:pPr>
            <w:r w:rsidRPr="003B40DF">
              <w:rPr>
                <w:rFonts w:asciiTheme="minorHAnsi" w:hAnsiTheme="minorHAnsi" w:cstheme="minorHAnsi"/>
                <w:szCs w:val="22"/>
              </w:rPr>
              <w:t>RRM</w:t>
            </w:r>
          </w:p>
        </w:tc>
        <w:tc>
          <w:tcPr>
            <w:tcW w:w="6480" w:type="dxa"/>
          </w:tcPr>
          <w:p w14:paraId="4E944A1E" w14:textId="77777777" w:rsidR="006A41FE" w:rsidRPr="002279F8" w:rsidRDefault="006A41FE" w:rsidP="00A569A7">
            <w:pPr>
              <w:keepNext/>
              <w:keepLines/>
              <w:rPr>
                <w:rFonts w:asciiTheme="minorHAnsi" w:hAnsiTheme="minorHAnsi" w:cstheme="minorHAnsi"/>
              </w:rPr>
            </w:pPr>
            <w:r>
              <w:rPr>
                <w:rFonts w:asciiTheme="minorHAnsi" w:hAnsiTheme="minorHAnsi" w:cstheme="minorHAnsi"/>
              </w:rPr>
              <w:t>Radio Resource Management</w:t>
            </w:r>
          </w:p>
        </w:tc>
      </w:tr>
      <w:tr w:rsidR="006A41FE" w:rsidRPr="00BF7BD4" w14:paraId="4E944A22" w14:textId="77777777" w:rsidTr="00A218D3">
        <w:trPr>
          <w:trHeight w:val="385"/>
        </w:trPr>
        <w:tc>
          <w:tcPr>
            <w:tcW w:w="2970" w:type="dxa"/>
          </w:tcPr>
          <w:p w14:paraId="4E944A20" w14:textId="77777777" w:rsidR="006A41FE" w:rsidRPr="003B40DF" w:rsidRDefault="006A41FE" w:rsidP="006A41FE">
            <w:pPr>
              <w:keepLines/>
              <w:rPr>
                <w:rFonts w:asciiTheme="minorHAnsi" w:hAnsiTheme="minorHAnsi" w:cstheme="minorHAnsi"/>
                <w:szCs w:val="22"/>
              </w:rPr>
            </w:pPr>
            <w:r w:rsidRPr="003B40DF">
              <w:rPr>
                <w:rFonts w:asciiTheme="minorHAnsi" w:hAnsiTheme="minorHAnsi" w:cstheme="minorHAnsi"/>
                <w:szCs w:val="22"/>
              </w:rPr>
              <w:t>SSI</w:t>
            </w:r>
          </w:p>
        </w:tc>
        <w:tc>
          <w:tcPr>
            <w:tcW w:w="6480" w:type="dxa"/>
          </w:tcPr>
          <w:p w14:paraId="4E944A21" w14:textId="77777777" w:rsidR="006A41FE" w:rsidRPr="002279F8" w:rsidRDefault="006A41FE" w:rsidP="00A569A7">
            <w:pPr>
              <w:keepNext/>
              <w:keepLines/>
              <w:rPr>
                <w:rFonts w:asciiTheme="minorHAnsi" w:hAnsiTheme="minorHAnsi" w:cstheme="minorHAnsi"/>
              </w:rPr>
            </w:pPr>
            <w:r>
              <w:rPr>
                <w:rFonts w:asciiTheme="minorHAnsi" w:hAnsiTheme="minorHAnsi" w:cstheme="minorHAnsi"/>
              </w:rPr>
              <w:t>System Services Interface</w:t>
            </w:r>
          </w:p>
        </w:tc>
      </w:tr>
      <w:tr w:rsidR="006A41FE" w:rsidRPr="00BF7BD4" w14:paraId="4E944A25" w14:textId="77777777" w:rsidTr="00A218D3">
        <w:trPr>
          <w:trHeight w:val="385"/>
        </w:trPr>
        <w:tc>
          <w:tcPr>
            <w:tcW w:w="2970" w:type="dxa"/>
          </w:tcPr>
          <w:p w14:paraId="4E944A23" w14:textId="77777777" w:rsidR="006A41FE" w:rsidRPr="003B40DF" w:rsidRDefault="006A41FE" w:rsidP="006A41FE">
            <w:pPr>
              <w:keepLines/>
              <w:rPr>
                <w:rFonts w:asciiTheme="minorHAnsi" w:hAnsiTheme="minorHAnsi" w:cstheme="minorHAnsi"/>
                <w:szCs w:val="22"/>
              </w:rPr>
            </w:pPr>
            <w:r w:rsidRPr="003B40DF">
              <w:rPr>
                <w:rFonts w:asciiTheme="minorHAnsi" w:hAnsiTheme="minorHAnsi" w:cstheme="minorHAnsi"/>
                <w:szCs w:val="22"/>
              </w:rPr>
              <w:t>IPsec</w:t>
            </w:r>
          </w:p>
        </w:tc>
        <w:tc>
          <w:tcPr>
            <w:tcW w:w="6480" w:type="dxa"/>
          </w:tcPr>
          <w:p w14:paraId="4E944A24" w14:textId="77777777" w:rsidR="006A41FE" w:rsidRPr="002279F8" w:rsidRDefault="006A41FE" w:rsidP="00A569A7">
            <w:pPr>
              <w:keepNext/>
              <w:keepLines/>
              <w:rPr>
                <w:rFonts w:asciiTheme="minorHAnsi" w:hAnsiTheme="minorHAnsi" w:cstheme="minorHAnsi"/>
              </w:rPr>
            </w:pPr>
            <w:r>
              <w:rPr>
                <w:rFonts w:asciiTheme="minorHAnsi" w:hAnsiTheme="minorHAnsi" w:cstheme="minorHAnsi"/>
              </w:rPr>
              <w:t>IP Security</w:t>
            </w:r>
          </w:p>
        </w:tc>
      </w:tr>
      <w:tr w:rsidR="006A41FE" w:rsidRPr="00BF7BD4" w14:paraId="4E944A28" w14:textId="77777777" w:rsidTr="00A218D3">
        <w:trPr>
          <w:trHeight w:val="385"/>
        </w:trPr>
        <w:tc>
          <w:tcPr>
            <w:tcW w:w="2970" w:type="dxa"/>
          </w:tcPr>
          <w:p w14:paraId="4E944A26" w14:textId="77777777" w:rsidR="006A41FE" w:rsidRPr="003B40DF" w:rsidRDefault="006A41FE" w:rsidP="006A41FE">
            <w:pPr>
              <w:keepLines/>
              <w:rPr>
                <w:rFonts w:asciiTheme="minorHAnsi" w:hAnsiTheme="minorHAnsi" w:cstheme="minorHAnsi"/>
                <w:szCs w:val="22"/>
              </w:rPr>
            </w:pPr>
            <w:r w:rsidRPr="003B40DF">
              <w:rPr>
                <w:rFonts w:asciiTheme="minorHAnsi" w:hAnsiTheme="minorHAnsi" w:cstheme="minorHAnsi"/>
                <w:szCs w:val="22"/>
              </w:rPr>
              <w:t>SON</w:t>
            </w:r>
          </w:p>
        </w:tc>
        <w:tc>
          <w:tcPr>
            <w:tcW w:w="6480" w:type="dxa"/>
          </w:tcPr>
          <w:p w14:paraId="4E944A27" w14:textId="77777777" w:rsidR="006A41FE" w:rsidRPr="002279F8" w:rsidRDefault="006A41FE" w:rsidP="00A569A7">
            <w:pPr>
              <w:keepNext/>
              <w:keepLines/>
              <w:rPr>
                <w:rFonts w:asciiTheme="minorHAnsi" w:hAnsiTheme="minorHAnsi" w:cstheme="minorHAnsi"/>
              </w:rPr>
            </w:pPr>
            <w:r>
              <w:rPr>
                <w:rFonts w:asciiTheme="minorHAnsi" w:hAnsiTheme="minorHAnsi" w:cstheme="minorHAnsi"/>
              </w:rPr>
              <w:t>Self-Organizing Networks</w:t>
            </w:r>
          </w:p>
        </w:tc>
      </w:tr>
      <w:tr w:rsidR="006A41FE" w:rsidRPr="00BF7BD4" w14:paraId="4E944A2B" w14:textId="77777777" w:rsidTr="00A218D3">
        <w:trPr>
          <w:trHeight w:val="385"/>
        </w:trPr>
        <w:tc>
          <w:tcPr>
            <w:tcW w:w="2970" w:type="dxa"/>
          </w:tcPr>
          <w:p w14:paraId="4E944A29" w14:textId="77777777" w:rsidR="006A41FE" w:rsidRPr="003B40DF" w:rsidRDefault="006A41FE" w:rsidP="006A41FE">
            <w:pPr>
              <w:keepLines/>
              <w:rPr>
                <w:rFonts w:asciiTheme="minorHAnsi" w:hAnsiTheme="minorHAnsi" w:cstheme="minorHAnsi"/>
                <w:szCs w:val="22"/>
              </w:rPr>
            </w:pPr>
            <w:r w:rsidRPr="003B40DF">
              <w:rPr>
                <w:rFonts w:asciiTheme="minorHAnsi" w:hAnsiTheme="minorHAnsi" w:cstheme="minorHAnsi"/>
                <w:szCs w:val="22"/>
              </w:rPr>
              <w:t>MIB</w:t>
            </w:r>
          </w:p>
        </w:tc>
        <w:tc>
          <w:tcPr>
            <w:tcW w:w="6480" w:type="dxa"/>
          </w:tcPr>
          <w:p w14:paraId="4E944A2A" w14:textId="77777777" w:rsidR="006A41FE" w:rsidRPr="002279F8" w:rsidRDefault="006A41FE" w:rsidP="00A569A7">
            <w:pPr>
              <w:keepNext/>
              <w:keepLines/>
              <w:rPr>
                <w:rFonts w:asciiTheme="minorHAnsi" w:hAnsiTheme="minorHAnsi" w:cstheme="minorHAnsi"/>
              </w:rPr>
            </w:pPr>
            <w:r w:rsidRPr="002279F8">
              <w:rPr>
                <w:rFonts w:asciiTheme="minorHAnsi" w:hAnsiTheme="minorHAnsi" w:cstheme="minorHAnsi"/>
              </w:rPr>
              <w:t>Management Information Base</w:t>
            </w:r>
          </w:p>
        </w:tc>
      </w:tr>
      <w:tr w:rsidR="006A41FE" w:rsidRPr="00BF7BD4" w14:paraId="4E944A2E" w14:textId="77777777" w:rsidTr="00A218D3">
        <w:trPr>
          <w:trHeight w:val="385"/>
        </w:trPr>
        <w:tc>
          <w:tcPr>
            <w:tcW w:w="2970" w:type="dxa"/>
          </w:tcPr>
          <w:p w14:paraId="4E944A2C" w14:textId="77777777" w:rsidR="006A41FE" w:rsidRPr="003B40DF" w:rsidRDefault="006A41FE" w:rsidP="006A41FE">
            <w:pPr>
              <w:keepLines/>
              <w:rPr>
                <w:rFonts w:asciiTheme="minorHAnsi" w:hAnsiTheme="minorHAnsi" w:cstheme="minorHAnsi"/>
                <w:szCs w:val="22"/>
              </w:rPr>
            </w:pPr>
            <w:r w:rsidRPr="003B40DF">
              <w:rPr>
                <w:rFonts w:asciiTheme="minorHAnsi" w:hAnsiTheme="minorHAnsi" w:cstheme="minorHAnsi"/>
                <w:szCs w:val="22"/>
              </w:rPr>
              <w:t>NTP</w:t>
            </w:r>
          </w:p>
        </w:tc>
        <w:tc>
          <w:tcPr>
            <w:tcW w:w="6480" w:type="dxa"/>
          </w:tcPr>
          <w:p w14:paraId="4E944A2D" w14:textId="77777777" w:rsidR="006A41FE" w:rsidRPr="002279F8" w:rsidRDefault="006A41FE" w:rsidP="00A569A7">
            <w:pPr>
              <w:keepNext/>
              <w:keepLines/>
              <w:rPr>
                <w:rFonts w:asciiTheme="minorHAnsi" w:hAnsiTheme="minorHAnsi" w:cstheme="minorHAnsi"/>
              </w:rPr>
            </w:pPr>
            <w:r w:rsidRPr="002279F8">
              <w:rPr>
                <w:rFonts w:asciiTheme="minorHAnsi" w:hAnsiTheme="minorHAnsi" w:cstheme="minorHAnsi"/>
              </w:rPr>
              <w:t>Network Time Protocol</w:t>
            </w:r>
          </w:p>
        </w:tc>
      </w:tr>
      <w:tr w:rsidR="006A41FE" w:rsidRPr="00BF7BD4" w14:paraId="4E944A31" w14:textId="77777777" w:rsidTr="00A218D3">
        <w:trPr>
          <w:trHeight w:val="385"/>
        </w:trPr>
        <w:tc>
          <w:tcPr>
            <w:tcW w:w="2970" w:type="dxa"/>
          </w:tcPr>
          <w:p w14:paraId="4E944A2F" w14:textId="77777777" w:rsidR="006A41FE" w:rsidRPr="003B40DF" w:rsidRDefault="006A41FE" w:rsidP="006A41FE">
            <w:pPr>
              <w:keepLines/>
              <w:rPr>
                <w:rFonts w:asciiTheme="minorHAnsi" w:hAnsiTheme="minorHAnsi" w:cstheme="minorHAnsi"/>
                <w:szCs w:val="22"/>
              </w:rPr>
            </w:pPr>
            <w:r w:rsidRPr="003B40DF">
              <w:rPr>
                <w:rFonts w:asciiTheme="minorHAnsi" w:hAnsiTheme="minorHAnsi" w:cstheme="minorHAnsi"/>
                <w:szCs w:val="22"/>
              </w:rPr>
              <w:t xml:space="preserve">FTP </w:t>
            </w:r>
          </w:p>
        </w:tc>
        <w:tc>
          <w:tcPr>
            <w:tcW w:w="6480" w:type="dxa"/>
          </w:tcPr>
          <w:p w14:paraId="4E944A30" w14:textId="77777777" w:rsidR="006A41FE" w:rsidRPr="002279F8" w:rsidRDefault="006A41FE" w:rsidP="00A569A7">
            <w:pPr>
              <w:keepNext/>
              <w:keepLines/>
              <w:rPr>
                <w:rFonts w:asciiTheme="minorHAnsi" w:hAnsiTheme="minorHAnsi" w:cstheme="minorHAnsi"/>
              </w:rPr>
            </w:pPr>
            <w:r w:rsidRPr="002279F8">
              <w:rPr>
                <w:rFonts w:asciiTheme="minorHAnsi" w:hAnsiTheme="minorHAnsi" w:cstheme="minorHAnsi"/>
              </w:rPr>
              <w:t>File Transfer Protocol</w:t>
            </w:r>
          </w:p>
        </w:tc>
      </w:tr>
      <w:tr w:rsidR="006A41FE" w:rsidRPr="00BF7BD4" w14:paraId="4E944A34" w14:textId="77777777" w:rsidTr="00A218D3">
        <w:trPr>
          <w:trHeight w:val="385"/>
        </w:trPr>
        <w:tc>
          <w:tcPr>
            <w:tcW w:w="2970" w:type="dxa"/>
          </w:tcPr>
          <w:p w14:paraId="4E944A32" w14:textId="77777777" w:rsidR="006A41FE" w:rsidRPr="003B40DF" w:rsidRDefault="006A41FE" w:rsidP="006A41FE">
            <w:pPr>
              <w:keepLines/>
              <w:rPr>
                <w:rFonts w:asciiTheme="minorHAnsi" w:hAnsiTheme="minorHAnsi" w:cstheme="minorHAnsi"/>
                <w:szCs w:val="22"/>
              </w:rPr>
            </w:pPr>
            <w:r>
              <w:rPr>
                <w:rFonts w:asciiTheme="minorHAnsi" w:hAnsiTheme="minorHAnsi" w:cstheme="minorHAnsi"/>
                <w:szCs w:val="22"/>
              </w:rPr>
              <w:t>TCP</w:t>
            </w:r>
          </w:p>
        </w:tc>
        <w:tc>
          <w:tcPr>
            <w:tcW w:w="6480" w:type="dxa"/>
          </w:tcPr>
          <w:p w14:paraId="4E944A33" w14:textId="77777777" w:rsidR="006A41FE" w:rsidRPr="002279F8" w:rsidRDefault="006A41FE" w:rsidP="00A569A7">
            <w:pPr>
              <w:keepNext/>
              <w:keepLines/>
              <w:rPr>
                <w:rFonts w:asciiTheme="minorHAnsi" w:hAnsiTheme="minorHAnsi" w:cstheme="minorHAnsi"/>
              </w:rPr>
            </w:pPr>
            <w:r w:rsidRPr="007518D5">
              <w:rPr>
                <w:rFonts w:asciiTheme="minorHAnsi" w:hAnsiTheme="minorHAnsi" w:cstheme="minorHAnsi"/>
              </w:rPr>
              <w:t>Transmission Control Protocol</w:t>
            </w:r>
          </w:p>
        </w:tc>
      </w:tr>
      <w:tr w:rsidR="006A41FE" w:rsidRPr="00BF7BD4" w14:paraId="4E944A37" w14:textId="77777777" w:rsidTr="00A218D3">
        <w:trPr>
          <w:trHeight w:val="385"/>
        </w:trPr>
        <w:tc>
          <w:tcPr>
            <w:tcW w:w="2970" w:type="dxa"/>
          </w:tcPr>
          <w:p w14:paraId="4E944A35" w14:textId="77777777" w:rsidR="006A41FE" w:rsidRDefault="006A41FE" w:rsidP="006A41FE">
            <w:pPr>
              <w:keepLines/>
              <w:rPr>
                <w:rFonts w:asciiTheme="minorHAnsi" w:hAnsiTheme="minorHAnsi" w:cstheme="minorHAnsi"/>
                <w:szCs w:val="22"/>
              </w:rPr>
            </w:pPr>
            <w:r>
              <w:rPr>
                <w:rFonts w:asciiTheme="minorHAnsi" w:hAnsiTheme="minorHAnsi" w:cstheme="minorHAnsi"/>
                <w:szCs w:val="22"/>
              </w:rPr>
              <w:lastRenderedPageBreak/>
              <w:t>TCP/IP</w:t>
            </w:r>
          </w:p>
        </w:tc>
        <w:tc>
          <w:tcPr>
            <w:tcW w:w="6480" w:type="dxa"/>
          </w:tcPr>
          <w:p w14:paraId="4E944A36" w14:textId="77777777" w:rsidR="006A41FE" w:rsidRPr="007518D5" w:rsidRDefault="006A41FE" w:rsidP="00A569A7">
            <w:pPr>
              <w:keepNext/>
              <w:keepLines/>
              <w:rPr>
                <w:rFonts w:asciiTheme="minorHAnsi" w:hAnsiTheme="minorHAnsi" w:cstheme="minorHAnsi"/>
              </w:rPr>
            </w:pPr>
            <w:r w:rsidRPr="007518D5">
              <w:rPr>
                <w:rFonts w:asciiTheme="minorHAnsi" w:hAnsiTheme="minorHAnsi" w:cstheme="minorHAnsi"/>
                <w:szCs w:val="22"/>
              </w:rPr>
              <w:t>Transmission Control Protocol / Internet Protocol</w:t>
            </w:r>
          </w:p>
        </w:tc>
      </w:tr>
      <w:tr w:rsidR="006A41FE" w:rsidRPr="00BF7BD4" w14:paraId="4E944A3A" w14:textId="77777777" w:rsidTr="00A218D3">
        <w:trPr>
          <w:trHeight w:val="385"/>
        </w:trPr>
        <w:tc>
          <w:tcPr>
            <w:tcW w:w="2970" w:type="dxa"/>
          </w:tcPr>
          <w:p w14:paraId="4E944A38" w14:textId="77777777" w:rsidR="006A41FE" w:rsidRPr="003B40DF" w:rsidRDefault="006A41FE" w:rsidP="006A41FE">
            <w:pPr>
              <w:keepLines/>
              <w:rPr>
                <w:rFonts w:asciiTheme="minorHAnsi" w:hAnsiTheme="minorHAnsi" w:cstheme="minorHAnsi"/>
                <w:szCs w:val="22"/>
              </w:rPr>
            </w:pPr>
            <w:r w:rsidRPr="003B40DF">
              <w:rPr>
                <w:rFonts w:asciiTheme="minorHAnsi" w:hAnsiTheme="minorHAnsi" w:cstheme="minorHAnsi"/>
                <w:szCs w:val="22"/>
              </w:rPr>
              <w:t>UDP</w:t>
            </w:r>
          </w:p>
        </w:tc>
        <w:tc>
          <w:tcPr>
            <w:tcW w:w="6480" w:type="dxa"/>
          </w:tcPr>
          <w:p w14:paraId="4E944A39" w14:textId="77777777" w:rsidR="006A41FE" w:rsidRPr="002279F8" w:rsidRDefault="006A41FE" w:rsidP="00A569A7">
            <w:pPr>
              <w:keepNext/>
              <w:keepLines/>
              <w:rPr>
                <w:rFonts w:asciiTheme="minorHAnsi" w:hAnsiTheme="minorHAnsi" w:cstheme="minorHAnsi"/>
              </w:rPr>
            </w:pPr>
            <w:r w:rsidRPr="007518D5">
              <w:rPr>
                <w:rFonts w:asciiTheme="minorHAnsi" w:hAnsiTheme="minorHAnsi" w:cstheme="minorHAnsi"/>
              </w:rPr>
              <w:t>User Datagram Protocol</w:t>
            </w:r>
          </w:p>
        </w:tc>
      </w:tr>
      <w:tr w:rsidR="006A41FE" w:rsidRPr="00BF7BD4" w14:paraId="4E944A3D" w14:textId="77777777" w:rsidTr="00A218D3">
        <w:trPr>
          <w:trHeight w:val="385"/>
        </w:trPr>
        <w:tc>
          <w:tcPr>
            <w:tcW w:w="2970" w:type="dxa"/>
          </w:tcPr>
          <w:p w14:paraId="4E944A3B" w14:textId="77777777" w:rsidR="006A41FE" w:rsidRPr="003B40DF" w:rsidRDefault="006A41FE" w:rsidP="006A41FE">
            <w:pPr>
              <w:keepLines/>
              <w:rPr>
                <w:rFonts w:asciiTheme="minorHAnsi" w:hAnsiTheme="minorHAnsi" w:cstheme="minorHAnsi"/>
                <w:szCs w:val="22"/>
              </w:rPr>
            </w:pPr>
            <w:r w:rsidRPr="003B40DF">
              <w:rPr>
                <w:rFonts w:asciiTheme="minorHAnsi" w:hAnsiTheme="minorHAnsi" w:cstheme="minorHAnsi"/>
                <w:szCs w:val="22"/>
              </w:rPr>
              <w:t>PHY</w:t>
            </w:r>
          </w:p>
        </w:tc>
        <w:tc>
          <w:tcPr>
            <w:tcW w:w="6480" w:type="dxa"/>
          </w:tcPr>
          <w:p w14:paraId="4E944A3C" w14:textId="77777777" w:rsidR="006A41FE" w:rsidRPr="002279F8" w:rsidRDefault="006A41FE" w:rsidP="00A569A7">
            <w:pPr>
              <w:keepNext/>
              <w:keepLines/>
              <w:rPr>
                <w:rFonts w:asciiTheme="minorHAnsi" w:hAnsiTheme="minorHAnsi" w:cstheme="minorHAnsi"/>
              </w:rPr>
            </w:pPr>
            <w:r w:rsidRPr="007518D5">
              <w:rPr>
                <w:rFonts w:asciiTheme="minorHAnsi" w:hAnsiTheme="minorHAnsi" w:cstheme="minorHAnsi"/>
              </w:rPr>
              <w:t>Physical Layer</w:t>
            </w:r>
          </w:p>
        </w:tc>
      </w:tr>
      <w:tr w:rsidR="006A41FE" w:rsidRPr="00BF7BD4" w14:paraId="4E944A40" w14:textId="77777777" w:rsidTr="00A218D3">
        <w:trPr>
          <w:trHeight w:val="385"/>
        </w:trPr>
        <w:tc>
          <w:tcPr>
            <w:tcW w:w="2970" w:type="dxa"/>
          </w:tcPr>
          <w:p w14:paraId="4E944A3E" w14:textId="77777777" w:rsidR="006A41FE" w:rsidRPr="003B40DF" w:rsidRDefault="006A41FE" w:rsidP="006A41FE">
            <w:pPr>
              <w:keepLines/>
              <w:rPr>
                <w:rFonts w:asciiTheme="minorHAnsi" w:hAnsiTheme="minorHAnsi" w:cstheme="minorHAnsi"/>
                <w:szCs w:val="22"/>
              </w:rPr>
            </w:pPr>
            <w:r w:rsidRPr="003B40DF">
              <w:rPr>
                <w:rFonts w:asciiTheme="minorHAnsi" w:hAnsiTheme="minorHAnsi" w:cstheme="minorHAnsi"/>
                <w:szCs w:val="22"/>
              </w:rPr>
              <w:t>FSM</w:t>
            </w:r>
          </w:p>
        </w:tc>
        <w:tc>
          <w:tcPr>
            <w:tcW w:w="6480" w:type="dxa"/>
          </w:tcPr>
          <w:p w14:paraId="4E944A3F" w14:textId="77777777" w:rsidR="006A41FE" w:rsidRPr="002279F8" w:rsidRDefault="006A41FE" w:rsidP="00A569A7">
            <w:pPr>
              <w:keepNext/>
              <w:keepLines/>
              <w:rPr>
                <w:rFonts w:asciiTheme="minorHAnsi" w:hAnsiTheme="minorHAnsi" w:cstheme="minorHAnsi"/>
              </w:rPr>
            </w:pPr>
            <w:r>
              <w:rPr>
                <w:rFonts w:asciiTheme="minorHAnsi" w:hAnsiTheme="minorHAnsi" w:cstheme="minorHAnsi"/>
              </w:rPr>
              <w:t>Finite State Machine</w:t>
            </w:r>
          </w:p>
        </w:tc>
      </w:tr>
      <w:tr w:rsidR="006A41FE" w:rsidRPr="00BF7BD4" w14:paraId="4E944A43" w14:textId="77777777" w:rsidTr="00A218D3">
        <w:trPr>
          <w:trHeight w:val="385"/>
        </w:trPr>
        <w:tc>
          <w:tcPr>
            <w:tcW w:w="2970" w:type="dxa"/>
          </w:tcPr>
          <w:p w14:paraId="4E944A41" w14:textId="77777777" w:rsidR="006A41FE" w:rsidRPr="003B40DF" w:rsidRDefault="006A41FE" w:rsidP="006A41FE">
            <w:pPr>
              <w:keepLines/>
              <w:rPr>
                <w:rFonts w:asciiTheme="minorHAnsi" w:hAnsiTheme="minorHAnsi" w:cstheme="minorHAnsi"/>
                <w:szCs w:val="22"/>
              </w:rPr>
            </w:pPr>
            <w:r w:rsidRPr="007518D5">
              <w:rPr>
                <w:rFonts w:asciiTheme="minorHAnsi" w:hAnsiTheme="minorHAnsi" w:cstheme="minorHAnsi"/>
                <w:szCs w:val="22"/>
              </w:rPr>
              <w:t>NAS</w:t>
            </w:r>
          </w:p>
        </w:tc>
        <w:tc>
          <w:tcPr>
            <w:tcW w:w="6480" w:type="dxa"/>
          </w:tcPr>
          <w:p w14:paraId="4E944A42" w14:textId="77777777" w:rsidR="006A41FE" w:rsidRPr="002279F8" w:rsidRDefault="006A41FE" w:rsidP="00A569A7">
            <w:pPr>
              <w:keepNext/>
              <w:keepLines/>
              <w:rPr>
                <w:rFonts w:asciiTheme="minorHAnsi" w:hAnsiTheme="minorHAnsi" w:cstheme="minorHAnsi"/>
              </w:rPr>
            </w:pPr>
            <w:r w:rsidRPr="007518D5">
              <w:rPr>
                <w:rFonts w:asciiTheme="minorHAnsi" w:hAnsiTheme="minorHAnsi" w:cstheme="minorHAnsi"/>
                <w:szCs w:val="22"/>
              </w:rPr>
              <w:t>Non-Access-Stratum</w:t>
            </w:r>
          </w:p>
        </w:tc>
      </w:tr>
      <w:tr w:rsidR="00924914" w:rsidRPr="00BF7BD4" w14:paraId="4E944A46" w14:textId="77777777" w:rsidTr="00A218D3">
        <w:trPr>
          <w:trHeight w:val="385"/>
          <w:ins w:id="826" w:author="Prince Agarwal" w:date="2014-04-24T16:43:00Z"/>
        </w:trPr>
        <w:tc>
          <w:tcPr>
            <w:tcW w:w="2970" w:type="dxa"/>
          </w:tcPr>
          <w:p w14:paraId="4E944A44" w14:textId="77777777" w:rsidR="00924914" w:rsidRPr="007518D5" w:rsidRDefault="00924914" w:rsidP="006A41FE">
            <w:pPr>
              <w:keepLines/>
              <w:rPr>
                <w:ins w:id="827" w:author="Prince Agarwal" w:date="2014-04-24T16:43:00Z"/>
                <w:rFonts w:asciiTheme="minorHAnsi" w:hAnsiTheme="minorHAnsi" w:cstheme="minorHAnsi"/>
                <w:szCs w:val="22"/>
              </w:rPr>
            </w:pPr>
            <w:ins w:id="828" w:author="Prince Agarwal" w:date="2014-04-24T16:43:00Z">
              <w:r>
                <w:rPr>
                  <w:rFonts w:asciiTheme="minorHAnsi" w:hAnsiTheme="minorHAnsi" w:cstheme="minorHAnsi"/>
                  <w:sz w:val="24"/>
                </w:rPr>
                <w:t>SSI</w:t>
              </w:r>
            </w:ins>
          </w:p>
        </w:tc>
        <w:tc>
          <w:tcPr>
            <w:tcW w:w="6480" w:type="dxa"/>
          </w:tcPr>
          <w:p w14:paraId="4E944A45" w14:textId="77777777" w:rsidR="00924914" w:rsidRPr="007518D5" w:rsidRDefault="00924914" w:rsidP="00A569A7">
            <w:pPr>
              <w:keepNext/>
              <w:keepLines/>
              <w:rPr>
                <w:ins w:id="829" w:author="Prince Agarwal" w:date="2014-04-24T16:43:00Z"/>
                <w:rFonts w:asciiTheme="minorHAnsi" w:hAnsiTheme="minorHAnsi" w:cstheme="minorHAnsi"/>
                <w:szCs w:val="22"/>
              </w:rPr>
            </w:pPr>
            <w:ins w:id="830" w:author="Prince Agarwal" w:date="2014-04-24T16:43:00Z">
              <w:r>
                <w:rPr>
                  <w:rFonts w:asciiTheme="minorHAnsi" w:hAnsiTheme="minorHAnsi" w:cstheme="minorHAnsi"/>
                  <w:sz w:val="24"/>
                </w:rPr>
                <w:t>System services interface</w:t>
              </w:r>
            </w:ins>
          </w:p>
        </w:tc>
      </w:tr>
      <w:tr w:rsidR="00924914" w:rsidRPr="00BF7BD4" w14:paraId="4E944A49" w14:textId="77777777" w:rsidTr="00A218D3">
        <w:trPr>
          <w:trHeight w:val="385"/>
          <w:ins w:id="831" w:author="Prince Agarwal" w:date="2014-04-24T16:43:00Z"/>
        </w:trPr>
        <w:tc>
          <w:tcPr>
            <w:tcW w:w="2970" w:type="dxa"/>
          </w:tcPr>
          <w:p w14:paraId="4E944A47" w14:textId="77777777" w:rsidR="00924914" w:rsidRPr="007518D5" w:rsidRDefault="00924914" w:rsidP="006A41FE">
            <w:pPr>
              <w:keepLines/>
              <w:rPr>
                <w:ins w:id="832" w:author="Prince Agarwal" w:date="2014-04-24T16:43:00Z"/>
                <w:rFonts w:asciiTheme="minorHAnsi" w:hAnsiTheme="minorHAnsi" w:cstheme="minorHAnsi"/>
                <w:szCs w:val="22"/>
              </w:rPr>
            </w:pPr>
            <w:ins w:id="833" w:author="Prince Agarwal" w:date="2014-04-24T16:43:00Z">
              <w:r>
                <w:rPr>
                  <w:rFonts w:asciiTheme="minorHAnsi" w:hAnsiTheme="minorHAnsi" w:cstheme="minorHAnsi"/>
                  <w:sz w:val="24"/>
                </w:rPr>
                <w:t>MSM</w:t>
              </w:r>
            </w:ins>
          </w:p>
        </w:tc>
        <w:tc>
          <w:tcPr>
            <w:tcW w:w="6480" w:type="dxa"/>
          </w:tcPr>
          <w:p w14:paraId="4E944A48" w14:textId="77777777" w:rsidR="00924914" w:rsidRPr="007518D5" w:rsidRDefault="00924914" w:rsidP="00A569A7">
            <w:pPr>
              <w:keepNext/>
              <w:keepLines/>
              <w:rPr>
                <w:ins w:id="834" w:author="Prince Agarwal" w:date="2014-04-24T16:43:00Z"/>
                <w:rFonts w:asciiTheme="minorHAnsi" w:hAnsiTheme="minorHAnsi" w:cstheme="minorHAnsi"/>
                <w:szCs w:val="22"/>
              </w:rPr>
            </w:pPr>
            <w:ins w:id="835" w:author="Prince Agarwal" w:date="2014-04-24T16:43:00Z">
              <w:r>
                <w:rPr>
                  <w:rFonts w:asciiTheme="minorHAnsi" w:hAnsiTheme="minorHAnsi" w:cstheme="minorHAnsi"/>
                </w:rPr>
                <w:t>Messenger to Stack Manager</w:t>
              </w:r>
            </w:ins>
          </w:p>
        </w:tc>
      </w:tr>
    </w:tbl>
    <w:p w14:paraId="4E944A4A" w14:textId="77777777" w:rsidR="00A218D3" w:rsidRDefault="00A218D3" w:rsidP="00A218D3"/>
    <w:p w14:paraId="4E944A4B" w14:textId="77777777" w:rsidR="00FD09B5" w:rsidRDefault="00FD09B5" w:rsidP="0065789A">
      <w:pPr>
        <w:pStyle w:val="Heading2"/>
      </w:pPr>
      <w:bookmarkStart w:id="836" w:name="_Toc387508064"/>
      <w:r>
        <w:t>Terminologies Used</w:t>
      </w:r>
      <w:bookmarkEnd w:id="836"/>
    </w:p>
    <w:p w14:paraId="4E944A4C" w14:textId="77777777" w:rsidR="00FD09B5" w:rsidRPr="00FD09B5" w:rsidRDefault="00FD09B5" w:rsidP="00FD09B5"/>
    <w:tbl>
      <w:tblPr>
        <w:tblW w:w="94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6480"/>
      </w:tblGrid>
      <w:tr w:rsidR="00FD09B5" w:rsidRPr="00BF7BD4" w14:paraId="4E944A4F" w14:textId="77777777" w:rsidTr="00FD09B5">
        <w:trPr>
          <w:trHeight w:val="448"/>
        </w:trPr>
        <w:tc>
          <w:tcPr>
            <w:tcW w:w="2970" w:type="dxa"/>
            <w:shd w:val="clear" w:color="auto" w:fill="B3B3B3"/>
            <w:vAlign w:val="center"/>
          </w:tcPr>
          <w:p w14:paraId="4E944A4D" w14:textId="77777777" w:rsidR="00FD09B5" w:rsidRPr="00BF7BD4" w:rsidRDefault="00FD09B5" w:rsidP="00FD09B5">
            <w:pPr>
              <w:rPr>
                <w:rFonts w:asciiTheme="minorHAnsi" w:hAnsiTheme="minorHAnsi" w:cstheme="minorHAnsi"/>
                <w:b/>
                <w:color w:val="000000"/>
              </w:rPr>
            </w:pPr>
            <w:r>
              <w:rPr>
                <w:rFonts w:asciiTheme="minorHAnsi" w:hAnsiTheme="minorHAnsi" w:cstheme="minorHAnsi"/>
                <w:b/>
                <w:color w:val="000000"/>
              </w:rPr>
              <w:t>Terms</w:t>
            </w:r>
          </w:p>
        </w:tc>
        <w:tc>
          <w:tcPr>
            <w:tcW w:w="6480" w:type="dxa"/>
            <w:shd w:val="clear" w:color="auto" w:fill="B3B3B3"/>
            <w:vAlign w:val="center"/>
          </w:tcPr>
          <w:p w14:paraId="4E944A4E" w14:textId="77777777" w:rsidR="00FD09B5" w:rsidRPr="00BF7BD4" w:rsidRDefault="00FD09B5" w:rsidP="00FD09B5">
            <w:pPr>
              <w:rPr>
                <w:rFonts w:asciiTheme="minorHAnsi" w:hAnsiTheme="minorHAnsi" w:cstheme="minorHAnsi"/>
                <w:b/>
                <w:color w:val="000000"/>
              </w:rPr>
            </w:pPr>
            <w:r>
              <w:rPr>
                <w:rFonts w:asciiTheme="minorHAnsi" w:hAnsiTheme="minorHAnsi" w:cstheme="minorHAnsi"/>
                <w:b/>
                <w:color w:val="000000"/>
              </w:rPr>
              <w:t>Meaning</w:t>
            </w:r>
          </w:p>
        </w:tc>
      </w:tr>
      <w:tr w:rsidR="00FD09B5" w:rsidRPr="00BF7BD4" w14:paraId="4E944A52" w14:textId="77777777" w:rsidTr="00FD09B5">
        <w:trPr>
          <w:trHeight w:val="385"/>
        </w:trPr>
        <w:tc>
          <w:tcPr>
            <w:tcW w:w="2970" w:type="dxa"/>
          </w:tcPr>
          <w:p w14:paraId="4E944A50" w14:textId="77777777" w:rsidR="00FD09B5" w:rsidRPr="001A11D5" w:rsidRDefault="00FD09B5" w:rsidP="00FD09B5">
            <w:pPr>
              <w:widowControl w:val="0"/>
              <w:autoSpaceDE w:val="0"/>
              <w:autoSpaceDN w:val="0"/>
              <w:adjustRightInd w:val="0"/>
              <w:spacing w:after="0"/>
              <w:rPr>
                <w:rFonts w:asciiTheme="minorHAnsi" w:hAnsiTheme="minorHAnsi" w:cstheme="minorHAnsi"/>
              </w:rPr>
            </w:pPr>
            <w:r w:rsidRPr="001A11D5">
              <w:rPr>
                <w:rFonts w:asciiTheme="minorHAnsi" w:hAnsiTheme="minorHAnsi" w:cstheme="minorHAnsi"/>
              </w:rPr>
              <w:t>HeNB</w:t>
            </w:r>
            <w:r w:rsidR="00530E6C" w:rsidRPr="001A11D5">
              <w:rPr>
                <w:rFonts w:asciiTheme="minorHAnsi" w:hAnsiTheme="minorHAnsi" w:cstheme="minorHAnsi"/>
              </w:rPr>
              <w:t xml:space="preserve"> (Home eNodeB)</w:t>
            </w:r>
          </w:p>
        </w:tc>
        <w:tc>
          <w:tcPr>
            <w:tcW w:w="6480" w:type="dxa"/>
          </w:tcPr>
          <w:p w14:paraId="4E944A51" w14:textId="77777777" w:rsidR="00FD09B5" w:rsidRPr="001A11D5" w:rsidRDefault="00FD09B5" w:rsidP="0005623B">
            <w:pPr>
              <w:widowControl w:val="0"/>
              <w:autoSpaceDE w:val="0"/>
              <w:autoSpaceDN w:val="0"/>
              <w:adjustRightInd w:val="0"/>
              <w:spacing w:after="0"/>
              <w:rPr>
                <w:rFonts w:asciiTheme="minorHAnsi" w:hAnsiTheme="minorHAnsi" w:cstheme="minorHAnsi"/>
              </w:rPr>
            </w:pPr>
            <w:r w:rsidRPr="001A11D5">
              <w:rPr>
                <w:rFonts w:asciiTheme="minorHAnsi" w:hAnsiTheme="minorHAnsi" w:cstheme="minorHAnsi"/>
              </w:rPr>
              <w:t>The common platform and the eNB</w:t>
            </w:r>
            <w:r w:rsidR="0005623B">
              <w:rPr>
                <w:rFonts w:asciiTheme="minorHAnsi" w:hAnsiTheme="minorHAnsi" w:cstheme="minorHAnsi"/>
              </w:rPr>
              <w:t xml:space="preserve"> A</w:t>
            </w:r>
            <w:r w:rsidRPr="001A11D5">
              <w:rPr>
                <w:rFonts w:asciiTheme="minorHAnsi" w:hAnsiTheme="minorHAnsi" w:cstheme="minorHAnsi"/>
              </w:rPr>
              <w:t xml:space="preserve">pp </w:t>
            </w:r>
            <w:r w:rsidR="0005623B">
              <w:rPr>
                <w:rFonts w:asciiTheme="minorHAnsi" w:hAnsiTheme="minorHAnsi" w:cstheme="minorHAnsi"/>
              </w:rPr>
              <w:t>together is</w:t>
            </w:r>
            <w:r w:rsidRPr="001A11D5">
              <w:rPr>
                <w:rFonts w:asciiTheme="minorHAnsi" w:hAnsiTheme="minorHAnsi" w:cstheme="minorHAnsi"/>
              </w:rPr>
              <w:t xml:space="preserve"> called </w:t>
            </w:r>
            <w:r w:rsidR="0005623B">
              <w:rPr>
                <w:rFonts w:asciiTheme="minorHAnsi" w:hAnsiTheme="minorHAnsi" w:cstheme="minorHAnsi"/>
              </w:rPr>
              <w:t xml:space="preserve">as </w:t>
            </w:r>
            <w:r w:rsidRPr="001A11D5">
              <w:rPr>
                <w:rFonts w:asciiTheme="minorHAnsi" w:hAnsiTheme="minorHAnsi" w:cstheme="minorHAnsi"/>
              </w:rPr>
              <w:t>HeNB.</w:t>
            </w:r>
          </w:p>
        </w:tc>
      </w:tr>
      <w:tr w:rsidR="00FD09B5" w:rsidRPr="00BF7BD4" w14:paraId="4E944A55" w14:textId="77777777" w:rsidTr="00FD09B5">
        <w:trPr>
          <w:trHeight w:val="385"/>
        </w:trPr>
        <w:tc>
          <w:tcPr>
            <w:tcW w:w="2970" w:type="dxa"/>
          </w:tcPr>
          <w:p w14:paraId="4E944A53" w14:textId="77777777" w:rsidR="00FD09B5" w:rsidRPr="001A11D5" w:rsidRDefault="009B2444" w:rsidP="00530E6C">
            <w:pPr>
              <w:widowControl w:val="0"/>
              <w:autoSpaceDE w:val="0"/>
              <w:autoSpaceDN w:val="0"/>
              <w:adjustRightInd w:val="0"/>
              <w:spacing w:after="0"/>
              <w:rPr>
                <w:rFonts w:asciiTheme="minorHAnsi" w:hAnsiTheme="minorHAnsi" w:cstheme="minorHAnsi"/>
              </w:rPr>
            </w:pPr>
            <w:r>
              <w:rPr>
                <w:rFonts w:asciiTheme="minorHAnsi" w:hAnsiTheme="minorHAnsi" w:cstheme="minorHAnsi"/>
              </w:rPr>
              <w:t>OAM-Messenger</w:t>
            </w:r>
            <w:r w:rsidR="00FD09B5" w:rsidRPr="001A11D5">
              <w:rPr>
                <w:rFonts w:asciiTheme="minorHAnsi" w:hAnsiTheme="minorHAnsi" w:cstheme="minorHAnsi"/>
              </w:rPr>
              <w:t xml:space="preserve"> </w:t>
            </w:r>
            <w:ins w:id="837" w:author="Prince Agarwal" w:date="2014-04-24T16:43:00Z">
              <w:r w:rsidR="00924914">
                <w:rPr>
                  <w:rFonts w:asciiTheme="minorHAnsi" w:hAnsiTheme="minorHAnsi" w:cstheme="minorHAnsi"/>
                </w:rPr>
                <w:t>(MSM)</w:t>
              </w:r>
            </w:ins>
          </w:p>
        </w:tc>
        <w:tc>
          <w:tcPr>
            <w:tcW w:w="6480" w:type="dxa"/>
          </w:tcPr>
          <w:p w14:paraId="4E944A54" w14:textId="77777777" w:rsidR="00FD09B5" w:rsidRPr="001A11D5" w:rsidRDefault="009B2444" w:rsidP="00530E6C">
            <w:pPr>
              <w:rPr>
                <w:rFonts w:asciiTheme="minorHAnsi" w:hAnsiTheme="minorHAnsi" w:cstheme="minorHAnsi"/>
              </w:rPr>
            </w:pPr>
            <w:r>
              <w:rPr>
                <w:rFonts w:asciiTheme="minorHAnsi" w:hAnsiTheme="minorHAnsi" w:cstheme="minorHAnsi"/>
              </w:rPr>
              <w:t>OAM-Messenger</w:t>
            </w:r>
            <w:r w:rsidR="00FD09B5" w:rsidRPr="00FD09B5">
              <w:rPr>
                <w:rFonts w:asciiTheme="minorHAnsi" w:hAnsiTheme="minorHAnsi" w:cstheme="minorHAnsi"/>
              </w:rPr>
              <w:t xml:space="preserve"> is the interface between OAM and </w:t>
            </w:r>
            <w:r w:rsidR="00FD09B5">
              <w:rPr>
                <w:rFonts w:asciiTheme="minorHAnsi" w:hAnsiTheme="minorHAnsi" w:cstheme="minorHAnsi"/>
              </w:rPr>
              <w:t>Stack Manager.</w:t>
            </w:r>
          </w:p>
        </w:tc>
      </w:tr>
      <w:tr w:rsidR="00FD09B5" w:rsidRPr="00BF7BD4" w14:paraId="4E944A58" w14:textId="77777777" w:rsidTr="00FD09B5">
        <w:trPr>
          <w:trHeight w:val="385"/>
        </w:trPr>
        <w:tc>
          <w:tcPr>
            <w:tcW w:w="2970" w:type="dxa"/>
          </w:tcPr>
          <w:p w14:paraId="4E944A56" w14:textId="77777777" w:rsidR="00FD09B5" w:rsidRPr="001A11D5" w:rsidRDefault="00FD09B5" w:rsidP="00FD09B5">
            <w:pPr>
              <w:widowControl w:val="0"/>
              <w:autoSpaceDE w:val="0"/>
              <w:autoSpaceDN w:val="0"/>
              <w:adjustRightInd w:val="0"/>
              <w:spacing w:after="0"/>
              <w:rPr>
                <w:rFonts w:asciiTheme="minorHAnsi" w:hAnsiTheme="minorHAnsi" w:cstheme="minorHAnsi"/>
              </w:rPr>
            </w:pPr>
            <w:r w:rsidRPr="001A11D5">
              <w:rPr>
                <w:rFonts w:asciiTheme="minorHAnsi" w:hAnsiTheme="minorHAnsi" w:cstheme="minorHAnsi"/>
              </w:rPr>
              <w:t>SMM</w:t>
            </w:r>
          </w:p>
        </w:tc>
        <w:tc>
          <w:tcPr>
            <w:tcW w:w="6480" w:type="dxa"/>
          </w:tcPr>
          <w:p w14:paraId="4E944A57" w14:textId="77777777" w:rsidR="00FD09B5" w:rsidRPr="001A11D5" w:rsidRDefault="00FD09B5" w:rsidP="00530E6C">
            <w:pPr>
              <w:widowControl w:val="0"/>
              <w:autoSpaceDE w:val="0"/>
              <w:autoSpaceDN w:val="0"/>
              <w:adjustRightInd w:val="0"/>
              <w:spacing w:after="0"/>
              <w:rPr>
                <w:rFonts w:asciiTheme="minorHAnsi" w:hAnsiTheme="minorHAnsi" w:cstheme="minorHAnsi"/>
              </w:rPr>
            </w:pPr>
            <w:r w:rsidRPr="001A11D5">
              <w:rPr>
                <w:rFonts w:asciiTheme="minorHAnsi" w:hAnsiTheme="minorHAnsi" w:cstheme="minorHAnsi"/>
              </w:rPr>
              <w:t xml:space="preserve">Interface between </w:t>
            </w:r>
            <w:r w:rsidR="009B2444">
              <w:rPr>
                <w:rFonts w:asciiTheme="minorHAnsi" w:hAnsiTheme="minorHAnsi" w:cstheme="minorHAnsi"/>
              </w:rPr>
              <w:t>OAM-Messenger</w:t>
            </w:r>
            <w:r w:rsidRPr="001A11D5">
              <w:rPr>
                <w:rFonts w:asciiTheme="minorHAnsi" w:hAnsiTheme="minorHAnsi" w:cstheme="minorHAnsi"/>
              </w:rPr>
              <w:t xml:space="preserve"> and Stack Manager</w:t>
            </w:r>
            <w:r w:rsidR="00E02E46" w:rsidRPr="001A11D5">
              <w:rPr>
                <w:rFonts w:asciiTheme="minorHAnsi" w:hAnsiTheme="minorHAnsi" w:cstheme="minorHAnsi"/>
              </w:rPr>
              <w:t>.</w:t>
            </w:r>
          </w:p>
        </w:tc>
      </w:tr>
    </w:tbl>
    <w:p w14:paraId="4E944A59" w14:textId="77777777" w:rsidR="00F939EE" w:rsidRDefault="00F939EE" w:rsidP="0065789A">
      <w:pPr>
        <w:pStyle w:val="Heading2"/>
      </w:pPr>
      <w:bookmarkStart w:id="838" w:name="_Toc387508065"/>
      <w:r>
        <w:t>References</w:t>
      </w:r>
      <w:bookmarkEnd w:id="838"/>
    </w:p>
    <w:p w14:paraId="4E944A5A" w14:textId="77777777" w:rsidR="00AD78A1" w:rsidRDefault="00F939EE" w:rsidP="00D31CBB">
      <w:pPr>
        <w:pStyle w:val="Heading3"/>
      </w:pPr>
      <w:bookmarkStart w:id="839" w:name="_Toc387508066"/>
      <w:r>
        <w:t>Standards</w:t>
      </w:r>
      <w:bookmarkEnd w:id="839"/>
    </w:p>
    <w:p w14:paraId="4E944A5B" w14:textId="77777777" w:rsidR="00F939EE" w:rsidRDefault="00D50A78" w:rsidP="00064C42">
      <w:pPr>
        <w:pStyle w:val="ListParagraph"/>
        <w:widowControl w:val="0"/>
        <w:numPr>
          <w:ilvl w:val="2"/>
          <w:numId w:val="56"/>
        </w:numPr>
        <w:autoSpaceDE w:val="0"/>
        <w:autoSpaceDN w:val="0"/>
        <w:adjustRightInd w:val="0"/>
        <w:spacing w:after="0"/>
        <w:ind w:left="1260" w:hanging="540"/>
      </w:pPr>
      <w:r>
        <w:t>[TR</w:t>
      </w:r>
      <w:r w:rsidR="003C6A75">
        <w:t>196], “Femto Access Po</w:t>
      </w:r>
      <w:r>
        <w:t xml:space="preserve">int Service Data Model”, Issue </w:t>
      </w:r>
      <w:r w:rsidR="003C6A75">
        <w:t>2, November 2011</w:t>
      </w:r>
      <w:r>
        <w:t>.</w:t>
      </w:r>
    </w:p>
    <w:p w14:paraId="4E944A5C" w14:textId="77777777" w:rsidR="003C6A75" w:rsidRDefault="003C6A75" w:rsidP="00064C42">
      <w:pPr>
        <w:pStyle w:val="ListParagraph"/>
        <w:numPr>
          <w:ilvl w:val="2"/>
          <w:numId w:val="56"/>
        </w:numPr>
        <w:ind w:left="1260" w:hanging="540"/>
      </w:pPr>
      <w:r>
        <w:t>[</w:t>
      </w:r>
      <w:r w:rsidR="00D50A78">
        <w:t>TR069</w:t>
      </w:r>
      <w:r>
        <w:t>], “CPE WAN Management Protocol”, Issue 1, Amendment 4, July 2011</w:t>
      </w:r>
      <w:r w:rsidR="00D50A78">
        <w:t>.</w:t>
      </w:r>
    </w:p>
    <w:p w14:paraId="4E944A5D" w14:textId="77777777" w:rsidR="00F939EE" w:rsidRDefault="00F939EE" w:rsidP="00D31CBB">
      <w:pPr>
        <w:pStyle w:val="Heading3"/>
      </w:pPr>
      <w:bookmarkStart w:id="840" w:name="_Toc387508067"/>
      <w:r>
        <w:t>Shared Documents</w:t>
      </w:r>
      <w:bookmarkEnd w:id="840"/>
    </w:p>
    <w:p w14:paraId="4E944A5E" w14:textId="77777777" w:rsidR="00F939EE" w:rsidRDefault="00F939EE" w:rsidP="00F939EE">
      <w:pPr>
        <w:pStyle w:val="BodyText"/>
        <w:ind w:left="426"/>
        <w:rPr>
          <w:rFonts w:asciiTheme="minorHAnsi" w:hAnsiTheme="minorHAnsi" w:cstheme="minorHAnsi"/>
        </w:rPr>
      </w:pPr>
      <w:r w:rsidRPr="00A218D3">
        <w:rPr>
          <w:rFonts w:asciiTheme="minorHAnsi" w:hAnsiTheme="minorHAnsi" w:cstheme="minorHAnsi"/>
        </w:rPr>
        <w:t>None</w:t>
      </w:r>
      <w:r w:rsidR="00A218D3">
        <w:rPr>
          <w:rFonts w:asciiTheme="minorHAnsi" w:hAnsiTheme="minorHAnsi" w:cstheme="minorHAnsi"/>
        </w:rPr>
        <w:t>.</w:t>
      </w:r>
    </w:p>
    <w:p w14:paraId="4E944A5F" w14:textId="77777777" w:rsidR="0005623B" w:rsidRDefault="0005623B" w:rsidP="00F939EE">
      <w:pPr>
        <w:pStyle w:val="BodyText"/>
        <w:ind w:left="426"/>
        <w:rPr>
          <w:rFonts w:asciiTheme="minorHAnsi" w:hAnsiTheme="minorHAnsi" w:cstheme="minorHAnsi"/>
        </w:rPr>
      </w:pPr>
    </w:p>
    <w:p w14:paraId="4E944A60" w14:textId="77777777" w:rsidR="0005623B" w:rsidRPr="0005623B" w:rsidRDefault="0005623B" w:rsidP="0065789A">
      <w:pPr>
        <w:pStyle w:val="Heading2"/>
      </w:pPr>
      <w:bookmarkStart w:id="841" w:name="_Toc387508068"/>
      <w:r w:rsidRPr="0005623B">
        <w:t>Release History</w:t>
      </w:r>
      <w:bookmarkEnd w:id="841"/>
    </w:p>
    <w:p w14:paraId="4E944A61" w14:textId="77777777" w:rsidR="0005623B" w:rsidRPr="00BF7BD4" w:rsidRDefault="0005623B" w:rsidP="0005623B">
      <w:pPr>
        <w:rPr>
          <w:rFonts w:asciiTheme="minorHAnsi" w:hAnsiTheme="minorHAnsi" w:cstheme="minorHAnsi"/>
          <w:szCs w:val="22"/>
        </w:rPr>
      </w:pPr>
      <w:r w:rsidRPr="00BF7BD4">
        <w:rPr>
          <w:rFonts w:asciiTheme="minorHAnsi" w:hAnsiTheme="minorHAnsi" w:cstheme="minorHAnsi"/>
          <w:szCs w:val="22"/>
        </w:rPr>
        <w:t xml:space="preserve">The following table lists the history of changes in successive revisions of this document: </w:t>
      </w:r>
    </w:p>
    <w:p w14:paraId="4E944A62" w14:textId="77777777" w:rsidR="0005623B" w:rsidRPr="0048424D" w:rsidRDefault="0005623B" w:rsidP="0005623B">
      <w:pPr>
        <w:rPr>
          <w:rFonts w:asciiTheme="minorHAnsi" w:hAnsiTheme="minorHAnsi" w:cstheme="minorHAnsi"/>
          <w:b/>
        </w:rPr>
      </w:pPr>
    </w:p>
    <w:tbl>
      <w:tblPr>
        <w:tblW w:w="9408"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2070"/>
        <w:gridCol w:w="2160"/>
        <w:gridCol w:w="4098"/>
      </w:tblGrid>
      <w:tr w:rsidR="0005623B" w:rsidRPr="00BF7BD4" w14:paraId="4E944A67" w14:textId="77777777" w:rsidTr="00D50A78">
        <w:trPr>
          <w:trHeight w:val="448"/>
        </w:trPr>
        <w:tc>
          <w:tcPr>
            <w:tcW w:w="1080" w:type="dxa"/>
            <w:shd w:val="clear" w:color="auto" w:fill="B3B3B3"/>
            <w:vAlign w:val="center"/>
          </w:tcPr>
          <w:p w14:paraId="4E944A63" w14:textId="77777777" w:rsidR="0005623B" w:rsidRPr="00BF7BD4" w:rsidRDefault="0005623B" w:rsidP="009F37D2">
            <w:pPr>
              <w:rPr>
                <w:rFonts w:asciiTheme="minorHAnsi" w:hAnsiTheme="minorHAnsi" w:cstheme="minorHAnsi"/>
                <w:b/>
                <w:bCs/>
                <w:color w:val="000000"/>
                <w:sz w:val="20"/>
                <w:szCs w:val="20"/>
              </w:rPr>
            </w:pPr>
            <w:r w:rsidRPr="00BF7BD4">
              <w:rPr>
                <w:rFonts w:asciiTheme="minorHAnsi" w:hAnsiTheme="minorHAnsi" w:cstheme="minorHAnsi"/>
                <w:b/>
                <w:bCs/>
                <w:color w:val="000000"/>
                <w:sz w:val="20"/>
                <w:szCs w:val="20"/>
              </w:rPr>
              <w:t xml:space="preserve">Version </w:t>
            </w:r>
          </w:p>
        </w:tc>
        <w:tc>
          <w:tcPr>
            <w:tcW w:w="2070" w:type="dxa"/>
            <w:shd w:val="clear" w:color="auto" w:fill="B3B3B3"/>
            <w:vAlign w:val="center"/>
          </w:tcPr>
          <w:p w14:paraId="4E944A64" w14:textId="77777777" w:rsidR="0005623B" w:rsidRPr="00BF7BD4" w:rsidRDefault="0005623B" w:rsidP="009F37D2">
            <w:pPr>
              <w:rPr>
                <w:rFonts w:asciiTheme="minorHAnsi" w:hAnsiTheme="minorHAnsi" w:cstheme="minorHAnsi"/>
                <w:b/>
                <w:bCs/>
                <w:color w:val="000000"/>
                <w:sz w:val="20"/>
                <w:szCs w:val="20"/>
              </w:rPr>
            </w:pPr>
            <w:r w:rsidRPr="00BF7BD4">
              <w:rPr>
                <w:rFonts w:asciiTheme="minorHAnsi" w:hAnsiTheme="minorHAnsi" w:cstheme="minorHAnsi"/>
                <w:b/>
                <w:bCs/>
                <w:color w:val="000000"/>
                <w:sz w:val="20"/>
                <w:szCs w:val="20"/>
              </w:rPr>
              <w:t xml:space="preserve">Date </w:t>
            </w:r>
          </w:p>
        </w:tc>
        <w:tc>
          <w:tcPr>
            <w:tcW w:w="2160" w:type="dxa"/>
            <w:shd w:val="clear" w:color="auto" w:fill="B3B3B3"/>
            <w:vAlign w:val="center"/>
          </w:tcPr>
          <w:p w14:paraId="4E944A65" w14:textId="77777777" w:rsidR="0005623B" w:rsidRPr="00BF7BD4" w:rsidRDefault="0005623B" w:rsidP="009F37D2">
            <w:pPr>
              <w:rPr>
                <w:rFonts w:asciiTheme="minorHAnsi" w:hAnsiTheme="minorHAnsi" w:cstheme="minorHAnsi"/>
                <w:b/>
                <w:bCs/>
                <w:color w:val="000000"/>
                <w:sz w:val="20"/>
                <w:szCs w:val="20"/>
              </w:rPr>
            </w:pPr>
            <w:r w:rsidRPr="00BF7BD4">
              <w:rPr>
                <w:rFonts w:asciiTheme="minorHAnsi" w:hAnsiTheme="minorHAnsi" w:cstheme="minorHAnsi"/>
                <w:b/>
                <w:bCs/>
                <w:color w:val="000000"/>
                <w:sz w:val="20"/>
                <w:szCs w:val="20"/>
              </w:rPr>
              <w:t>Author (s)</w:t>
            </w:r>
          </w:p>
        </w:tc>
        <w:tc>
          <w:tcPr>
            <w:tcW w:w="4098" w:type="dxa"/>
            <w:shd w:val="clear" w:color="auto" w:fill="B3B3B3"/>
            <w:vAlign w:val="center"/>
          </w:tcPr>
          <w:p w14:paraId="4E944A66" w14:textId="77777777" w:rsidR="0005623B" w:rsidRPr="00BF7BD4" w:rsidRDefault="0005623B" w:rsidP="009F37D2">
            <w:pPr>
              <w:rPr>
                <w:rFonts w:asciiTheme="minorHAnsi" w:hAnsiTheme="minorHAnsi" w:cstheme="minorHAnsi"/>
                <w:b/>
                <w:bCs/>
                <w:color w:val="000000"/>
                <w:sz w:val="20"/>
                <w:szCs w:val="20"/>
              </w:rPr>
            </w:pPr>
            <w:r w:rsidRPr="00BF7BD4">
              <w:rPr>
                <w:rFonts w:asciiTheme="minorHAnsi" w:hAnsiTheme="minorHAnsi" w:cstheme="minorHAnsi"/>
                <w:b/>
                <w:bCs/>
                <w:color w:val="000000"/>
                <w:sz w:val="20"/>
                <w:szCs w:val="20"/>
              </w:rPr>
              <w:t xml:space="preserve">Description </w:t>
            </w:r>
          </w:p>
        </w:tc>
      </w:tr>
      <w:tr w:rsidR="00924914" w:rsidRPr="00BF7BD4" w14:paraId="4E944A6C" w14:textId="77777777" w:rsidTr="00D50A78">
        <w:trPr>
          <w:trHeight w:val="385"/>
          <w:ins w:id="842" w:author="Prince Agarwal" w:date="2014-04-24T16:41:00Z"/>
        </w:trPr>
        <w:tc>
          <w:tcPr>
            <w:tcW w:w="1080" w:type="dxa"/>
            <w:shd w:val="clear" w:color="auto" w:fill="auto"/>
          </w:tcPr>
          <w:p w14:paraId="4E944A68" w14:textId="77777777" w:rsidR="00924914" w:rsidRDefault="00924914" w:rsidP="009F37D2">
            <w:pPr>
              <w:rPr>
                <w:ins w:id="843" w:author="Prince Agarwal" w:date="2014-04-24T16:41:00Z"/>
                <w:rFonts w:asciiTheme="minorHAnsi" w:hAnsiTheme="minorHAnsi" w:cstheme="minorHAnsi"/>
                <w:b/>
                <w:bCs/>
                <w:color w:val="000000"/>
                <w:sz w:val="20"/>
                <w:szCs w:val="20"/>
              </w:rPr>
            </w:pPr>
            <w:ins w:id="844" w:author="Prince Agarwal" w:date="2014-04-24T16:41:00Z">
              <w:r>
                <w:rPr>
                  <w:rFonts w:asciiTheme="minorHAnsi" w:hAnsiTheme="minorHAnsi" w:cstheme="minorHAnsi"/>
                  <w:b/>
                  <w:bCs/>
                  <w:color w:val="000000"/>
                  <w:sz w:val="20"/>
                  <w:szCs w:val="20"/>
                </w:rPr>
                <w:t>1.2</w:t>
              </w:r>
            </w:ins>
          </w:p>
        </w:tc>
        <w:tc>
          <w:tcPr>
            <w:tcW w:w="2070" w:type="dxa"/>
            <w:shd w:val="clear" w:color="auto" w:fill="auto"/>
          </w:tcPr>
          <w:p w14:paraId="4E944A69" w14:textId="77777777" w:rsidR="00924914" w:rsidRDefault="00924914" w:rsidP="009F37D2">
            <w:pPr>
              <w:rPr>
                <w:ins w:id="845" w:author="Prince Agarwal" w:date="2014-04-24T16:41:00Z"/>
                <w:rFonts w:asciiTheme="minorHAnsi" w:hAnsiTheme="minorHAnsi" w:cstheme="minorHAnsi"/>
                <w:color w:val="000000"/>
                <w:sz w:val="20"/>
                <w:szCs w:val="20"/>
              </w:rPr>
            </w:pPr>
            <w:ins w:id="846" w:author="Prince Agarwal" w:date="2014-04-24T16:41:00Z">
              <w:r>
                <w:rPr>
                  <w:rFonts w:asciiTheme="minorHAnsi" w:hAnsiTheme="minorHAnsi" w:cstheme="minorHAnsi"/>
                  <w:color w:val="000000"/>
                  <w:sz w:val="20"/>
                  <w:szCs w:val="20"/>
                </w:rPr>
                <w:t>April 24, 2014</w:t>
              </w:r>
            </w:ins>
          </w:p>
        </w:tc>
        <w:tc>
          <w:tcPr>
            <w:tcW w:w="2160" w:type="dxa"/>
            <w:shd w:val="clear" w:color="auto" w:fill="auto"/>
          </w:tcPr>
          <w:p w14:paraId="4E944A6A" w14:textId="77777777" w:rsidR="00924914" w:rsidRDefault="00924914" w:rsidP="009F37D2">
            <w:pPr>
              <w:rPr>
                <w:ins w:id="847" w:author="Prince Agarwal" w:date="2014-04-24T16:41:00Z"/>
                <w:rFonts w:asciiTheme="minorHAnsi" w:hAnsiTheme="minorHAnsi" w:cstheme="minorHAnsi"/>
                <w:color w:val="000000"/>
                <w:sz w:val="20"/>
                <w:szCs w:val="20"/>
              </w:rPr>
            </w:pPr>
            <w:ins w:id="848" w:author="Prince Agarwal" w:date="2014-04-24T16:42:00Z">
              <w:r w:rsidRPr="00924914">
                <w:rPr>
                  <w:rFonts w:asciiTheme="minorHAnsi" w:hAnsiTheme="minorHAnsi" w:cstheme="minorHAnsi"/>
                  <w:color w:val="000000"/>
                  <w:sz w:val="20"/>
                  <w:szCs w:val="20"/>
                </w:rPr>
                <w:t>Prince Agarwal</w:t>
              </w:r>
            </w:ins>
          </w:p>
        </w:tc>
        <w:tc>
          <w:tcPr>
            <w:tcW w:w="4098" w:type="dxa"/>
            <w:shd w:val="clear" w:color="auto" w:fill="auto"/>
          </w:tcPr>
          <w:p w14:paraId="4E944A6B" w14:textId="77777777" w:rsidR="00924914" w:rsidRDefault="00924914" w:rsidP="009F37D2">
            <w:pPr>
              <w:rPr>
                <w:ins w:id="849" w:author="Prince Agarwal" w:date="2014-04-24T16:41:00Z"/>
                <w:rFonts w:asciiTheme="minorHAnsi" w:hAnsiTheme="minorHAnsi" w:cstheme="minorHAnsi"/>
                <w:color w:val="000000"/>
                <w:sz w:val="20"/>
                <w:szCs w:val="20"/>
              </w:rPr>
            </w:pPr>
            <w:ins w:id="850" w:author="Prince Agarwal" w:date="2014-04-24T16:42:00Z">
              <w:r>
                <w:rPr>
                  <w:rFonts w:asciiTheme="minorHAnsi" w:hAnsiTheme="minorHAnsi" w:cstheme="minorHAnsi"/>
                  <w:color w:val="000000"/>
                  <w:sz w:val="20"/>
                  <w:szCs w:val="20"/>
                </w:rPr>
                <w:t>Conforms to TotaleNodeB release version 3.0.</w:t>
              </w:r>
            </w:ins>
          </w:p>
        </w:tc>
      </w:tr>
      <w:tr w:rsidR="0005623B" w:rsidRPr="00BF7BD4" w14:paraId="4E944A71" w14:textId="77777777" w:rsidTr="00D50A78">
        <w:trPr>
          <w:trHeight w:val="385"/>
        </w:trPr>
        <w:tc>
          <w:tcPr>
            <w:tcW w:w="1080" w:type="dxa"/>
            <w:shd w:val="clear" w:color="auto" w:fill="auto"/>
          </w:tcPr>
          <w:p w14:paraId="4E944A6D" w14:textId="77777777" w:rsidR="0005623B" w:rsidRDefault="0005623B" w:rsidP="009F37D2">
            <w:pPr>
              <w:rPr>
                <w:rFonts w:asciiTheme="minorHAnsi" w:hAnsiTheme="minorHAnsi" w:cstheme="minorHAnsi"/>
                <w:b/>
                <w:bCs/>
                <w:color w:val="000000"/>
                <w:sz w:val="20"/>
                <w:szCs w:val="20"/>
              </w:rPr>
            </w:pPr>
            <w:r>
              <w:rPr>
                <w:rFonts w:asciiTheme="minorHAnsi" w:hAnsiTheme="minorHAnsi" w:cstheme="minorHAnsi"/>
                <w:b/>
                <w:bCs/>
                <w:color w:val="000000"/>
                <w:sz w:val="20"/>
                <w:szCs w:val="20"/>
              </w:rPr>
              <w:t>1.</w:t>
            </w:r>
            <w:r w:rsidR="00D50A78">
              <w:rPr>
                <w:rFonts w:asciiTheme="minorHAnsi" w:hAnsiTheme="minorHAnsi" w:cstheme="minorHAnsi"/>
                <w:b/>
                <w:bCs/>
                <w:color w:val="000000"/>
                <w:sz w:val="20"/>
                <w:szCs w:val="20"/>
              </w:rPr>
              <w:t>1</w:t>
            </w:r>
          </w:p>
        </w:tc>
        <w:tc>
          <w:tcPr>
            <w:tcW w:w="2070" w:type="dxa"/>
            <w:shd w:val="clear" w:color="auto" w:fill="auto"/>
          </w:tcPr>
          <w:p w14:paraId="4E944A6E" w14:textId="77777777" w:rsidR="0005623B" w:rsidRDefault="0005623B" w:rsidP="009F37D2">
            <w:pPr>
              <w:rPr>
                <w:rFonts w:asciiTheme="minorHAnsi" w:hAnsiTheme="minorHAnsi" w:cstheme="minorHAnsi"/>
                <w:color w:val="000000"/>
                <w:sz w:val="20"/>
                <w:szCs w:val="20"/>
              </w:rPr>
            </w:pPr>
            <w:r>
              <w:rPr>
                <w:rFonts w:asciiTheme="minorHAnsi" w:hAnsiTheme="minorHAnsi" w:cstheme="minorHAnsi"/>
                <w:color w:val="000000"/>
                <w:sz w:val="20"/>
                <w:szCs w:val="20"/>
              </w:rPr>
              <w:t>Jan</w:t>
            </w:r>
            <w:r w:rsidR="00D50A78">
              <w:rPr>
                <w:rFonts w:asciiTheme="minorHAnsi" w:hAnsiTheme="minorHAnsi" w:cstheme="minorHAnsi"/>
                <w:color w:val="000000"/>
                <w:sz w:val="20"/>
                <w:szCs w:val="20"/>
              </w:rPr>
              <w:t>uary</w:t>
            </w:r>
            <w:r>
              <w:rPr>
                <w:rFonts w:asciiTheme="minorHAnsi" w:hAnsiTheme="minorHAnsi" w:cstheme="minorHAnsi"/>
                <w:color w:val="000000"/>
                <w:sz w:val="20"/>
                <w:szCs w:val="20"/>
              </w:rPr>
              <w:t xml:space="preserve"> 21, 2013</w:t>
            </w:r>
          </w:p>
        </w:tc>
        <w:tc>
          <w:tcPr>
            <w:tcW w:w="2160" w:type="dxa"/>
            <w:shd w:val="clear" w:color="auto" w:fill="auto"/>
          </w:tcPr>
          <w:p w14:paraId="4E944A6F" w14:textId="77777777" w:rsidR="0005623B" w:rsidRDefault="0005623B" w:rsidP="009F37D2">
            <w:pPr>
              <w:rPr>
                <w:rFonts w:asciiTheme="minorHAnsi" w:hAnsiTheme="minorHAnsi" w:cstheme="minorHAnsi"/>
                <w:color w:val="000000"/>
                <w:sz w:val="20"/>
                <w:szCs w:val="20"/>
              </w:rPr>
            </w:pPr>
            <w:r>
              <w:rPr>
                <w:rFonts w:asciiTheme="minorHAnsi" w:hAnsiTheme="minorHAnsi" w:cstheme="minorHAnsi"/>
                <w:color w:val="000000"/>
                <w:sz w:val="20"/>
                <w:szCs w:val="20"/>
              </w:rPr>
              <w:t>Chiranjeevi, Suhas</w:t>
            </w:r>
          </w:p>
        </w:tc>
        <w:tc>
          <w:tcPr>
            <w:tcW w:w="4098" w:type="dxa"/>
            <w:shd w:val="clear" w:color="auto" w:fill="auto"/>
          </w:tcPr>
          <w:p w14:paraId="4E944A70" w14:textId="77777777" w:rsidR="0005623B" w:rsidRDefault="0005623B" w:rsidP="009F37D2">
            <w:pPr>
              <w:rPr>
                <w:rFonts w:asciiTheme="minorHAnsi" w:hAnsiTheme="minorHAnsi" w:cstheme="minorHAnsi"/>
                <w:color w:val="000000"/>
                <w:sz w:val="20"/>
                <w:szCs w:val="20"/>
              </w:rPr>
            </w:pPr>
            <w:r>
              <w:rPr>
                <w:rFonts w:asciiTheme="minorHAnsi" w:hAnsiTheme="minorHAnsi" w:cstheme="minorHAnsi"/>
                <w:color w:val="000000"/>
                <w:sz w:val="20"/>
                <w:szCs w:val="20"/>
              </w:rPr>
              <w:t>Conforms to TotaleNodeB release version 1.1.</w:t>
            </w:r>
          </w:p>
        </w:tc>
      </w:tr>
      <w:tr w:rsidR="0005623B" w:rsidRPr="00BF7BD4" w14:paraId="4E944A76" w14:textId="77777777" w:rsidTr="00D50A78">
        <w:trPr>
          <w:trHeight w:val="385"/>
        </w:trPr>
        <w:tc>
          <w:tcPr>
            <w:tcW w:w="1080" w:type="dxa"/>
            <w:shd w:val="clear" w:color="auto" w:fill="auto"/>
          </w:tcPr>
          <w:p w14:paraId="4E944A72" w14:textId="77777777" w:rsidR="0005623B" w:rsidRPr="00BF7BD4" w:rsidRDefault="0005623B" w:rsidP="009F37D2">
            <w:pPr>
              <w:rPr>
                <w:rFonts w:asciiTheme="minorHAnsi" w:hAnsiTheme="minorHAnsi" w:cstheme="minorHAnsi"/>
                <w:b/>
                <w:bCs/>
                <w:color w:val="000000"/>
                <w:sz w:val="20"/>
                <w:szCs w:val="20"/>
              </w:rPr>
            </w:pPr>
            <w:r>
              <w:rPr>
                <w:rFonts w:asciiTheme="minorHAnsi" w:hAnsiTheme="minorHAnsi" w:cstheme="minorHAnsi"/>
                <w:b/>
                <w:bCs/>
                <w:color w:val="000000"/>
                <w:sz w:val="20"/>
                <w:szCs w:val="20"/>
              </w:rPr>
              <w:t>0.1</w:t>
            </w:r>
          </w:p>
        </w:tc>
        <w:tc>
          <w:tcPr>
            <w:tcW w:w="2070" w:type="dxa"/>
            <w:shd w:val="clear" w:color="auto" w:fill="auto"/>
          </w:tcPr>
          <w:p w14:paraId="4E944A73" w14:textId="77777777" w:rsidR="0005623B" w:rsidRPr="00BF7BD4" w:rsidRDefault="0005623B" w:rsidP="009F37D2">
            <w:pPr>
              <w:rPr>
                <w:rFonts w:asciiTheme="minorHAnsi" w:hAnsiTheme="minorHAnsi" w:cstheme="minorHAnsi"/>
                <w:color w:val="000000"/>
                <w:sz w:val="20"/>
                <w:szCs w:val="20"/>
              </w:rPr>
            </w:pPr>
            <w:r>
              <w:rPr>
                <w:rFonts w:asciiTheme="minorHAnsi" w:hAnsiTheme="minorHAnsi" w:cstheme="minorHAnsi"/>
                <w:color w:val="000000"/>
                <w:sz w:val="20"/>
                <w:szCs w:val="20"/>
              </w:rPr>
              <w:t>Nov</w:t>
            </w:r>
            <w:r w:rsidR="00D50A78">
              <w:rPr>
                <w:rFonts w:asciiTheme="minorHAnsi" w:hAnsiTheme="minorHAnsi" w:cstheme="minorHAnsi"/>
                <w:color w:val="000000"/>
                <w:sz w:val="20"/>
                <w:szCs w:val="20"/>
              </w:rPr>
              <w:t>ember</w:t>
            </w:r>
            <w:r>
              <w:rPr>
                <w:rFonts w:asciiTheme="minorHAnsi" w:hAnsiTheme="minorHAnsi" w:cstheme="minorHAnsi"/>
                <w:color w:val="000000"/>
                <w:sz w:val="20"/>
                <w:szCs w:val="20"/>
              </w:rPr>
              <w:t xml:space="preserve"> 15, 2012</w:t>
            </w:r>
          </w:p>
        </w:tc>
        <w:tc>
          <w:tcPr>
            <w:tcW w:w="2160" w:type="dxa"/>
            <w:shd w:val="clear" w:color="auto" w:fill="auto"/>
          </w:tcPr>
          <w:p w14:paraId="4E944A74" w14:textId="77777777" w:rsidR="0005623B" w:rsidRPr="00BF7BD4" w:rsidRDefault="0005623B" w:rsidP="009F37D2">
            <w:pPr>
              <w:rPr>
                <w:rFonts w:asciiTheme="minorHAnsi" w:hAnsiTheme="minorHAnsi" w:cstheme="minorHAnsi"/>
                <w:color w:val="000000"/>
                <w:sz w:val="20"/>
                <w:szCs w:val="20"/>
              </w:rPr>
            </w:pPr>
            <w:r>
              <w:rPr>
                <w:rFonts w:asciiTheme="minorHAnsi" w:hAnsiTheme="minorHAnsi" w:cstheme="minorHAnsi"/>
                <w:color w:val="000000"/>
                <w:sz w:val="20"/>
                <w:szCs w:val="20"/>
              </w:rPr>
              <w:t>Platform Team</w:t>
            </w:r>
          </w:p>
        </w:tc>
        <w:tc>
          <w:tcPr>
            <w:tcW w:w="4098" w:type="dxa"/>
            <w:shd w:val="clear" w:color="auto" w:fill="auto"/>
          </w:tcPr>
          <w:p w14:paraId="4E944A75" w14:textId="77777777" w:rsidR="0005623B" w:rsidRPr="00BF7BD4" w:rsidRDefault="0005623B" w:rsidP="009F37D2">
            <w:pPr>
              <w:rPr>
                <w:rFonts w:asciiTheme="minorHAnsi" w:hAnsiTheme="minorHAnsi" w:cstheme="minorHAnsi"/>
                <w:color w:val="000000"/>
                <w:sz w:val="20"/>
                <w:szCs w:val="20"/>
              </w:rPr>
            </w:pPr>
            <w:r>
              <w:rPr>
                <w:rFonts w:asciiTheme="minorHAnsi" w:hAnsiTheme="minorHAnsi" w:cstheme="minorHAnsi"/>
                <w:color w:val="000000"/>
                <w:sz w:val="20"/>
                <w:szCs w:val="20"/>
              </w:rPr>
              <w:t>Initial Draft Version</w:t>
            </w:r>
          </w:p>
        </w:tc>
      </w:tr>
    </w:tbl>
    <w:p w14:paraId="4E944A77" w14:textId="77777777" w:rsidR="0005623B" w:rsidRPr="00BF7BD4" w:rsidRDefault="0005623B" w:rsidP="0005623B">
      <w:pPr>
        <w:pStyle w:val="BodyText"/>
        <w:rPr>
          <w:rFonts w:asciiTheme="minorHAnsi" w:eastAsia="MS Mincho" w:hAnsiTheme="minorHAnsi" w:cstheme="minorHAnsi"/>
        </w:rPr>
      </w:pPr>
    </w:p>
    <w:p w14:paraId="4E944A78" w14:textId="77777777" w:rsidR="0005623B" w:rsidRPr="00A218D3" w:rsidRDefault="0005623B" w:rsidP="00F939EE">
      <w:pPr>
        <w:pStyle w:val="BodyText"/>
        <w:ind w:left="426"/>
        <w:rPr>
          <w:rFonts w:asciiTheme="minorHAnsi" w:hAnsiTheme="minorHAnsi" w:cstheme="minorHAnsi"/>
        </w:rPr>
      </w:pPr>
    </w:p>
    <w:p w14:paraId="4E944A79" w14:textId="77777777" w:rsidR="00057527" w:rsidRDefault="00057527">
      <w:pPr>
        <w:spacing w:before="240"/>
        <w:ind w:left="360" w:hanging="360"/>
        <w:rPr>
          <w:rFonts w:asciiTheme="minorHAnsi" w:eastAsia="MS Mincho" w:hAnsiTheme="minorHAnsi" w:cstheme="minorHAnsi"/>
          <w:b/>
          <w:bCs/>
          <w:sz w:val="24"/>
        </w:rPr>
      </w:pPr>
      <w:r>
        <w:br w:type="page"/>
      </w:r>
    </w:p>
    <w:p w14:paraId="4E944A7A" w14:textId="77777777" w:rsidR="00F939EE" w:rsidRDefault="00F939EE" w:rsidP="0065789A">
      <w:pPr>
        <w:pStyle w:val="Heading2"/>
      </w:pPr>
      <w:bookmarkStart w:id="851" w:name="_Toc387508069"/>
      <w:r>
        <w:lastRenderedPageBreak/>
        <w:t>Proprietary Documents</w:t>
      </w:r>
      <w:bookmarkEnd w:id="851"/>
    </w:p>
    <w:p w14:paraId="4E944A7B" w14:textId="77777777" w:rsidR="00F939EE" w:rsidRPr="003845E1" w:rsidRDefault="00F939EE" w:rsidP="00064C42">
      <w:pPr>
        <w:pStyle w:val="BodyText"/>
        <w:numPr>
          <w:ilvl w:val="0"/>
          <w:numId w:val="15"/>
        </w:numPr>
        <w:rPr>
          <w:rFonts w:asciiTheme="minorHAnsi" w:hAnsiTheme="minorHAnsi" w:cstheme="minorHAnsi"/>
        </w:rPr>
      </w:pPr>
      <w:r w:rsidRPr="003845E1">
        <w:rPr>
          <w:rFonts w:asciiTheme="minorHAnsi" w:hAnsiTheme="minorHAnsi" w:cstheme="minorHAnsi"/>
        </w:rPr>
        <w:t>Radisys_T</w:t>
      </w:r>
      <w:r w:rsidR="0005623B">
        <w:rPr>
          <w:rFonts w:asciiTheme="minorHAnsi" w:hAnsiTheme="minorHAnsi" w:cstheme="minorHAnsi"/>
        </w:rPr>
        <w:t>eNB</w:t>
      </w:r>
      <w:r w:rsidRPr="003845E1">
        <w:rPr>
          <w:rFonts w:asciiTheme="minorHAnsi" w:hAnsiTheme="minorHAnsi" w:cstheme="minorHAnsi"/>
        </w:rPr>
        <w:t>_Software_Architecture</w:t>
      </w:r>
    </w:p>
    <w:p w14:paraId="4E944A7C" w14:textId="77777777" w:rsidR="00F939EE" w:rsidRPr="003845E1" w:rsidRDefault="003C6A75" w:rsidP="00064C42">
      <w:pPr>
        <w:pStyle w:val="BodyText"/>
        <w:numPr>
          <w:ilvl w:val="0"/>
          <w:numId w:val="15"/>
        </w:numPr>
        <w:rPr>
          <w:rFonts w:asciiTheme="minorHAnsi" w:hAnsiTheme="minorHAnsi" w:cstheme="minorHAnsi"/>
        </w:rPr>
      </w:pPr>
      <w:r w:rsidRPr="003845E1">
        <w:rPr>
          <w:rFonts w:asciiTheme="minorHAnsi" w:hAnsiTheme="minorHAnsi" w:cstheme="minorHAnsi"/>
        </w:rPr>
        <w:t xml:space="preserve">[FSRS Config Management], </w:t>
      </w:r>
      <w:r w:rsidR="003845E1" w:rsidRPr="003845E1">
        <w:rPr>
          <w:rFonts w:asciiTheme="minorHAnsi" w:hAnsiTheme="minorHAnsi" w:cstheme="minorHAnsi"/>
        </w:rPr>
        <w:t>System requirements, Configuration Management in TeNB, July 2012</w:t>
      </w:r>
    </w:p>
    <w:p w14:paraId="4E944A7D" w14:textId="77777777" w:rsidR="00F939EE" w:rsidRPr="003845E1" w:rsidRDefault="003845E1" w:rsidP="00064C42">
      <w:pPr>
        <w:pStyle w:val="BodyText"/>
        <w:numPr>
          <w:ilvl w:val="0"/>
          <w:numId w:val="15"/>
        </w:numPr>
        <w:rPr>
          <w:rFonts w:asciiTheme="minorHAnsi" w:hAnsiTheme="minorHAnsi" w:cstheme="minorHAnsi"/>
        </w:rPr>
      </w:pPr>
      <w:r w:rsidRPr="003845E1">
        <w:rPr>
          <w:rFonts w:asciiTheme="minorHAnsi" w:hAnsiTheme="minorHAnsi" w:cstheme="minorHAnsi"/>
        </w:rPr>
        <w:t>[FSRS Performance Management], System requirements, Performance Management in TeNB, July 2012</w:t>
      </w:r>
    </w:p>
    <w:p w14:paraId="4E944A7E" w14:textId="77777777" w:rsidR="00F939EE" w:rsidRPr="003845E1" w:rsidRDefault="003845E1" w:rsidP="00064C42">
      <w:pPr>
        <w:pStyle w:val="BodyText"/>
        <w:numPr>
          <w:ilvl w:val="0"/>
          <w:numId w:val="15"/>
        </w:numPr>
        <w:rPr>
          <w:rFonts w:asciiTheme="minorHAnsi" w:hAnsiTheme="minorHAnsi" w:cstheme="minorHAnsi"/>
        </w:rPr>
      </w:pPr>
      <w:r w:rsidRPr="003845E1">
        <w:rPr>
          <w:rFonts w:asciiTheme="minorHAnsi" w:hAnsiTheme="minorHAnsi" w:cstheme="minorHAnsi"/>
        </w:rPr>
        <w:t>[FSRS Fault Management], System requirements, Performance Management in TeNB, Jun 2012</w:t>
      </w:r>
    </w:p>
    <w:p w14:paraId="4E944A7F" w14:textId="77777777" w:rsidR="00F939EE" w:rsidRPr="003845E1" w:rsidRDefault="00F939EE" w:rsidP="00064C42">
      <w:pPr>
        <w:pStyle w:val="BodyText"/>
        <w:numPr>
          <w:ilvl w:val="0"/>
          <w:numId w:val="15"/>
        </w:numPr>
        <w:rPr>
          <w:rFonts w:asciiTheme="minorHAnsi" w:hAnsiTheme="minorHAnsi" w:cstheme="minorHAnsi"/>
        </w:rPr>
      </w:pPr>
      <w:r w:rsidRPr="003845E1">
        <w:rPr>
          <w:rFonts w:asciiTheme="minorHAnsi" w:hAnsiTheme="minorHAnsi" w:cstheme="minorHAnsi"/>
        </w:rPr>
        <w:t>[Data Model]</w:t>
      </w:r>
      <w:r w:rsidR="003845E1" w:rsidRPr="003845E1">
        <w:rPr>
          <w:rFonts w:asciiTheme="minorHAnsi" w:hAnsiTheme="minorHAnsi" w:cstheme="minorHAnsi"/>
        </w:rPr>
        <w:t>,</w:t>
      </w:r>
      <w:r w:rsidRPr="003845E1">
        <w:rPr>
          <w:rFonts w:asciiTheme="minorHAnsi" w:hAnsiTheme="minorHAnsi" w:cstheme="minorHAnsi"/>
        </w:rPr>
        <w:t xml:space="preserve"> Radisys_Data_Model</w:t>
      </w:r>
    </w:p>
    <w:p w14:paraId="4E944A80" w14:textId="77777777" w:rsidR="00AD78A1" w:rsidRDefault="00AD78A1">
      <w:pPr>
        <w:spacing w:before="240"/>
        <w:ind w:left="360" w:hanging="360"/>
        <w:rPr>
          <w:rFonts w:cs="Arial"/>
          <w:bCs/>
          <w:color w:val="000000"/>
          <w:szCs w:val="20"/>
        </w:rPr>
      </w:pPr>
      <w:r>
        <w:br w:type="page"/>
      </w:r>
    </w:p>
    <w:p w14:paraId="4E944A81" w14:textId="77777777" w:rsidR="00314C3C" w:rsidRPr="00BF7BD4" w:rsidRDefault="002D1CED" w:rsidP="0005623B">
      <w:pPr>
        <w:pStyle w:val="Heading1"/>
        <w:tabs>
          <w:tab w:val="clear" w:pos="360"/>
          <w:tab w:val="num" w:pos="720"/>
        </w:tabs>
        <w:rPr>
          <w:rFonts w:asciiTheme="minorHAnsi" w:hAnsiTheme="minorHAnsi" w:cstheme="minorHAnsi"/>
        </w:rPr>
      </w:pPr>
      <w:bookmarkStart w:id="852" w:name="_Toc387508070"/>
      <w:r>
        <w:rPr>
          <w:rFonts w:asciiTheme="minorHAnsi" w:hAnsiTheme="minorHAnsi" w:cstheme="minorHAnsi"/>
        </w:rPr>
        <w:lastRenderedPageBreak/>
        <w:t>Functional Description</w:t>
      </w:r>
      <w:bookmarkEnd w:id="852"/>
    </w:p>
    <w:p w14:paraId="4E944A82" w14:textId="77777777" w:rsidR="001A38AB" w:rsidRDefault="001A38AB" w:rsidP="0065789A">
      <w:pPr>
        <w:pStyle w:val="Heading2"/>
      </w:pPr>
      <w:bookmarkStart w:id="853" w:name="_Toc387508071"/>
      <w:r>
        <w:t>Common Platforms Infrastructure</w:t>
      </w:r>
      <w:bookmarkEnd w:id="853"/>
    </w:p>
    <w:p w14:paraId="4E944A83" w14:textId="77777777" w:rsidR="00FA07BA" w:rsidRDefault="00584DD7" w:rsidP="00A218D3">
      <w:pPr>
        <w:spacing w:line="360" w:lineRule="auto"/>
        <w:rPr>
          <w:rFonts w:asciiTheme="minorHAnsi" w:hAnsiTheme="minorHAnsi" w:cstheme="minorHAnsi"/>
        </w:rPr>
      </w:pPr>
      <w:r w:rsidRPr="00A218D3">
        <w:rPr>
          <w:rFonts w:asciiTheme="minorHAnsi" w:hAnsiTheme="minorHAnsi" w:cstheme="minorHAnsi"/>
        </w:rPr>
        <w:t>This section describes the different infrastructures used by the common platform.</w:t>
      </w:r>
      <w:r w:rsidR="004D7809" w:rsidRPr="00A218D3">
        <w:rPr>
          <w:rFonts w:asciiTheme="minorHAnsi" w:hAnsiTheme="minorHAnsi" w:cstheme="minorHAnsi"/>
        </w:rPr>
        <w:t xml:space="preserve"> </w:t>
      </w:r>
    </w:p>
    <w:p w14:paraId="4E944A84" w14:textId="77777777" w:rsidR="00584DD7" w:rsidRPr="00A218D3" w:rsidRDefault="0096726E" w:rsidP="00A218D3">
      <w:pPr>
        <w:spacing w:line="360" w:lineRule="auto"/>
        <w:rPr>
          <w:rFonts w:asciiTheme="minorHAnsi" w:hAnsiTheme="minorHAnsi" w:cstheme="minorHAnsi"/>
        </w:rPr>
      </w:pPr>
      <w:r>
        <w:rPr>
          <w:rFonts w:asciiTheme="minorHAnsi" w:hAnsiTheme="minorHAnsi" w:cstheme="minorHAnsi"/>
        </w:rPr>
        <w:t>Following</w:t>
      </w:r>
      <w:r w:rsidR="004D7809" w:rsidRPr="00A218D3">
        <w:rPr>
          <w:rFonts w:asciiTheme="minorHAnsi" w:hAnsiTheme="minorHAnsi" w:cstheme="minorHAnsi"/>
        </w:rPr>
        <w:t xml:space="preserve"> infrastructures used</w:t>
      </w:r>
      <w:r w:rsidR="00A36A01" w:rsidRPr="00A218D3">
        <w:rPr>
          <w:rFonts w:asciiTheme="minorHAnsi" w:hAnsiTheme="minorHAnsi" w:cstheme="minorHAnsi"/>
        </w:rPr>
        <w:t xml:space="preserve"> in the common platform</w:t>
      </w:r>
      <w:r w:rsidR="004D7809" w:rsidRPr="00A218D3">
        <w:rPr>
          <w:rFonts w:asciiTheme="minorHAnsi" w:hAnsiTheme="minorHAnsi" w:cstheme="minorHAnsi"/>
        </w:rPr>
        <w:t>:</w:t>
      </w:r>
    </w:p>
    <w:p w14:paraId="4E944A85" w14:textId="77777777" w:rsidR="004D7809" w:rsidRPr="00A218D3" w:rsidRDefault="004D7809" w:rsidP="00064C42">
      <w:pPr>
        <w:pStyle w:val="BodyText"/>
        <w:numPr>
          <w:ilvl w:val="0"/>
          <w:numId w:val="20"/>
        </w:numPr>
        <w:spacing w:line="360" w:lineRule="auto"/>
        <w:rPr>
          <w:rFonts w:asciiTheme="minorHAnsi" w:hAnsiTheme="minorHAnsi" w:cstheme="minorHAnsi"/>
        </w:rPr>
      </w:pPr>
      <w:r w:rsidRPr="00A218D3">
        <w:rPr>
          <w:rFonts w:asciiTheme="minorHAnsi" w:hAnsiTheme="minorHAnsi" w:cstheme="minorHAnsi"/>
        </w:rPr>
        <w:t>Messaging Framework</w:t>
      </w:r>
    </w:p>
    <w:p w14:paraId="4E944A86" w14:textId="77777777" w:rsidR="004D7809" w:rsidRPr="00A218D3" w:rsidRDefault="004D7809" w:rsidP="00064C42">
      <w:pPr>
        <w:pStyle w:val="BodyText"/>
        <w:numPr>
          <w:ilvl w:val="0"/>
          <w:numId w:val="20"/>
        </w:numPr>
        <w:spacing w:line="360" w:lineRule="auto"/>
        <w:rPr>
          <w:rFonts w:asciiTheme="minorHAnsi" w:hAnsiTheme="minorHAnsi" w:cstheme="minorHAnsi"/>
        </w:rPr>
      </w:pPr>
      <w:r w:rsidRPr="00A218D3">
        <w:rPr>
          <w:rFonts w:asciiTheme="minorHAnsi" w:hAnsiTheme="minorHAnsi" w:cstheme="minorHAnsi"/>
        </w:rPr>
        <w:t xml:space="preserve">CLI </w:t>
      </w:r>
    </w:p>
    <w:p w14:paraId="4E944A87" w14:textId="77777777" w:rsidR="004D7809" w:rsidRPr="00A218D3" w:rsidRDefault="004D7809" w:rsidP="00064C42">
      <w:pPr>
        <w:pStyle w:val="BodyText"/>
        <w:numPr>
          <w:ilvl w:val="0"/>
          <w:numId w:val="20"/>
        </w:numPr>
        <w:spacing w:line="360" w:lineRule="auto"/>
        <w:rPr>
          <w:rFonts w:asciiTheme="minorHAnsi" w:hAnsiTheme="minorHAnsi" w:cstheme="minorHAnsi"/>
        </w:rPr>
      </w:pPr>
      <w:r w:rsidRPr="00A218D3">
        <w:rPr>
          <w:rFonts w:asciiTheme="minorHAnsi" w:hAnsiTheme="minorHAnsi" w:cstheme="minorHAnsi"/>
        </w:rPr>
        <w:t>Logging</w:t>
      </w:r>
    </w:p>
    <w:p w14:paraId="4E944A88" w14:textId="77777777" w:rsidR="004D7809" w:rsidRPr="004D7809" w:rsidRDefault="004D7809" w:rsidP="004D7809">
      <w:pPr>
        <w:pStyle w:val="BodyText"/>
      </w:pPr>
    </w:p>
    <w:p w14:paraId="4E944A89" w14:textId="77777777" w:rsidR="001A38AB" w:rsidRPr="00D31CBB" w:rsidRDefault="00D62768" w:rsidP="0065789A">
      <w:pPr>
        <w:pStyle w:val="Heading2"/>
      </w:pPr>
      <w:bookmarkStart w:id="854" w:name="_Toc387508072"/>
      <w:r w:rsidRPr="00D31CBB">
        <w:t>Messaging</w:t>
      </w:r>
      <w:r w:rsidR="004D7809" w:rsidRPr="00D31CBB">
        <w:t xml:space="preserve"> Framework</w:t>
      </w:r>
      <w:bookmarkEnd w:id="854"/>
    </w:p>
    <w:p w14:paraId="4E944A8A" w14:textId="77777777" w:rsidR="00D62768" w:rsidRPr="000D16C8" w:rsidRDefault="00FD205C" w:rsidP="000D16C8">
      <w:pPr>
        <w:spacing w:line="360" w:lineRule="auto"/>
        <w:jc w:val="both"/>
        <w:rPr>
          <w:rFonts w:asciiTheme="minorHAnsi" w:hAnsiTheme="minorHAnsi" w:cstheme="minorHAnsi"/>
          <w:szCs w:val="22"/>
        </w:rPr>
      </w:pPr>
      <w:r w:rsidRPr="000D16C8">
        <w:rPr>
          <w:rFonts w:asciiTheme="minorHAnsi" w:hAnsiTheme="minorHAnsi" w:cstheme="minorHAnsi"/>
          <w:szCs w:val="22"/>
        </w:rPr>
        <w:t>Post O</w:t>
      </w:r>
      <w:r w:rsidR="00D62768" w:rsidRPr="000D16C8">
        <w:rPr>
          <w:rFonts w:asciiTheme="minorHAnsi" w:hAnsiTheme="minorHAnsi" w:cstheme="minorHAnsi"/>
          <w:szCs w:val="22"/>
        </w:rPr>
        <w:t>ffice is used as a messaging framework between the different Radisys Platform components. Post Office is a process by itself and provides services to its users. Logical messag</w:t>
      </w:r>
      <w:r w:rsidR="005F7918">
        <w:rPr>
          <w:rFonts w:asciiTheme="minorHAnsi" w:hAnsiTheme="minorHAnsi" w:cstheme="minorHAnsi"/>
          <w:szCs w:val="22"/>
        </w:rPr>
        <w:t>ing entities (</w:t>
      </w:r>
      <w:r w:rsidR="0005623B">
        <w:rPr>
          <w:rFonts w:asciiTheme="minorHAnsi" w:hAnsiTheme="minorHAnsi" w:cstheme="minorHAnsi"/>
          <w:szCs w:val="22"/>
        </w:rPr>
        <w:t>namely,</w:t>
      </w:r>
      <w:r w:rsidR="005F7918">
        <w:rPr>
          <w:rFonts w:asciiTheme="minorHAnsi" w:hAnsiTheme="minorHAnsi" w:cstheme="minorHAnsi"/>
          <w:szCs w:val="22"/>
        </w:rPr>
        <w:t xml:space="preserve"> OAM, </w:t>
      </w:r>
      <w:r w:rsidR="00FF5C53">
        <w:rPr>
          <w:rFonts w:asciiTheme="minorHAnsi" w:hAnsiTheme="minorHAnsi" w:cstheme="minorHAnsi"/>
          <w:szCs w:val="22"/>
        </w:rPr>
        <w:t>TR069</w:t>
      </w:r>
      <w:r w:rsidR="0005623B">
        <w:rPr>
          <w:rFonts w:asciiTheme="minorHAnsi" w:hAnsiTheme="minorHAnsi" w:cstheme="minorHAnsi"/>
          <w:szCs w:val="22"/>
        </w:rPr>
        <w:t>,</w:t>
      </w:r>
      <w:r w:rsidR="005F7918">
        <w:rPr>
          <w:rFonts w:asciiTheme="minorHAnsi" w:hAnsiTheme="minorHAnsi" w:cstheme="minorHAnsi"/>
          <w:szCs w:val="22"/>
        </w:rPr>
        <w:t xml:space="preserve"> and so on</w:t>
      </w:r>
      <w:r w:rsidR="00D62768" w:rsidRPr="000D16C8">
        <w:rPr>
          <w:rFonts w:asciiTheme="minorHAnsi" w:hAnsiTheme="minorHAnsi" w:cstheme="minorHAnsi"/>
          <w:szCs w:val="22"/>
        </w:rPr>
        <w:t xml:space="preserve">) deliver messages by UDP datagram to each other. The Post Office framework allows the entities to communicate independent of the process which implements them and the IP host and UDP port where they are terminated. </w:t>
      </w:r>
    </w:p>
    <w:p w14:paraId="4E944A8B" w14:textId="77777777" w:rsidR="00D62768" w:rsidRPr="000D16C8" w:rsidRDefault="00D62768" w:rsidP="000D16C8">
      <w:pPr>
        <w:spacing w:line="360" w:lineRule="auto"/>
        <w:jc w:val="both"/>
        <w:rPr>
          <w:rFonts w:asciiTheme="minorHAnsi" w:hAnsiTheme="minorHAnsi" w:cstheme="minorHAnsi"/>
          <w:szCs w:val="22"/>
        </w:rPr>
      </w:pPr>
      <w:r w:rsidRPr="000D16C8">
        <w:rPr>
          <w:rFonts w:asciiTheme="minorHAnsi" w:hAnsiTheme="minorHAnsi" w:cstheme="minorHAnsi"/>
          <w:szCs w:val="22"/>
        </w:rPr>
        <w:t>Entities (software components) use messaging to provide services to other entities and/or to use the services pr</w:t>
      </w:r>
      <w:r w:rsidR="00FD205C" w:rsidRPr="000D16C8">
        <w:rPr>
          <w:rFonts w:asciiTheme="minorHAnsi" w:hAnsiTheme="minorHAnsi" w:cstheme="minorHAnsi"/>
          <w:szCs w:val="22"/>
        </w:rPr>
        <w:t xml:space="preserve">ovided by </w:t>
      </w:r>
      <w:r w:rsidR="00287427">
        <w:rPr>
          <w:rFonts w:asciiTheme="minorHAnsi" w:hAnsiTheme="minorHAnsi" w:cstheme="minorHAnsi"/>
          <w:szCs w:val="22"/>
        </w:rPr>
        <w:t>other entities.</w:t>
      </w:r>
      <w:r w:rsidR="00FD205C" w:rsidRPr="000D16C8">
        <w:rPr>
          <w:rFonts w:asciiTheme="minorHAnsi" w:hAnsiTheme="minorHAnsi" w:cstheme="minorHAnsi"/>
          <w:szCs w:val="22"/>
        </w:rPr>
        <w:t xml:space="preserve"> </w:t>
      </w:r>
      <w:r w:rsidR="00287427" w:rsidRPr="000D16C8">
        <w:rPr>
          <w:rFonts w:asciiTheme="minorHAnsi" w:hAnsiTheme="minorHAnsi" w:cstheme="minorHAnsi"/>
          <w:szCs w:val="22"/>
        </w:rPr>
        <w:t>The</w:t>
      </w:r>
      <w:r w:rsidR="00FD205C" w:rsidRPr="000D16C8">
        <w:rPr>
          <w:rFonts w:asciiTheme="minorHAnsi" w:hAnsiTheme="minorHAnsi" w:cstheme="minorHAnsi"/>
          <w:szCs w:val="22"/>
        </w:rPr>
        <w:t xml:space="preserve"> characteristics of the Post Office messaging framework</w:t>
      </w:r>
      <w:r w:rsidR="00287427">
        <w:rPr>
          <w:rFonts w:asciiTheme="minorHAnsi" w:hAnsiTheme="minorHAnsi" w:cstheme="minorHAnsi"/>
          <w:szCs w:val="22"/>
        </w:rPr>
        <w:t xml:space="preserve"> are listed as follows</w:t>
      </w:r>
      <w:r w:rsidR="00FD205C" w:rsidRPr="000D16C8">
        <w:rPr>
          <w:rFonts w:asciiTheme="minorHAnsi" w:hAnsiTheme="minorHAnsi" w:cstheme="minorHAnsi"/>
          <w:szCs w:val="22"/>
        </w:rPr>
        <w:t>:</w:t>
      </w:r>
    </w:p>
    <w:p w14:paraId="4E944A8C" w14:textId="77777777" w:rsidR="00D62768" w:rsidRPr="000D16C8" w:rsidRDefault="00FD205C" w:rsidP="00064C42">
      <w:pPr>
        <w:numPr>
          <w:ilvl w:val="0"/>
          <w:numId w:val="16"/>
        </w:numPr>
        <w:tabs>
          <w:tab w:val="left" w:pos="720"/>
        </w:tabs>
        <w:suppressAutoHyphens/>
        <w:spacing w:before="120" w:after="120" w:line="360" w:lineRule="auto"/>
        <w:jc w:val="both"/>
        <w:rPr>
          <w:rFonts w:asciiTheme="minorHAnsi" w:hAnsiTheme="minorHAnsi" w:cstheme="minorHAnsi"/>
          <w:szCs w:val="22"/>
        </w:rPr>
      </w:pPr>
      <w:r w:rsidRPr="000D16C8">
        <w:rPr>
          <w:rFonts w:asciiTheme="minorHAnsi" w:hAnsiTheme="minorHAnsi" w:cstheme="minorHAnsi"/>
          <w:szCs w:val="22"/>
        </w:rPr>
        <w:t>E</w:t>
      </w:r>
      <w:r w:rsidR="00D62768" w:rsidRPr="000D16C8">
        <w:rPr>
          <w:rFonts w:asciiTheme="minorHAnsi" w:hAnsiTheme="minorHAnsi" w:cstheme="minorHAnsi"/>
          <w:szCs w:val="22"/>
        </w:rPr>
        <w:t>ach entity</w:t>
      </w:r>
      <w:r w:rsidR="003C62CF">
        <w:rPr>
          <w:rFonts w:asciiTheme="minorHAnsi" w:hAnsiTheme="minorHAnsi" w:cstheme="minorHAnsi"/>
          <w:szCs w:val="22"/>
        </w:rPr>
        <w:t xml:space="preserve"> is assigned a numeric identity.</w:t>
      </w:r>
    </w:p>
    <w:p w14:paraId="4E944A8D" w14:textId="77777777" w:rsidR="00D62768" w:rsidRPr="000D16C8" w:rsidRDefault="00FD205C" w:rsidP="00064C42">
      <w:pPr>
        <w:numPr>
          <w:ilvl w:val="0"/>
          <w:numId w:val="16"/>
        </w:numPr>
        <w:tabs>
          <w:tab w:val="left" w:pos="720"/>
        </w:tabs>
        <w:suppressAutoHyphens/>
        <w:spacing w:before="120" w:after="120" w:line="360" w:lineRule="auto"/>
        <w:jc w:val="both"/>
        <w:rPr>
          <w:rFonts w:asciiTheme="minorHAnsi" w:hAnsiTheme="minorHAnsi" w:cstheme="minorHAnsi"/>
          <w:szCs w:val="22"/>
        </w:rPr>
      </w:pPr>
      <w:r w:rsidRPr="000D16C8">
        <w:rPr>
          <w:rFonts w:asciiTheme="minorHAnsi" w:hAnsiTheme="minorHAnsi" w:cstheme="minorHAnsi"/>
          <w:szCs w:val="22"/>
        </w:rPr>
        <w:t>A</w:t>
      </w:r>
      <w:r w:rsidR="00D62768" w:rsidRPr="000D16C8">
        <w:rPr>
          <w:rFonts w:asciiTheme="minorHAnsi" w:hAnsiTheme="minorHAnsi" w:cstheme="minorHAnsi"/>
          <w:szCs w:val="22"/>
        </w:rPr>
        <w:t xml:space="preserve"> ‘static entity’ is an entity that has a wel</w:t>
      </w:r>
      <w:r w:rsidR="003C62CF">
        <w:rPr>
          <w:rFonts w:asciiTheme="minorHAnsi" w:hAnsiTheme="minorHAnsi" w:cstheme="minorHAnsi"/>
          <w:szCs w:val="22"/>
        </w:rPr>
        <w:t>l-known identity assigned to it.</w:t>
      </w:r>
    </w:p>
    <w:p w14:paraId="4E944A8E" w14:textId="77777777" w:rsidR="00D62768" w:rsidRPr="000D16C8" w:rsidRDefault="00FD205C" w:rsidP="00064C42">
      <w:pPr>
        <w:numPr>
          <w:ilvl w:val="0"/>
          <w:numId w:val="16"/>
        </w:numPr>
        <w:tabs>
          <w:tab w:val="left" w:pos="720"/>
        </w:tabs>
        <w:suppressAutoHyphens/>
        <w:spacing w:before="120" w:after="120" w:line="360" w:lineRule="auto"/>
        <w:jc w:val="both"/>
        <w:rPr>
          <w:rFonts w:asciiTheme="minorHAnsi" w:hAnsiTheme="minorHAnsi" w:cstheme="minorHAnsi"/>
          <w:szCs w:val="22"/>
        </w:rPr>
      </w:pPr>
      <w:r w:rsidRPr="000D16C8">
        <w:rPr>
          <w:rFonts w:asciiTheme="minorHAnsi" w:hAnsiTheme="minorHAnsi" w:cstheme="minorHAnsi"/>
          <w:szCs w:val="22"/>
        </w:rPr>
        <w:t>T</w:t>
      </w:r>
      <w:r w:rsidR="00D62768" w:rsidRPr="000D16C8">
        <w:rPr>
          <w:rFonts w:asciiTheme="minorHAnsi" w:hAnsiTheme="minorHAnsi" w:cstheme="minorHAnsi"/>
          <w:szCs w:val="22"/>
        </w:rPr>
        <w:t>he identities of all static entities are globally unique within the messaging system</w:t>
      </w:r>
      <w:r w:rsidR="003C62CF">
        <w:rPr>
          <w:rFonts w:asciiTheme="minorHAnsi" w:hAnsiTheme="minorHAnsi" w:cstheme="minorHAnsi"/>
          <w:szCs w:val="22"/>
        </w:rPr>
        <w:t>.</w:t>
      </w:r>
    </w:p>
    <w:p w14:paraId="4E944A8F" w14:textId="77777777" w:rsidR="000F668F" w:rsidRPr="000D16C8" w:rsidRDefault="00FD205C" w:rsidP="00064C42">
      <w:pPr>
        <w:pStyle w:val="ListParagraph"/>
        <w:numPr>
          <w:ilvl w:val="0"/>
          <w:numId w:val="16"/>
        </w:numPr>
        <w:shd w:val="clear" w:color="auto" w:fill="FFFFFF"/>
        <w:spacing w:before="96" w:after="120" w:line="360" w:lineRule="auto"/>
        <w:jc w:val="both"/>
        <w:rPr>
          <w:rFonts w:asciiTheme="minorHAnsi" w:hAnsiTheme="minorHAnsi" w:cstheme="minorHAnsi"/>
          <w:color w:val="000000"/>
          <w:lang w:eastAsia="en-IN"/>
        </w:rPr>
      </w:pPr>
      <w:r w:rsidRPr="000D16C8">
        <w:rPr>
          <w:rFonts w:asciiTheme="minorHAnsi" w:hAnsiTheme="minorHAnsi" w:cstheme="minorHAnsi"/>
          <w:color w:val="000000"/>
          <w:lang w:eastAsia="en-IN"/>
        </w:rPr>
        <w:t>E</w:t>
      </w:r>
      <w:r w:rsidR="000F668F" w:rsidRPr="000D16C8">
        <w:rPr>
          <w:rFonts w:asciiTheme="minorHAnsi" w:hAnsiTheme="minorHAnsi" w:cstheme="minorHAnsi"/>
          <w:color w:val="000000"/>
          <w:lang w:eastAsia="en-IN"/>
        </w:rPr>
        <w:t>ach application support</w:t>
      </w:r>
      <w:r w:rsidR="0088128C">
        <w:rPr>
          <w:rFonts w:asciiTheme="minorHAnsi" w:hAnsiTheme="minorHAnsi" w:cstheme="minorHAnsi"/>
          <w:color w:val="000000"/>
          <w:lang w:eastAsia="en-IN"/>
        </w:rPr>
        <w:t>s</w:t>
      </w:r>
      <w:r w:rsidR="000F668F" w:rsidRPr="000D16C8">
        <w:rPr>
          <w:rFonts w:asciiTheme="minorHAnsi" w:hAnsiTheme="minorHAnsi" w:cstheme="minorHAnsi"/>
          <w:color w:val="000000"/>
          <w:lang w:eastAsia="en-IN"/>
        </w:rPr>
        <w:t xml:space="preserve"> </w:t>
      </w:r>
      <w:r w:rsidR="0005623B">
        <w:rPr>
          <w:rFonts w:asciiTheme="minorHAnsi" w:hAnsiTheme="minorHAnsi" w:cstheme="minorHAnsi"/>
          <w:color w:val="000000"/>
          <w:lang w:eastAsia="en-IN"/>
        </w:rPr>
        <w:t>zero</w:t>
      </w:r>
      <w:r w:rsidR="000F668F" w:rsidRPr="000D16C8">
        <w:rPr>
          <w:rFonts w:asciiTheme="minorHAnsi" w:hAnsiTheme="minorHAnsi" w:cstheme="minorHAnsi"/>
          <w:color w:val="000000"/>
          <w:lang w:eastAsia="en-IN"/>
        </w:rPr>
        <w:t xml:space="preserve"> or more messaging "entities" where an entity represents an addressable message source/destination.</w:t>
      </w:r>
    </w:p>
    <w:p w14:paraId="4E944A90" w14:textId="77777777" w:rsidR="000F668F" w:rsidRPr="000D16C8" w:rsidRDefault="00FD205C" w:rsidP="00064C42">
      <w:pPr>
        <w:pStyle w:val="ListParagraph"/>
        <w:numPr>
          <w:ilvl w:val="0"/>
          <w:numId w:val="16"/>
        </w:numPr>
        <w:shd w:val="clear" w:color="auto" w:fill="FFFFFF"/>
        <w:spacing w:before="96" w:after="120" w:line="360" w:lineRule="auto"/>
        <w:jc w:val="both"/>
        <w:rPr>
          <w:rFonts w:asciiTheme="minorHAnsi" w:hAnsiTheme="minorHAnsi" w:cstheme="minorHAnsi"/>
          <w:color w:val="000000"/>
          <w:lang w:eastAsia="en-IN"/>
        </w:rPr>
      </w:pPr>
      <w:r w:rsidRPr="000D16C8">
        <w:rPr>
          <w:rFonts w:asciiTheme="minorHAnsi" w:hAnsiTheme="minorHAnsi" w:cstheme="minorHAnsi"/>
          <w:color w:val="000000"/>
          <w:lang w:eastAsia="en-IN"/>
        </w:rPr>
        <w:t>E</w:t>
      </w:r>
      <w:r w:rsidR="000F668F" w:rsidRPr="000D16C8">
        <w:rPr>
          <w:rFonts w:asciiTheme="minorHAnsi" w:hAnsiTheme="minorHAnsi" w:cstheme="minorHAnsi"/>
          <w:color w:val="000000"/>
          <w:lang w:eastAsia="en-IN"/>
        </w:rPr>
        <w:t xml:space="preserve">ach message is a C++ class derived from </w:t>
      </w:r>
      <w:r w:rsidR="0005623B">
        <w:rPr>
          <w:rFonts w:asciiTheme="minorHAnsi" w:hAnsiTheme="minorHAnsi" w:cstheme="minorHAnsi"/>
          <w:color w:val="000000"/>
          <w:lang w:eastAsia="en-IN"/>
        </w:rPr>
        <w:t xml:space="preserve">the </w:t>
      </w:r>
      <w:r w:rsidR="000F668F" w:rsidRPr="000D16C8">
        <w:rPr>
          <w:rFonts w:asciiTheme="minorHAnsi" w:hAnsiTheme="minorHAnsi" w:cstheme="minorHAnsi"/>
          <w:color w:val="000000"/>
          <w:lang w:eastAsia="en-IN"/>
        </w:rPr>
        <w:t xml:space="preserve">Serialisable </w:t>
      </w:r>
      <w:r w:rsidR="0005623B">
        <w:rPr>
          <w:rFonts w:asciiTheme="minorHAnsi" w:hAnsiTheme="minorHAnsi" w:cstheme="minorHAnsi"/>
          <w:color w:val="000000"/>
          <w:lang w:eastAsia="en-IN"/>
        </w:rPr>
        <w:t xml:space="preserve">header file </w:t>
      </w:r>
      <w:r w:rsidR="000F668F" w:rsidRPr="000D16C8">
        <w:rPr>
          <w:rFonts w:asciiTheme="minorHAnsi" w:hAnsiTheme="minorHAnsi" w:cstheme="minorHAnsi"/>
          <w:color w:val="000000"/>
          <w:lang w:eastAsia="en-IN"/>
        </w:rPr>
        <w:t xml:space="preserve">(libs/common/include/system/Serialisable.h). </w:t>
      </w:r>
      <w:r w:rsidR="0088128C">
        <w:rPr>
          <w:rFonts w:asciiTheme="minorHAnsi" w:hAnsiTheme="minorHAnsi" w:cstheme="minorHAnsi"/>
          <w:color w:val="000000"/>
          <w:lang w:eastAsia="en-IN"/>
        </w:rPr>
        <w:t>A</w:t>
      </w:r>
      <w:r w:rsidR="000F668F" w:rsidRPr="000D16C8">
        <w:rPr>
          <w:rFonts w:asciiTheme="minorHAnsi" w:hAnsiTheme="minorHAnsi" w:cstheme="minorHAnsi"/>
          <w:color w:val="000000"/>
          <w:lang w:eastAsia="en-IN"/>
        </w:rPr>
        <w:t>nything that serialise/deserialise itself to/from a byte stream.</w:t>
      </w:r>
    </w:p>
    <w:p w14:paraId="4E944A91" w14:textId="77777777" w:rsidR="000F668F" w:rsidRPr="000D16C8" w:rsidRDefault="00FD205C" w:rsidP="00064C42">
      <w:pPr>
        <w:pStyle w:val="ListParagraph"/>
        <w:numPr>
          <w:ilvl w:val="0"/>
          <w:numId w:val="16"/>
        </w:numPr>
        <w:shd w:val="clear" w:color="auto" w:fill="FFFFFF"/>
        <w:spacing w:before="96" w:after="120" w:line="360" w:lineRule="auto"/>
        <w:jc w:val="both"/>
        <w:rPr>
          <w:rFonts w:asciiTheme="minorHAnsi" w:hAnsiTheme="minorHAnsi" w:cstheme="minorHAnsi"/>
          <w:color w:val="000000"/>
          <w:lang w:eastAsia="en-IN"/>
        </w:rPr>
      </w:pPr>
      <w:r w:rsidRPr="000D16C8">
        <w:rPr>
          <w:rFonts w:asciiTheme="minorHAnsi" w:hAnsiTheme="minorHAnsi" w:cstheme="minorHAnsi"/>
          <w:color w:val="000000"/>
          <w:lang w:eastAsia="en-IN"/>
        </w:rPr>
        <w:t>M</w:t>
      </w:r>
      <w:r w:rsidR="000F668F" w:rsidRPr="000D16C8">
        <w:rPr>
          <w:rFonts w:asciiTheme="minorHAnsi" w:hAnsiTheme="minorHAnsi" w:cstheme="minorHAnsi"/>
          <w:color w:val="000000"/>
          <w:lang w:eastAsia="en-IN"/>
        </w:rPr>
        <w:t>essages are exchanged through UDP packets consisting of the serialised data and an addressing header.</w:t>
      </w:r>
    </w:p>
    <w:p w14:paraId="4E944A92" w14:textId="77777777" w:rsidR="000F668F" w:rsidRPr="000D16C8" w:rsidRDefault="00FD205C" w:rsidP="00064C42">
      <w:pPr>
        <w:pStyle w:val="ListParagraph"/>
        <w:numPr>
          <w:ilvl w:val="0"/>
          <w:numId w:val="16"/>
        </w:numPr>
        <w:shd w:val="clear" w:color="auto" w:fill="FFFFFF"/>
        <w:spacing w:before="96" w:after="120" w:line="360" w:lineRule="auto"/>
        <w:jc w:val="both"/>
        <w:rPr>
          <w:rFonts w:asciiTheme="minorHAnsi" w:hAnsiTheme="minorHAnsi" w:cstheme="minorHAnsi"/>
          <w:color w:val="000000"/>
          <w:lang w:eastAsia="en-IN"/>
        </w:rPr>
      </w:pPr>
      <w:r w:rsidRPr="000D16C8">
        <w:rPr>
          <w:rFonts w:asciiTheme="minorHAnsi" w:hAnsiTheme="minorHAnsi" w:cstheme="minorHAnsi"/>
          <w:color w:val="000000"/>
          <w:lang w:eastAsia="en-IN"/>
        </w:rPr>
        <w:t>E</w:t>
      </w:r>
      <w:r w:rsidR="000F668F" w:rsidRPr="000D16C8">
        <w:rPr>
          <w:rFonts w:asciiTheme="minorHAnsi" w:hAnsiTheme="minorHAnsi" w:cstheme="minorHAnsi"/>
          <w:color w:val="000000"/>
          <w:lang w:eastAsia="en-IN"/>
        </w:rPr>
        <w:t>ach application registers its entities by sending a message to the POSTOFFICE entity.</w:t>
      </w:r>
    </w:p>
    <w:p w14:paraId="4E944A93" w14:textId="77777777" w:rsidR="000F668F" w:rsidRPr="000D16C8" w:rsidRDefault="00FD205C" w:rsidP="00064C42">
      <w:pPr>
        <w:pStyle w:val="ListParagraph"/>
        <w:numPr>
          <w:ilvl w:val="0"/>
          <w:numId w:val="16"/>
        </w:numPr>
        <w:shd w:val="clear" w:color="auto" w:fill="FFFFFF"/>
        <w:spacing w:before="96" w:after="120" w:line="360" w:lineRule="auto"/>
        <w:jc w:val="both"/>
        <w:rPr>
          <w:rFonts w:asciiTheme="minorHAnsi" w:hAnsiTheme="minorHAnsi" w:cstheme="minorHAnsi"/>
          <w:color w:val="000000"/>
          <w:lang w:eastAsia="en-IN"/>
        </w:rPr>
      </w:pPr>
      <w:r w:rsidRPr="000D16C8">
        <w:rPr>
          <w:rFonts w:asciiTheme="minorHAnsi" w:hAnsiTheme="minorHAnsi" w:cstheme="minorHAnsi"/>
          <w:color w:val="000000"/>
          <w:lang w:eastAsia="en-IN"/>
        </w:rPr>
        <w:lastRenderedPageBreak/>
        <w:t>T</w:t>
      </w:r>
      <w:r w:rsidR="000F668F" w:rsidRPr="000D16C8">
        <w:rPr>
          <w:rFonts w:asciiTheme="minorHAnsi" w:hAnsiTheme="minorHAnsi" w:cstheme="minorHAnsi"/>
          <w:color w:val="000000"/>
          <w:lang w:eastAsia="en-IN"/>
        </w:rPr>
        <w:t>he post office entity (encapsulated in the post-office application) maintains a routing table that it distributes to each entity so that every entity knows where every other entity resides (IP address and port).</w:t>
      </w:r>
    </w:p>
    <w:p w14:paraId="4E944A94" w14:textId="77777777" w:rsidR="000F668F" w:rsidRPr="000D16C8" w:rsidRDefault="000F668F" w:rsidP="00064C42">
      <w:pPr>
        <w:pStyle w:val="ListParagraph"/>
        <w:numPr>
          <w:ilvl w:val="0"/>
          <w:numId w:val="16"/>
        </w:numPr>
        <w:shd w:val="clear" w:color="auto" w:fill="FFFFFF"/>
        <w:spacing w:before="96" w:after="120" w:line="360" w:lineRule="auto"/>
        <w:jc w:val="both"/>
        <w:rPr>
          <w:rFonts w:asciiTheme="minorHAnsi" w:hAnsiTheme="minorHAnsi" w:cstheme="minorHAnsi"/>
          <w:color w:val="000000"/>
          <w:lang w:eastAsia="en-IN"/>
        </w:rPr>
      </w:pPr>
      <w:r w:rsidRPr="000D16C8">
        <w:rPr>
          <w:rFonts w:asciiTheme="minorHAnsi" w:hAnsiTheme="minorHAnsi" w:cstheme="minorHAnsi"/>
          <w:color w:val="000000"/>
          <w:lang w:eastAsia="en-IN"/>
        </w:rPr>
        <w:t>Most messaging is connection</w:t>
      </w:r>
      <w:r w:rsidR="003C62CF">
        <w:rPr>
          <w:rFonts w:asciiTheme="minorHAnsi" w:hAnsiTheme="minorHAnsi" w:cstheme="minorHAnsi"/>
          <w:color w:val="000000"/>
          <w:lang w:eastAsia="en-IN"/>
        </w:rPr>
        <w:t>-</w:t>
      </w:r>
      <w:r w:rsidRPr="000D16C8">
        <w:rPr>
          <w:rFonts w:asciiTheme="minorHAnsi" w:hAnsiTheme="minorHAnsi" w:cstheme="minorHAnsi"/>
          <w:color w:val="000000"/>
          <w:lang w:eastAsia="en-IN"/>
        </w:rPr>
        <w:t>less</w:t>
      </w:r>
      <w:r w:rsidR="003C62CF">
        <w:rPr>
          <w:rFonts w:asciiTheme="minorHAnsi" w:hAnsiTheme="minorHAnsi" w:cstheme="minorHAnsi"/>
          <w:color w:val="000000"/>
          <w:lang w:eastAsia="en-IN"/>
        </w:rPr>
        <w:t>, but connection-</w:t>
      </w:r>
      <w:r w:rsidRPr="000D16C8">
        <w:rPr>
          <w:rFonts w:asciiTheme="minorHAnsi" w:hAnsiTheme="minorHAnsi" w:cstheme="minorHAnsi"/>
          <w:color w:val="000000"/>
          <w:lang w:eastAsia="en-IN"/>
        </w:rPr>
        <w:t>oriented messaging is also supported.</w:t>
      </w:r>
    </w:p>
    <w:p w14:paraId="4E944A95" w14:textId="77777777" w:rsidR="00D62768" w:rsidRPr="000D16C8" w:rsidRDefault="00D62768" w:rsidP="000D16C8">
      <w:pPr>
        <w:spacing w:line="360" w:lineRule="auto"/>
        <w:jc w:val="both"/>
        <w:rPr>
          <w:rFonts w:asciiTheme="minorHAnsi" w:hAnsiTheme="minorHAnsi" w:cstheme="minorHAnsi"/>
          <w:szCs w:val="22"/>
        </w:rPr>
      </w:pPr>
      <w:r w:rsidRPr="000D16C8">
        <w:rPr>
          <w:rFonts w:asciiTheme="minorHAnsi" w:hAnsiTheme="minorHAnsi" w:cstheme="minorHAnsi"/>
          <w:szCs w:val="22"/>
        </w:rPr>
        <w:t>To deliver these services</w:t>
      </w:r>
      <w:r w:rsidR="0005623B">
        <w:rPr>
          <w:rFonts w:asciiTheme="minorHAnsi" w:hAnsiTheme="minorHAnsi" w:cstheme="minorHAnsi"/>
          <w:szCs w:val="22"/>
        </w:rPr>
        <w:t>,</w:t>
      </w:r>
      <w:r w:rsidRPr="000D16C8">
        <w:rPr>
          <w:rFonts w:asciiTheme="minorHAnsi" w:hAnsiTheme="minorHAnsi" w:cstheme="minorHAnsi"/>
          <w:szCs w:val="22"/>
        </w:rPr>
        <w:t xml:space="preserve"> the post</w:t>
      </w:r>
      <w:r w:rsidR="00716D55">
        <w:rPr>
          <w:rFonts w:asciiTheme="minorHAnsi" w:hAnsiTheme="minorHAnsi" w:cstheme="minorHAnsi"/>
          <w:szCs w:val="22"/>
        </w:rPr>
        <w:t xml:space="preserve"> </w:t>
      </w:r>
      <w:r w:rsidRPr="000D16C8">
        <w:rPr>
          <w:rFonts w:asciiTheme="minorHAnsi" w:hAnsiTheme="minorHAnsi" w:cstheme="minorHAnsi"/>
          <w:szCs w:val="22"/>
        </w:rPr>
        <w:t>office:</w:t>
      </w:r>
    </w:p>
    <w:p w14:paraId="4E944A96" w14:textId="77777777" w:rsidR="00D62768" w:rsidRPr="000D16C8" w:rsidRDefault="00A20CB8" w:rsidP="00064C42">
      <w:pPr>
        <w:numPr>
          <w:ilvl w:val="0"/>
          <w:numId w:val="42"/>
        </w:numPr>
        <w:suppressAutoHyphens/>
        <w:spacing w:before="120" w:after="120" w:line="360" w:lineRule="auto"/>
        <w:jc w:val="both"/>
        <w:rPr>
          <w:rFonts w:asciiTheme="minorHAnsi" w:hAnsiTheme="minorHAnsi" w:cstheme="minorHAnsi"/>
          <w:szCs w:val="22"/>
        </w:rPr>
      </w:pPr>
      <w:r>
        <w:rPr>
          <w:rFonts w:asciiTheme="minorHAnsi" w:hAnsiTheme="minorHAnsi" w:cstheme="minorHAnsi"/>
          <w:szCs w:val="22"/>
        </w:rPr>
        <w:t>P</w:t>
      </w:r>
      <w:r w:rsidR="00D62768" w:rsidRPr="000D16C8">
        <w:rPr>
          <w:rFonts w:asciiTheme="minorHAnsi" w:hAnsiTheme="minorHAnsi" w:cstheme="minorHAnsi"/>
          <w:szCs w:val="22"/>
        </w:rPr>
        <w:t xml:space="preserve">rovides a static entity </w:t>
      </w:r>
      <w:r w:rsidR="002E4FB9">
        <w:rPr>
          <w:rFonts w:asciiTheme="minorHAnsi" w:hAnsiTheme="minorHAnsi" w:cstheme="minorHAnsi"/>
          <w:szCs w:val="22"/>
        </w:rPr>
        <w:t>hosted at a well-known endpoint.</w:t>
      </w:r>
    </w:p>
    <w:p w14:paraId="4E944A97" w14:textId="77777777" w:rsidR="00D62768" w:rsidRPr="000D16C8" w:rsidRDefault="00A20CB8" w:rsidP="00064C42">
      <w:pPr>
        <w:numPr>
          <w:ilvl w:val="0"/>
          <w:numId w:val="42"/>
        </w:numPr>
        <w:suppressAutoHyphens/>
        <w:spacing w:before="120" w:after="120" w:line="360" w:lineRule="auto"/>
        <w:jc w:val="both"/>
        <w:rPr>
          <w:rFonts w:asciiTheme="minorHAnsi" w:hAnsiTheme="minorHAnsi" w:cstheme="minorHAnsi"/>
          <w:szCs w:val="22"/>
        </w:rPr>
      </w:pPr>
      <w:r w:rsidRPr="000D16C8">
        <w:rPr>
          <w:rFonts w:asciiTheme="minorHAnsi" w:hAnsiTheme="minorHAnsi" w:cstheme="minorHAnsi"/>
          <w:szCs w:val="22"/>
        </w:rPr>
        <w:t>The</w:t>
      </w:r>
      <w:r w:rsidR="00D62768" w:rsidRPr="000D16C8">
        <w:rPr>
          <w:rFonts w:asciiTheme="minorHAnsi" w:hAnsiTheme="minorHAnsi" w:cstheme="minorHAnsi"/>
          <w:szCs w:val="22"/>
        </w:rPr>
        <w:t xml:space="preserve"> post</w:t>
      </w:r>
      <w:r w:rsidR="00716D55">
        <w:rPr>
          <w:rFonts w:asciiTheme="minorHAnsi" w:hAnsiTheme="minorHAnsi" w:cstheme="minorHAnsi"/>
          <w:szCs w:val="22"/>
        </w:rPr>
        <w:t xml:space="preserve"> </w:t>
      </w:r>
      <w:r w:rsidR="00D62768" w:rsidRPr="000D16C8">
        <w:rPr>
          <w:rFonts w:asciiTheme="minorHAnsi" w:hAnsiTheme="minorHAnsi" w:cstheme="minorHAnsi"/>
          <w:szCs w:val="22"/>
        </w:rPr>
        <w:t>office’s entity is assigned the glo</w:t>
      </w:r>
      <w:r w:rsidR="002E4FB9">
        <w:rPr>
          <w:rFonts w:asciiTheme="minorHAnsi" w:hAnsiTheme="minorHAnsi" w:cstheme="minorHAnsi"/>
          <w:szCs w:val="22"/>
        </w:rPr>
        <w:t>bally unique identity ‘1’ (one).</w:t>
      </w:r>
    </w:p>
    <w:p w14:paraId="4E944A98" w14:textId="77777777" w:rsidR="00D62768" w:rsidRPr="000D16C8" w:rsidRDefault="00A20CB8" w:rsidP="00064C42">
      <w:pPr>
        <w:numPr>
          <w:ilvl w:val="0"/>
          <w:numId w:val="42"/>
        </w:numPr>
        <w:suppressAutoHyphens/>
        <w:spacing w:before="120" w:after="120" w:line="360" w:lineRule="auto"/>
        <w:jc w:val="both"/>
        <w:rPr>
          <w:rFonts w:asciiTheme="minorHAnsi" w:hAnsiTheme="minorHAnsi" w:cstheme="minorHAnsi"/>
          <w:szCs w:val="22"/>
        </w:rPr>
      </w:pPr>
      <w:r>
        <w:rPr>
          <w:rFonts w:asciiTheme="minorHAnsi" w:hAnsiTheme="minorHAnsi" w:cstheme="minorHAnsi"/>
          <w:szCs w:val="22"/>
        </w:rPr>
        <w:t>Every</w:t>
      </w:r>
      <w:r w:rsidR="00D62768" w:rsidRPr="000D16C8">
        <w:rPr>
          <w:rFonts w:asciiTheme="minorHAnsi" w:hAnsiTheme="minorHAnsi" w:cstheme="minorHAnsi"/>
          <w:szCs w:val="22"/>
        </w:rPr>
        <w:t xml:space="preserve"> other entity in the system is configured with an IP address</w:t>
      </w:r>
      <w:r>
        <w:rPr>
          <w:rFonts w:asciiTheme="minorHAnsi" w:hAnsiTheme="minorHAnsi" w:cstheme="minorHAnsi"/>
          <w:szCs w:val="22"/>
        </w:rPr>
        <w:t>.</w:t>
      </w:r>
    </w:p>
    <w:p w14:paraId="4E944A99" w14:textId="77777777" w:rsidR="00D62768" w:rsidRPr="000D16C8" w:rsidRDefault="00A20CB8" w:rsidP="00064C42">
      <w:pPr>
        <w:numPr>
          <w:ilvl w:val="0"/>
          <w:numId w:val="42"/>
        </w:numPr>
        <w:suppressAutoHyphens/>
        <w:spacing w:before="120" w:after="120" w:line="360" w:lineRule="auto"/>
        <w:jc w:val="both"/>
        <w:rPr>
          <w:rFonts w:asciiTheme="minorHAnsi" w:hAnsiTheme="minorHAnsi" w:cstheme="minorHAnsi"/>
          <w:szCs w:val="22"/>
        </w:rPr>
      </w:pPr>
      <w:r>
        <w:rPr>
          <w:rFonts w:asciiTheme="minorHAnsi" w:hAnsiTheme="minorHAnsi" w:cstheme="minorHAnsi"/>
          <w:szCs w:val="22"/>
        </w:rPr>
        <w:t>T</w:t>
      </w:r>
      <w:r w:rsidR="00D62768" w:rsidRPr="000D16C8">
        <w:rPr>
          <w:rFonts w:asciiTheme="minorHAnsi" w:hAnsiTheme="minorHAnsi" w:cstheme="minorHAnsi"/>
          <w:szCs w:val="22"/>
        </w:rPr>
        <w:t>he post</w:t>
      </w:r>
      <w:r w:rsidR="00716D55">
        <w:rPr>
          <w:rFonts w:asciiTheme="minorHAnsi" w:hAnsiTheme="minorHAnsi" w:cstheme="minorHAnsi"/>
          <w:szCs w:val="22"/>
        </w:rPr>
        <w:t xml:space="preserve"> </w:t>
      </w:r>
      <w:r w:rsidR="00D62768" w:rsidRPr="000D16C8">
        <w:rPr>
          <w:rFonts w:asciiTheme="minorHAnsi" w:hAnsiTheme="minorHAnsi" w:cstheme="minorHAnsi"/>
          <w:szCs w:val="22"/>
        </w:rPr>
        <w:t>office endpoint is assigned a w</w:t>
      </w:r>
      <w:r>
        <w:rPr>
          <w:rFonts w:asciiTheme="minorHAnsi" w:hAnsiTheme="minorHAnsi" w:cstheme="minorHAnsi"/>
          <w:szCs w:val="22"/>
        </w:rPr>
        <w:t>ell-known UDP port number, 6000.</w:t>
      </w:r>
    </w:p>
    <w:p w14:paraId="4E944A9A" w14:textId="77777777" w:rsidR="00D62768" w:rsidRPr="000D16C8" w:rsidRDefault="00A20CB8" w:rsidP="00064C42">
      <w:pPr>
        <w:numPr>
          <w:ilvl w:val="0"/>
          <w:numId w:val="42"/>
        </w:numPr>
        <w:suppressAutoHyphens/>
        <w:spacing w:before="120" w:after="120" w:line="360" w:lineRule="auto"/>
        <w:jc w:val="both"/>
        <w:rPr>
          <w:rFonts w:asciiTheme="minorHAnsi" w:hAnsiTheme="minorHAnsi" w:cstheme="minorHAnsi"/>
          <w:szCs w:val="22"/>
        </w:rPr>
      </w:pPr>
      <w:r>
        <w:rPr>
          <w:rFonts w:asciiTheme="minorHAnsi" w:hAnsiTheme="minorHAnsi" w:cstheme="minorHAnsi"/>
          <w:szCs w:val="22"/>
        </w:rPr>
        <w:t>A</w:t>
      </w:r>
      <w:r w:rsidR="00D62768" w:rsidRPr="000D16C8">
        <w:rPr>
          <w:rFonts w:asciiTheme="minorHAnsi" w:hAnsiTheme="minorHAnsi" w:cstheme="minorHAnsi"/>
          <w:szCs w:val="22"/>
        </w:rPr>
        <w:t>llows other applications to register their static entities</w:t>
      </w:r>
      <w:r>
        <w:rPr>
          <w:rFonts w:asciiTheme="minorHAnsi" w:hAnsiTheme="minorHAnsi" w:cstheme="minorHAnsi"/>
          <w:szCs w:val="22"/>
        </w:rPr>
        <w:t xml:space="preserve"> by means of sending </w:t>
      </w:r>
      <w:r w:rsidRPr="000D16C8">
        <w:rPr>
          <w:rFonts w:asciiTheme="minorHAnsi" w:hAnsiTheme="minorHAnsi" w:cstheme="minorHAnsi"/>
          <w:szCs w:val="22"/>
        </w:rPr>
        <w:t>a</w:t>
      </w:r>
      <w:r w:rsidR="00D62768" w:rsidRPr="000D16C8">
        <w:rPr>
          <w:rFonts w:asciiTheme="minorHAnsi" w:hAnsiTheme="minorHAnsi" w:cstheme="minorHAnsi"/>
          <w:szCs w:val="22"/>
        </w:rPr>
        <w:t xml:space="preserve"> message to the post</w:t>
      </w:r>
      <w:r w:rsidR="00716D55">
        <w:rPr>
          <w:rFonts w:asciiTheme="minorHAnsi" w:hAnsiTheme="minorHAnsi" w:cstheme="minorHAnsi"/>
          <w:szCs w:val="22"/>
        </w:rPr>
        <w:t xml:space="preserve"> </w:t>
      </w:r>
      <w:r w:rsidR="00D62768" w:rsidRPr="000D16C8">
        <w:rPr>
          <w:rFonts w:asciiTheme="minorHAnsi" w:hAnsiTheme="minorHAnsi" w:cstheme="minorHAnsi"/>
          <w:szCs w:val="22"/>
        </w:rPr>
        <w:t>o</w:t>
      </w:r>
      <w:r w:rsidR="002E4FB9">
        <w:rPr>
          <w:rFonts w:asciiTheme="minorHAnsi" w:hAnsiTheme="minorHAnsi" w:cstheme="minorHAnsi"/>
          <w:szCs w:val="22"/>
        </w:rPr>
        <w:t>ffice from the hosting endpoint.</w:t>
      </w:r>
    </w:p>
    <w:p w14:paraId="4E944A9B" w14:textId="77777777" w:rsidR="00D62768" w:rsidRPr="000D16C8" w:rsidRDefault="00A20CB8" w:rsidP="00064C42">
      <w:pPr>
        <w:numPr>
          <w:ilvl w:val="0"/>
          <w:numId w:val="42"/>
        </w:numPr>
        <w:suppressAutoHyphens/>
        <w:spacing w:before="120" w:after="120" w:line="360" w:lineRule="auto"/>
        <w:jc w:val="both"/>
        <w:rPr>
          <w:rFonts w:asciiTheme="minorHAnsi" w:hAnsiTheme="minorHAnsi" w:cstheme="minorHAnsi"/>
          <w:szCs w:val="22"/>
        </w:rPr>
      </w:pPr>
      <w:r>
        <w:rPr>
          <w:rFonts w:asciiTheme="minorHAnsi" w:hAnsiTheme="minorHAnsi" w:cstheme="minorHAnsi"/>
          <w:szCs w:val="22"/>
        </w:rPr>
        <w:t>D</w:t>
      </w:r>
      <w:r w:rsidR="00D62768" w:rsidRPr="000D16C8">
        <w:rPr>
          <w:rFonts w:asciiTheme="minorHAnsi" w:hAnsiTheme="minorHAnsi" w:cstheme="minorHAnsi"/>
          <w:szCs w:val="22"/>
        </w:rPr>
        <w:t>istributes the ‘static entity to endpoint’ map, to all endpoints which have registe</w:t>
      </w:r>
      <w:r>
        <w:rPr>
          <w:rFonts w:asciiTheme="minorHAnsi" w:hAnsiTheme="minorHAnsi" w:cstheme="minorHAnsi"/>
          <w:szCs w:val="22"/>
        </w:rPr>
        <w:t>red one or more static entities.</w:t>
      </w:r>
    </w:p>
    <w:p w14:paraId="4E944A9C" w14:textId="77777777" w:rsidR="00D62768" w:rsidRDefault="00A20CB8" w:rsidP="00064C42">
      <w:pPr>
        <w:numPr>
          <w:ilvl w:val="0"/>
          <w:numId w:val="42"/>
        </w:numPr>
        <w:suppressAutoHyphens/>
        <w:spacing w:before="120" w:after="120" w:line="360" w:lineRule="auto"/>
        <w:jc w:val="both"/>
      </w:pPr>
      <w:r>
        <w:rPr>
          <w:rFonts w:asciiTheme="minorHAnsi" w:hAnsiTheme="minorHAnsi" w:cstheme="minorHAnsi"/>
          <w:szCs w:val="22"/>
        </w:rPr>
        <w:t>F</w:t>
      </w:r>
      <w:r w:rsidR="00D62768" w:rsidRPr="000D16C8">
        <w:rPr>
          <w:rFonts w:asciiTheme="minorHAnsi" w:hAnsiTheme="minorHAnsi" w:cstheme="minorHAnsi"/>
          <w:szCs w:val="22"/>
        </w:rPr>
        <w:t>orwards messages with a static ‘From’ entity witho</w:t>
      </w:r>
      <w:r>
        <w:rPr>
          <w:rFonts w:asciiTheme="minorHAnsi" w:hAnsiTheme="minorHAnsi" w:cstheme="minorHAnsi"/>
          <w:szCs w:val="22"/>
        </w:rPr>
        <w:t>ut re-writing the ‘From’ entity.</w:t>
      </w:r>
    </w:p>
    <w:p w14:paraId="4E944A9D" w14:textId="77777777" w:rsidR="0088128C" w:rsidRDefault="0088128C">
      <w:pPr>
        <w:spacing w:before="240"/>
        <w:ind w:left="360" w:hanging="360"/>
        <w:rPr>
          <w:rFonts w:asciiTheme="minorHAnsi" w:hAnsiTheme="minorHAnsi" w:cstheme="minorHAnsi"/>
          <w:b/>
          <w:bCs/>
          <w:sz w:val="24"/>
        </w:rPr>
      </w:pPr>
      <w:r>
        <w:rPr>
          <w:rFonts w:asciiTheme="minorHAnsi" w:hAnsiTheme="minorHAnsi" w:cstheme="minorHAnsi"/>
          <w:sz w:val="24"/>
        </w:rPr>
        <w:br w:type="page"/>
      </w:r>
    </w:p>
    <w:p w14:paraId="4E944A9E" w14:textId="77777777" w:rsidR="00D62768" w:rsidRPr="0081737B" w:rsidRDefault="00C11E80" w:rsidP="00064C42">
      <w:pPr>
        <w:pStyle w:val="Heading4"/>
        <w:numPr>
          <w:ilvl w:val="2"/>
          <w:numId w:val="38"/>
        </w:numPr>
        <w:ind w:left="720" w:hanging="720"/>
        <w:rPr>
          <w:rFonts w:asciiTheme="minorHAnsi" w:hAnsiTheme="minorHAnsi" w:cstheme="minorHAnsi"/>
          <w:sz w:val="24"/>
          <w:szCs w:val="24"/>
        </w:rPr>
      </w:pPr>
      <w:r w:rsidRPr="0081737B">
        <w:rPr>
          <w:rFonts w:asciiTheme="minorHAnsi" w:hAnsiTheme="minorHAnsi" w:cstheme="minorHAnsi"/>
          <w:sz w:val="24"/>
          <w:szCs w:val="24"/>
        </w:rPr>
        <w:lastRenderedPageBreak/>
        <w:t xml:space="preserve">Sequence </w:t>
      </w:r>
      <w:r w:rsidR="00F30ED7" w:rsidRPr="0081737B">
        <w:rPr>
          <w:rFonts w:asciiTheme="minorHAnsi" w:hAnsiTheme="minorHAnsi" w:cstheme="minorHAnsi"/>
          <w:sz w:val="24"/>
          <w:szCs w:val="24"/>
        </w:rPr>
        <w:t>Diagram</w:t>
      </w:r>
    </w:p>
    <w:p w14:paraId="4E944A9F" w14:textId="77777777" w:rsidR="00C11E80" w:rsidRDefault="00F30ED7" w:rsidP="00C11E80">
      <w:r w:rsidRPr="009F22FD">
        <w:rPr>
          <w:rFonts w:asciiTheme="minorHAnsi" w:hAnsiTheme="minorHAnsi" w:cstheme="minorHAnsi"/>
        </w:rPr>
        <w:t xml:space="preserve">The </w:t>
      </w:r>
      <w:r w:rsidR="0088128C">
        <w:rPr>
          <w:rFonts w:asciiTheme="minorHAnsi" w:hAnsiTheme="minorHAnsi" w:cstheme="minorHAnsi"/>
        </w:rPr>
        <w:t>following</w:t>
      </w:r>
      <w:r w:rsidRPr="009F22FD">
        <w:rPr>
          <w:rFonts w:asciiTheme="minorHAnsi" w:hAnsiTheme="minorHAnsi" w:cstheme="minorHAnsi"/>
        </w:rPr>
        <w:t xml:space="preserve"> sequence diagram describes the messaging entity register sequence diagram</w:t>
      </w:r>
      <w:r>
        <w:t>.</w:t>
      </w:r>
    </w:p>
    <w:p w14:paraId="4E944AA0" w14:textId="77777777" w:rsidR="00C11E80" w:rsidRDefault="00C11E80" w:rsidP="00C11E80">
      <w:pPr>
        <w:pStyle w:val="BodyText"/>
      </w:pPr>
    </w:p>
    <w:p w14:paraId="4E944AA1" w14:textId="77777777" w:rsidR="00F30ED7" w:rsidRDefault="00F30ED7" w:rsidP="00C11E80">
      <w:pPr>
        <w:pStyle w:val="BodyText"/>
      </w:pPr>
      <w:r>
        <w:rPr>
          <w:noProof/>
        </w:rPr>
        <w:drawing>
          <wp:inline distT="0" distB="0" distL="0" distR="0" wp14:anchorId="4E944FCE" wp14:editId="4E944FCF">
            <wp:extent cx="6057900" cy="5271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7900" cy="5271663"/>
                    </a:xfrm>
                    <a:prstGeom prst="rect">
                      <a:avLst/>
                    </a:prstGeom>
                    <a:noFill/>
                    <a:ln>
                      <a:noFill/>
                    </a:ln>
                  </pic:spPr>
                </pic:pic>
              </a:graphicData>
            </a:graphic>
          </wp:inline>
        </w:drawing>
      </w:r>
    </w:p>
    <w:p w14:paraId="4E944AA2" w14:textId="77777777" w:rsidR="000573B0" w:rsidRPr="00E31F8A" w:rsidRDefault="0049125B" w:rsidP="00716D55">
      <w:pPr>
        <w:pStyle w:val="Caption"/>
        <w:jc w:val="center"/>
        <w:rPr>
          <w:rFonts w:asciiTheme="minorHAnsi" w:hAnsiTheme="minorHAnsi" w:cstheme="minorHAnsi"/>
          <w:sz w:val="22"/>
          <w:szCs w:val="22"/>
        </w:rPr>
      </w:pPr>
      <w:bookmarkStart w:id="855" w:name="_Toc387508101"/>
      <w:r w:rsidRPr="00E31F8A">
        <w:rPr>
          <w:rFonts w:asciiTheme="minorHAnsi" w:hAnsiTheme="minorHAnsi" w:cstheme="minorHAnsi"/>
          <w:sz w:val="22"/>
          <w:szCs w:val="22"/>
        </w:rPr>
        <w:t xml:space="preserve">Figure </w:t>
      </w:r>
      <w:r w:rsidRPr="00E31F8A">
        <w:rPr>
          <w:rFonts w:asciiTheme="minorHAnsi" w:hAnsiTheme="minorHAnsi" w:cstheme="minorHAnsi"/>
          <w:sz w:val="22"/>
          <w:szCs w:val="22"/>
        </w:rPr>
        <w:fldChar w:fldCharType="begin"/>
      </w:r>
      <w:r w:rsidRPr="00E31F8A">
        <w:rPr>
          <w:rFonts w:asciiTheme="minorHAnsi" w:hAnsiTheme="minorHAnsi" w:cstheme="minorHAnsi"/>
          <w:sz w:val="22"/>
          <w:szCs w:val="22"/>
        </w:rPr>
        <w:instrText xml:space="preserve"> SEQ Figure \* ARABIC </w:instrText>
      </w:r>
      <w:r w:rsidRPr="00E31F8A">
        <w:rPr>
          <w:rFonts w:asciiTheme="minorHAnsi" w:hAnsiTheme="minorHAnsi" w:cstheme="minorHAnsi"/>
          <w:sz w:val="22"/>
          <w:szCs w:val="22"/>
        </w:rPr>
        <w:fldChar w:fldCharType="separate"/>
      </w:r>
      <w:r w:rsidR="00BE0678">
        <w:rPr>
          <w:rFonts w:asciiTheme="minorHAnsi" w:hAnsiTheme="minorHAnsi" w:cstheme="minorHAnsi"/>
          <w:noProof/>
          <w:sz w:val="22"/>
          <w:szCs w:val="22"/>
        </w:rPr>
        <w:t>1</w:t>
      </w:r>
      <w:r w:rsidRPr="00E31F8A">
        <w:rPr>
          <w:rFonts w:asciiTheme="minorHAnsi" w:hAnsiTheme="minorHAnsi" w:cstheme="minorHAnsi"/>
          <w:sz w:val="22"/>
          <w:szCs w:val="22"/>
        </w:rPr>
        <w:fldChar w:fldCharType="end"/>
      </w:r>
      <w:r w:rsidR="00716D55">
        <w:rPr>
          <w:rFonts w:asciiTheme="minorHAnsi" w:hAnsiTheme="minorHAnsi" w:cstheme="minorHAnsi"/>
          <w:sz w:val="22"/>
          <w:szCs w:val="22"/>
        </w:rPr>
        <w:t>:</w:t>
      </w:r>
      <w:r w:rsidRPr="00E31F8A">
        <w:rPr>
          <w:rFonts w:asciiTheme="minorHAnsi" w:hAnsiTheme="minorHAnsi" w:cstheme="minorHAnsi"/>
          <w:sz w:val="22"/>
          <w:szCs w:val="22"/>
        </w:rPr>
        <w:t xml:space="preserve"> Messaging Entity Register Sequence Diagram</w:t>
      </w:r>
      <w:bookmarkEnd w:id="855"/>
    </w:p>
    <w:p w14:paraId="4E944AA3" w14:textId="77777777" w:rsidR="000573B0" w:rsidRDefault="000573B0" w:rsidP="000573B0">
      <w:pPr>
        <w:pStyle w:val="BodyText"/>
      </w:pPr>
    </w:p>
    <w:p w14:paraId="4E944AA4" w14:textId="77777777" w:rsidR="000573B0" w:rsidRPr="009F22FD" w:rsidRDefault="000573B0" w:rsidP="00064C42">
      <w:pPr>
        <w:pStyle w:val="BodyText"/>
        <w:numPr>
          <w:ilvl w:val="0"/>
          <w:numId w:val="17"/>
        </w:numPr>
        <w:spacing w:line="360" w:lineRule="auto"/>
        <w:ind w:left="714" w:hanging="357"/>
        <w:rPr>
          <w:rFonts w:asciiTheme="minorHAnsi" w:hAnsiTheme="minorHAnsi" w:cstheme="minorHAnsi"/>
        </w:rPr>
      </w:pPr>
      <w:r w:rsidRPr="009F22FD">
        <w:rPr>
          <w:rFonts w:asciiTheme="minorHAnsi" w:hAnsiTheme="minorHAnsi" w:cstheme="minorHAnsi"/>
        </w:rPr>
        <w:t>ENTITY 1 of application 1 calls RegisterEntityReq( ENTITY 1) to get registered with Post Office</w:t>
      </w:r>
      <w:r w:rsidR="00FA07BA">
        <w:rPr>
          <w:rFonts w:asciiTheme="minorHAnsi" w:hAnsiTheme="minorHAnsi" w:cstheme="minorHAnsi"/>
        </w:rPr>
        <w:t>.</w:t>
      </w:r>
    </w:p>
    <w:p w14:paraId="4E944AA5" w14:textId="77777777" w:rsidR="000573B0" w:rsidRPr="009F22FD" w:rsidRDefault="000573B0" w:rsidP="00064C42">
      <w:pPr>
        <w:pStyle w:val="BodyText"/>
        <w:numPr>
          <w:ilvl w:val="0"/>
          <w:numId w:val="17"/>
        </w:numPr>
        <w:spacing w:line="360" w:lineRule="auto"/>
        <w:ind w:left="714" w:hanging="357"/>
        <w:rPr>
          <w:rFonts w:asciiTheme="minorHAnsi" w:hAnsiTheme="minorHAnsi" w:cstheme="minorHAnsi"/>
        </w:rPr>
      </w:pPr>
      <w:r w:rsidRPr="009F22FD">
        <w:rPr>
          <w:rFonts w:asciiTheme="minorHAnsi" w:hAnsiTheme="minorHAnsi" w:cstheme="minorHAnsi"/>
        </w:rPr>
        <w:t xml:space="preserve">After </w:t>
      </w:r>
      <w:r w:rsidR="0079395A" w:rsidRPr="009F22FD">
        <w:rPr>
          <w:rFonts w:asciiTheme="minorHAnsi" w:hAnsiTheme="minorHAnsi" w:cstheme="minorHAnsi"/>
        </w:rPr>
        <w:t>receiving</w:t>
      </w:r>
      <w:r w:rsidRPr="009F22FD">
        <w:rPr>
          <w:rFonts w:asciiTheme="minorHAnsi" w:hAnsiTheme="minorHAnsi" w:cstheme="minorHAnsi"/>
        </w:rPr>
        <w:t xml:space="preserve"> </w:t>
      </w:r>
      <w:r w:rsidR="00716D55">
        <w:rPr>
          <w:rFonts w:asciiTheme="minorHAnsi" w:hAnsiTheme="minorHAnsi" w:cstheme="minorHAnsi"/>
        </w:rPr>
        <w:t>r</w:t>
      </w:r>
      <w:r w:rsidRPr="009F22FD">
        <w:rPr>
          <w:rFonts w:asciiTheme="minorHAnsi" w:hAnsiTheme="minorHAnsi" w:cstheme="minorHAnsi"/>
        </w:rPr>
        <w:t>egistration request</w:t>
      </w:r>
      <w:r w:rsidR="00716D55">
        <w:rPr>
          <w:rFonts w:asciiTheme="minorHAnsi" w:hAnsiTheme="minorHAnsi" w:cstheme="minorHAnsi"/>
        </w:rPr>
        <w:t>,</w:t>
      </w:r>
      <w:r w:rsidRPr="009F22FD">
        <w:rPr>
          <w:rFonts w:asciiTheme="minorHAnsi" w:hAnsiTheme="minorHAnsi" w:cstheme="minorHAnsi"/>
        </w:rPr>
        <w:t xml:space="preserve"> Post Office creates UDP </w:t>
      </w:r>
      <w:r w:rsidR="0079395A" w:rsidRPr="009F22FD">
        <w:rPr>
          <w:rFonts w:asciiTheme="minorHAnsi" w:hAnsiTheme="minorHAnsi" w:cstheme="minorHAnsi"/>
        </w:rPr>
        <w:t>socket</w:t>
      </w:r>
      <w:r w:rsidR="002E0467">
        <w:rPr>
          <w:rFonts w:asciiTheme="minorHAnsi" w:hAnsiTheme="minorHAnsi" w:cstheme="minorHAnsi"/>
        </w:rPr>
        <w:t xml:space="preserve"> (Port number needs to be configured against each entity in </w:t>
      </w:r>
      <w:r w:rsidR="002E0467" w:rsidRPr="002E0467">
        <w:rPr>
          <w:rFonts w:asciiTheme="minorHAnsi" w:hAnsiTheme="minorHAnsi" w:cstheme="minorHAnsi"/>
          <w:i/>
        </w:rPr>
        <w:t>nas-configuration-system file</w:t>
      </w:r>
      <w:r w:rsidR="002E0467">
        <w:rPr>
          <w:rFonts w:asciiTheme="minorHAnsi" w:hAnsiTheme="minorHAnsi" w:cstheme="minorHAnsi"/>
        </w:rPr>
        <w:t>)</w:t>
      </w:r>
      <w:r w:rsidRPr="009F22FD">
        <w:rPr>
          <w:rFonts w:asciiTheme="minorHAnsi" w:hAnsiTheme="minorHAnsi" w:cstheme="minorHAnsi"/>
        </w:rPr>
        <w:t xml:space="preserve"> for the application and sends the Registration Confirmation.</w:t>
      </w:r>
    </w:p>
    <w:p w14:paraId="4E944AA6" w14:textId="77777777" w:rsidR="000573B0" w:rsidRPr="009F22FD" w:rsidRDefault="000573B0" w:rsidP="00064C42">
      <w:pPr>
        <w:pStyle w:val="BodyText"/>
        <w:numPr>
          <w:ilvl w:val="0"/>
          <w:numId w:val="17"/>
        </w:numPr>
        <w:spacing w:line="360" w:lineRule="auto"/>
        <w:ind w:left="714" w:hanging="357"/>
        <w:rPr>
          <w:rFonts w:asciiTheme="minorHAnsi" w:hAnsiTheme="minorHAnsi" w:cstheme="minorHAnsi"/>
        </w:rPr>
      </w:pPr>
      <w:r w:rsidRPr="009F22FD">
        <w:rPr>
          <w:rFonts w:asciiTheme="minorHAnsi" w:hAnsiTheme="minorHAnsi" w:cstheme="minorHAnsi"/>
        </w:rPr>
        <w:t>ENTITY 1 tries to send a message to OAM</w:t>
      </w:r>
      <w:r w:rsidR="00716D55">
        <w:rPr>
          <w:rFonts w:asciiTheme="minorHAnsi" w:hAnsiTheme="minorHAnsi" w:cstheme="minorHAnsi"/>
        </w:rPr>
        <w:t>,</w:t>
      </w:r>
      <w:r w:rsidRPr="009F22FD">
        <w:rPr>
          <w:rFonts w:asciiTheme="minorHAnsi" w:hAnsiTheme="minorHAnsi" w:cstheme="minorHAnsi"/>
        </w:rPr>
        <w:t xml:space="preserve"> but Post </w:t>
      </w:r>
      <w:r w:rsidR="00716D55">
        <w:rPr>
          <w:rFonts w:asciiTheme="minorHAnsi" w:hAnsiTheme="minorHAnsi" w:cstheme="minorHAnsi"/>
        </w:rPr>
        <w:t>O</w:t>
      </w:r>
      <w:r w:rsidRPr="009F22FD">
        <w:rPr>
          <w:rFonts w:asciiTheme="minorHAnsi" w:hAnsiTheme="minorHAnsi" w:cstheme="minorHAnsi"/>
        </w:rPr>
        <w:t xml:space="preserve">ffice drops the message as OAM </w:t>
      </w:r>
      <w:r w:rsidR="00716D55">
        <w:rPr>
          <w:rFonts w:asciiTheme="minorHAnsi" w:hAnsiTheme="minorHAnsi" w:cstheme="minorHAnsi"/>
        </w:rPr>
        <w:t>h</w:t>
      </w:r>
      <w:r w:rsidRPr="009F22FD">
        <w:rPr>
          <w:rFonts w:asciiTheme="minorHAnsi" w:hAnsiTheme="minorHAnsi" w:cstheme="minorHAnsi"/>
        </w:rPr>
        <w:t xml:space="preserve">as </w:t>
      </w:r>
      <w:r w:rsidR="0079395A" w:rsidRPr="009F22FD">
        <w:rPr>
          <w:rFonts w:asciiTheme="minorHAnsi" w:hAnsiTheme="minorHAnsi" w:cstheme="minorHAnsi"/>
        </w:rPr>
        <w:t>an</w:t>
      </w:r>
      <w:r w:rsidRPr="009F22FD">
        <w:rPr>
          <w:rFonts w:asciiTheme="minorHAnsi" w:hAnsiTheme="minorHAnsi" w:cstheme="minorHAnsi"/>
        </w:rPr>
        <w:t xml:space="preserve"> entity </w:t>
      </w:r>
      <w:r w:rsidR="00716D55">
        <w:rPr>
          <w:rFonts w:asciiTheme="minorHAnsi" w:hAnsiTheme="minorHAnsi" w:cstheme="minorHAnsi"/>
        </w:rPr>
        <w:t xml:space="preserve">which </w:t>
      </w:r>
      <w:r w:rsidRPr="009F22FD">
        <w:rPr>
          <w:rFonts w:asciiTheme="minorHAnsi" w:hAnsiTheme="minorHAnsi" w:cstheme="minorHAnsi"/>
        </w:rPr>
        <w:t>is not yet registered with Post Office.</w:t>
      </w:r>
    </w:p>
    <w:p w14:paraId="4E944AA7" w14:textId="77777777" w:rsidR="000573B0" w:rsidRPr="009F22FD" w:rsidRDefault="000573B0" w:rsidP="00064C42">
      <w:pPr>
        <w:pStyle w:val="BodyText"/>
        <w:numPr>
          <w:ilvl w:val="0"/>
          <w:numId w:val="17"/>
        </w:numPr>
        <w:spacing w:line="360" w:lineRule="auto"/>
        <w:ind w:left="714" w:hanging="357"/>
        <w:rPr>
          <w:rFonts w:asciiTheme="minorHAnsi" w:hAnsiTheme="minorHAnsi" w:cstheme="minorHAnsi"/>
        </w:rPr>
      </w:pPr>
      <w:r w:rsidRPr="009F22FD">
        <w:rPr>
          <w:rFonts w:asciiTheme="minorHAnsi" w:hAnsiTheme="minorHAnsi" w:cstheme="minorHAnsi"/>
        </w:rPr>
        <w:t xml:space="preserve">Entity OAM of Application 2 sends the </w:t>
      </w:r>
      <w:r w:rsidR="0079395A" w:rsidRPr="009F22FD">
        <w:rPr>
          <w:rFonts w:asciiTheme="minorHAnsi" w:hAnsiTheme="minorHAnsi" w:cstheme="minorHAnsi"/>
        </w:rPr>
        <w:t>Registration</w:t>
      </w:r>
      <w:r w:rsidRPr="009F22FD">
        <w:rPr>
          <w:rFonts w:asciiTheme="minorHAnsi" w:hAnsiTheme="minorHAnsi" w:cstheme="minorHAnsi"/>
        </w:rPr>
        <w:t xml:space="preserve"> request to Post </w:t>
      </w:r>
      <w:r w:rsidR="00716D55">
        <w:rPr>
          <w:rFonts w:asciiTheme="minorHAnsi" w:hAnsiTheme="minorHAnsi" w:cstheme="minorHAnsi"/>
        </w:rPr>
        <w:t>O</w:t>
      </w:r>
      <w:r w:rsidRPr="009F22FD">
        <w:rPr>
          <w:rFonts w:asciiTheme="minorHAnsi" w:hAnsiTheme="minorHAnsi" w:cstheme="minorHAnsi"/>
        </w:rPr>
        <w:t>ffice.</w:t>
      </w:r>
    </w:p>
    <w:p w14:paraId="4E944AA8" w14:textId="77777777" w:rsidR="000573B0" w:rsidRPr="009F22FD" w:rsidRDefault="000573B0" w:rsidP="00064C42">
      <w:pPr>
        <w:pStyle w:val="BodyText"/>
        <w:numPr>
          <w:ilvl w:val="0"/>
          <w:numId w:val="17"/>
        </w:numPr>
        <w:spacing w:line="360" w:lineRule="auto"/>
        <w:ind w:left="714" w:hanging="357"/>
        <w:rPr>
          <w:rFonts w:asciiTheme="minorHAnsi" w:hAnsiTheme="minorHAnsi" w:cstheme="minorHAnsi"/>
        </w:rPr>
      </w:pPr>
      <w:r w:rsidRPr="009F22FD">
        <w:rPr>
          <w:rFonts w:asciiTheme="minorHAnsi" w:hAnsiTheme="minorHAnsi" w:cstheme="minorHAnsi"/>
        </w:rPr>
        <w:lastRenderedPageBreak/>
        <w:t xml:space="preserve">After </w:t>
      </w:r>
      <w:r w:rsidR="0079395A" w:rsidRPr="009F22FD">
        <w:rPr>
          <w:rFonts w:asciiTheme="minorHAnsi" w:hAnsiTheme="minorHAnsi" w:cstheme="minorHAnsi"/>
        </w:rPr>
        <w:t>receiving</w:t>
      </w:r>
      <w:r w:rsidRPr="009F22FD">
        <w:rPr>
          <w:rFonts w:asciiTheme="minorHAnsi" w:hAnsiTheme="minorHAnsi" w:cstheme="minorHAnsi"/>
        </w:rPr>
        <w:t xml:space="preserve"> </w:t>
      </w:r>
      <w:r w:rsidR="00716D55">
        <w:rPr>
          <w:rFonts w:asciiTheme="minorHAnsi" w:hAnsiTheme="minorHAnsi" w:cstheme="minorHAnsi"/>
        </w:rPr>
        <w:t>r</w:t>
      </w:r>
      <w:r w:rsidRPr="009F22FD">
        <w:rPr>
          <w:rFonts w:asciiTheme="minorHAnsi" w:hAnsiTheme="minorHAnsi" w:cstheme="minorHAnsi"/>
        </w:rPr>
        <w:t>egistration request</w:t>
      </w:r>
      <w:r w:rsidR="00716D55">
        <w:rPr>
          <w:rFonts w:asciiTheme="minorHAnsi" w:hAnsiTheme="minorHAnsi" w:cstheme="minorHAnsi"/>
        </w:rPr>
        <w:t>,</w:t>
      </w:r>
      <w:r w:rsidRPr="009F22FD">
        <w:rPr>
          <w:rFonts w:asciiTheme="minorHAnsi" w:hAnsiTheme="minorHAnsi" w:cstheme="minorHAnsi"/>
        </w:rPr>
        <w:t xml:space="preserve"> Post Office creates UDP socket for the application and sends the </w:t>
      </w:r>
      <w:r w:rsidR="00716D55">
        <w:rPr>
          <w:rFonts w:asciiTheme="minorHAnsi" w:hAnsiTheme="minorHAnsi" w:cstheme="minorHAnsi"/>
        </w:rPr>
        <w:t>r</w:t>
      </w:r>
      <w:r w:rsidRPr="009F22FD">
        <w:rPr>
          <w:rFonts w:asciiTheme="minorHAnsi" w:hAnsiTheme="minorHAnsi" w:cstheme="minorHAnsi"/>
        </w:rPr>
        <w:t xml:space="preserve">egistration </w:t>
      </w:r>
      <w:r w:rsidR="00716D55">
        <w:rPr>
          <w:rFonts w:asciiTheme="minorHAnsi" w:hAnsiTheme="minorHAnsi" w:cstheme="minorHAnsi"/>
        </w:rPr>
        <w:t>c</w:t>
      </w:r>
      <w:r w:rsidRPr="009F22FD">
        <w:rPr>
          <w:rFonts w:asciiTheme="minorHAnsi" w:hAnsiTheme="minorHAnsi" w:cstheme="minorHAnsi"/>
        </w:rPr>
        <w:t>onfirmation.</w:t>
      </w:r>
    </w:p>
    <w:p w14:paraId="4E944AA9" w14:textId="77777777" w:rsidR="000573B0" w:rsidRPr="009F22FD" w:rsidRDefault="000573B0" w:rsidP="00064C42">
      <w:pPr>
        <w:pStyle w:val="BodyText"/>
        <w:numPr>
          <w:ilvl w:val="0"/>
          <w:numId w:val="17"/>
        </w:numPr>
        <w:spacing w:line="360" w:lineRule="auto"/>
        <w:ind w:left="714" w:hanging="357"/>
        <w:rPr>
          <w:rFonts w:asciiTheme="minorHAnsi" w:hAnsiTheme="minorHAnsi" w:cstheme="minorHAnsi"/>
        </w:rPr>
      </w:pPr>
      <w:r w:rsidRPr="009F22FD">
        <w:rPr>
          <w:rFonts w:asciiTheme="minorHAnsi" w:hAnsiTheme="minorHAnsi" w:cstheme="minorHAnsi"/>
        </w:rPr>
        <w:t>ENTITY 1 tries to send a message to OAM by calling sendMessage()</w:t>
      </w:r>
      <w:r w:rsidR="00716D55">
        <w:rPr>
          <w:rFonts w:asciiTheme="minorHAnsi" w:hAnsiTheme="minorHAnsi" w:cstheme="minorHAnsi"/>
        </w:rPr>
        <w:t>.</w:t>
      </w:r>
    </w:p>
    <w:p w14:paraId="4E944AAA" w14:textId="77777777" w:rsidR="000573B0" w:rsidRDefault="000573B0" w:rsidP="00064C42">
      <w:pPr>
        <w:pStyle w:val="BodyText"/>
        <w:numPr>
          <w:ilvl w:val="0"/>
          <w:numId w:val="17"/>
        </w:numPr>
        <w:spacing w:line="360" w:lineRule="auto"/>
        <w:ind w:left="714" w:hanging="357"/>
        <w:rPr>
          <w:rFonts w:asciiTheme="minorHAnsi" w:hAnsiTheme="minorHAnsi" w:cstheme="minorHAnsi"/>
        </w:rPr>
      </w:pPr>
      <w:r w:rsidRPr="009F22FD">
        <w:rPr>
          <w:rFonts w:asciiTheme="minorHAnsi" w:hAnsiTheme="minorHAnsi" w:cstheme="minorHAnsi"/>
        </w:rPr>
        <w:t xml:space="preserve">Post </w:t>
      </w:r>
      <w:r w:rsidR="00716D55">
        <w:rPr>
          <w:rFonts w:asciiTheme="minorHAnsi" w:hAnsiTheme="minorHAnsi" w:cstheme="minorHAnsi"/>
        </w:rPr>
        <w:t>O</w:t>
      </w:r>
      <w:r w:rsidRPr="009F22FD">
        <w:rPr>
          <w:rFonts w:asciiTheme="minorHAnsi" w:hAnsiTheme="minorHAnsi" w:cstheme="minorHAnsi"/>
        </w:rPr>
        <w:t>ffice forwards the message to the OAM.</w:t>
      </w:r>
    </w:p>
    <w:p w14:paraId="4E944AAB" w14:textId="77777777" w:rsidR="000D4C92" w:rsidRDefault="000D4C92" w:rsidP="00064C42">
      <w:pPr>
        <w:pStyle w:val="Heading4"/>
        <w:numPr>
          <w:ilvl w:val="2"/>
          <w:numId w:val="38"/>
        </w:numPr>
        <w:ind w:left="720" w:hanging="720"/>
        <w:rPr>
          <w:rFonts w:asciiTheme="minorHAnsi" w:hAnsiTheme="minorHAnsi" w:cstheme="minorHAnsi"/>
          <w:sz w:val="24"/>
          <w:szCs w:val="24"/>
        </w:rPr>
      </w:pPr>
      <w:r>
        <w:rPr>
          <w:rFonts w:asciiTheme="minorHAnsi" w:hAnsiTheme="minorHAnsi" w:cstheme="minorHAnsi"/>
          <w:sz w:val="24"/>
          <w:szCs w:val="24"/>
        </w:rPr>
        <w:t>Class Diagram</w:t>
      </w:r>
    </w:p>
    <w:p w14:paraId="4E944AAC" w14:textId="77777777" w:rsidR="000D4C92" w:rsidRPr="000D4C92" w:rsidRDefault="000D4C92" w:rsidP="000D4C92">
      <w:r>
        <w:rPr>
          <w:noProof/>
        </w:rPr>
        <w:drawing>
          <wp:inline distT="0" distB="0" distL="0" distR="0" wp14:anchorId="4E944FD0" wp14:editId="4E944FD1">
            <wp:extent cx="6057900" cy="3639289"/>
            <wp:effectExtent l="0" t="0" r="0" b="0"/>
            <wp:docPr id="2704" name="Picture 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900" cy="3639289"/>
                    </a:xfrm>
                    <a:prstGeom prst="rect">
                      <a:avLst/>
                    </a:prstGeom>
                    <a:noFill/>
                    <a:ln>
                      <a:noFill/>
                    </a:ln>
                  </pic:spPr>
                </pic:pic>
              </a:graphicData>
            </a:graphic>
          </wp:inline>
        </w:drawing>
      </w:r>
    </w:p>
    <w:p w14:paraId="4E944AAD" w14:textId="77777777" w:rsidR="000D4C92" w:rsidRDefault="000D4C92" w:rsidP="000D4C92">
      <w:pPr>
        <w:pStyle w:val="Caption"/>
        <w:jc w:val="center"/>
        <w:rPr>
          <w:rFonts w:asciiTheme="minorHAnsi" w:hAnsiTheme="minorHAnsi" w:cstheme="minorHAnsi"/>
          <w:sz w:val="22"/>
          <w:szCs w:val="22"/>
        </w:rPr>
      </w:pPr>
      <w:bookmarkStart w:id="856" w:name="_Toc387508102"/>
      <w:r w:rsidRPr="000D4C92">
        <w:rPr>
          <w:rFonts w:asciiTheme="minorHAnsi" w:hAnsiTheme="minorHAnsi" w:cstheme="minorHAnsi"/>
          <w:sz w:val="22"/>
          <w:szCs w:val="22"/>
        </w:rPr>
        <w:t xml:space="preserve">Figure </w:t>
      </w:r>
      <w:r w:rsidRPr="000D4C92">
        <w:rPr>
          <w:rFonts w:asciiTheme="minorHAnsi" w:hAnsiTheme="minorHAnsi" w:cstheme="minorHAnsi"/>
          <w:sz w:val="22"/>
          <w:szCs w:val="22"/>
        </w:rPr>
        <w:fldChar w:fldCharType="begin"/>
      </w:r>
      <w:r w:rsidRPr="000D4C92">
        <w:rPr>
          <w:rFonts w:asciiTheme="minorHAnsi" w:hAnsiTheme="minorHAnsi" w:cstheme="minorHAnsi"/>
          <w:sz w:val="22"/>
          <w:szCs w:val="22"/>
        </w:rPr>
        <w:instrText xml:space="preserve"> SEQ Figure \* ARABIC </w:instrText>
      </w:r>
      <w:r w:rsidRPr="000D4C92">
        <w:rPr>
          <w:rFonts w:asciiTheme="minorHAnsi" w:hAnsiTheme="minorHAnsi" w:cstheme="minorHAnsi"/>
          <w:sz w:val="22"/>
          <w:szCs w:val="22"/>
        </w:rPr>
        <w:fldChar w:fldCharType="separate"/>
      </w:r>
      <w:r w:rsidR="00BE0678">
        <w:rPr>
          <w:rFonts w:asciiTheme="minorHAnsi" w:hAnsiTheme="minorHAnsi" w:cstheme="minorHAnsi"/>
          <w:noProof/>
          <w:sz w:val="22"/>
          <w:szCs w:val="22"/>
        </w:rPr>
        <w:t>2</w:t>
      </w:r>
      <w:r w:rsidRPr="000D4C92">
        <w:rPr>
          <w:rFonts w:asciiTheme="minorHAnsi" w:hAnsiTheme="minorHAnsi" w:cstheme="minorHAnsi"/>
          <w:sz w:val="22"/>
          <w:szCs w:val="22"/>
        </w:rPr>
        <w:fldChar w:fldCharType="end"/>
      </w:r>
      <w:r w:rsidR="00716D55">
        <w:rPr>
          <w:rFonts w:asciiTheme="minorHAnsi" w:hAnsiTheme="minorHAnsi" w:cstheme="minorHAnsi"/>
          <w:sz w:val="22"/>
          <w:szCs w:val="22"/>
        </w:rPr>
        <w:t>:</w:t>
      </w:r>
      <w:r w:rsidRPr="000D4C92">
        <w:rPr>
          <w:rFonts w:asciiTheme="minorHAnsi" w:hAnsiTheme="minorHAnsi" w:cstheme="minorHAnsi"/>
          <w:sz w:val="22"/>
          <w:szCs w:val="22"/>
        </w:rPr>
        <w:t xml:space="preserve"> Class Diagram for Post Office</w:t>
      </w:r>
      <w:bookmarkEnd w:id="856"/>
    </w:p>
    <w:p w14:paraId="4E944AAE" w14:textId="77777777" w:rsidR="000D4C92" w:rsidRDefault="000D4C92" w:rsidP="000D4C92">
      <w:r>
        <w:br w:type="page"/>
      </w:r>
    </w:p>
    <w:p w14:paraId="4E944AAF" w14:textId="77777777" w:rsidR="000F668F" w:rsidRPr="00E31F8A" w:rsidRDefault="000F668F" w:rsidP="00064C42">
      <w:pPr>
        <w:pStyle w:val="Heading4"/>
        <w:numPr>
          <w:ilvl w:val="2"/>
          <w:numId w:val="38"/>
        </w:numPr>
        <w:ind w:left="720" w:hanging="720"/>
        <w:rPr>
          <w:rFonts w:asciiTheme="minorHAnsi" w:hAnsiTheme="minorHAnsi" w:cstheme="minorHAnsi"/>
          <w:sz w:val="24"/>
          <w:szCs w:val="24"/>
        </w:rPr>
      </w:pPr>
      <w:r w:rsidRPr="00E31F8A">
        <w:rPr>
          <w:rFonts w:asciiTheme="minorHAnsi" w:hAnsiTheme="minorHAnsi" w:cstheme="minorHAnsi"/>
          <w:sz w:val="24"/>
          <w:szCs w:val="24"/>
        </w:rPr>
        <w:lastRenderedPageBreak/>
        <w:t>Message format</w:t>
      </w:r>
    </w:p>
    <w:p w14:paraId="4E944AB0" w14:textId="77777777" w:rsidR="00FD205C" w:rsidRPr="009F22FD" w:rsidRDefault="00FD205C" w:rsidP="00716D55">
      <w:pPr>
        <w:spacing w:line="360" w:lineRule="auto"/>
        <w:rPr>
          <w:rFonts w:asciiTheme="minorHAnsi" w:hAnsiTheme="minorHAnsi" w:cstheme="minorHAnsi"/>
          <w:szCs w:val="22"/>
        </w:rPr>
      </w:pPr>
      <w:r w:rsidRPr="009F22FD">
        <w:rPr>
          <w:rFonts w:asciiTheme="minorHAnsi" w:hAnsiTheme="minorHAnsi" w:cstheme="minorHAnsi"/>
          <w:szCs w:val="22"/>
        </w:rPr>
        <w:t>This section describes the message format used by the Post Office framework</w:t>
      </w:r>
    </w:p>
    <w:p w14:paraId="4E944AB1" w14:textId="77777777" w:rsidR="000F668F" w:rsidRPr="00E31F8A" w:rsidRDefault="0049125B" w:rsidP="0049125B">
      <w:pPr>
        <w:pStyle w:val="Caption"/>
        <w:rPr>
          <w:rFonts w:asciiTheme="minorHAnsi" w:hAnsiTheme="minorHAnsi" w:cstheme="minorHAnsi"/>
          <w:sz w:val="22"/>
          <w:szCs w:val="22"/>
        </w:rPr>
      </w:pPr>
      <w:bookmarkStart w:id="857" w:name="_Toc387506474"/>
      <w:r w:rsidRPr="00E31F8A">
        <w:rPr>
          <w:rFonts w:asciiTheme="minorHAnsi" w:hAnsiTheme="minorHAnsi" w:cstheme="minorHAnsi"/>
          <w:sz w:val="22"/>
          <w:szCs w:val="22"/>
        </w:rPr>
        <w:t xml:space="preserve">Table </w:t>
      </w:r>
      <w:r w:rsidRPr="00E31F8A">
        <w:rPr>
          <w:rFonts w:asciiTheme="minorHAnsi" w:hAnsiTheme="minorHAnsi" w:cstheme="minorHAnsi"/>
          <w:sz w:val="22"/>
          <w:szCs w:val="22"/>
        </w:rPr>
        <w:fldChar w:fldCharType="begin"/>
      </w:r>
      <w:r w:rsidRPr="00E31F8A">
        <w:rPr>
          <w:rFonts w:asciiTheme="minorHAnsi" w:hAnsiTheme="minorHAnsi" w:cstheme="minorHAnsi"/>
          <w:sz w:val="22"/>
          <w:szCs w:val="22"/>
        </w:rPr>
        <w:instrText xml:space="preserve"> SEQ Table \* ARABIC </w:instrText>
      </w:r>
      <w:r w:rsidRPr="00E31F8A">
        <w:rPr>
          <w:rFonts w:asciiTheme="minorHAnsi" w:hAnsiTheme="minorHAnsi" w:cstheme="minorHAnsi"/>
          <w:sz w:val="22"/>
          <w:szCs w:val="22"/>
        </w:rPr>
        <w:fldChar w:fldCharType="separate"/>
      </w:r>
      <w:r w:rsidR="00431B6C">
        <w:rPr>
          <w:rFonts w:asciiTheme="minorHAnsi" w:hAnsiTheme="minorHAnsi" w:cstheme="minorHAnsi"/>
          <w:noProof/>
          <w:sz w:val="22"/>
          <w:szCs w:val="22"/>
        </w:rPr>
        <w:t>1</w:t>
      </w:r>
      <w:r w:rsidRPr="00E31F8A">
        <w:rPr>
          <w:rFonts w:asciiTheme="minorHAnsi" w:hAnsiTheme="minorHAnsi" w:cstheme="minorHAnsi"/>
          <w:sz w:val="22"/>
          <w:szCs w:val="22"/>
        </w:rPr>
        <w:fldChar w:fldCharType="end"/>
      </w:r>
      <w:r w:rsidR="00765A6E">
        <w:rPr>
          <w:rFonts w:asciiTheme="minorHAnsi" w:hAnsiTheme="minorHAnsi" w:cstheme="minorHAnsi"/>
          <w:sz w:val="22"/>
          <w:szCs w:val="22"/>
        </w:rPr>
        <w:t>:</w:t>
      </w:r>
      <w:r w:rsidRPr="00E31F8A">
        <w:rPr>
          <w:rFonts w:asciiTheme="minorHAnsi" w:hAnsiTheme="minorHAnsi" w:cstheme="minorHAnsi"/>
          <w:sz w:val="22"/>
          <w:szCs w:val="22"/>
        </w:rPr>
        <w:t xml:space="preserve"> Generic Message Format</w:t>
      </w:r>
      <w:bookmarkEnd w:id="857"/>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848"/>
        <w:gridCol w:w="3729"/>
        <w:gridCol w:w="3728"/>
      </w:tblGrid>
      <w:tr w:rsidR="000F668F" w:rsidRPr="009F22FD" w14:paraId="4E944AB5" w14:textId="77777777" w:rsidTr="0088128C">
        <w:tc>
          <w:tcPr>
            <w:tcW w:w="848" w:type="dxa"/>
            <w:shd w:val="clear" w:color="auto" w:fill="A6A6A6" w:themeFill="background1" w:themeFillShade="A6"/>
          </w:tcPr>
          <w:p w14:paraId="4E944AB2" w14:textId="77777777" w:rsidR="000F668F" w:rsidRPr="009F22FD" w:rsidRDefault="000F668F" w:rsidP="00716D55">
            <w:pPr>
              <w:pStyle w:val="TableContents"/>
              <w:spacing w:before="0" w:after="0" w:line="360" w:lineRule="auto"/>
              <w:rPr>
                <w:rFonts w:asciiTheme="minorHAnsi" w:hAnsiTheme="minorHAnsi" w:cstheme="minorHAnsi"/>
                <w:b/>
                <w:bCs/>
                <w:sz w:val="22"/>
                <w:szCs w:val="22"/>
              </w:rPr>
            </w:pPr>
            <w:r w:rsidRPr="009F22FD">
              <w:rPr>
                <w:rFonts w:asciiTheme="minorHAnsi" w:hAnsiTheme="minorHAnsi" w:cstheme="minorHAnsi"/>
                <w:b/>
                <w:bCs/>
                <w:sz w:val="22"/>
                <w:szCs w:val="22"/>
              </w:rPr>
              <w:t>Bytes</w:t>
            </w:r>
          </w:p>
        </w:tc>
        <w:tc>
          <w:tcPr>
            <w:tcW w:w="3729" w:type="dxa"/>
            <w:shd w:val="clear" w:color="auto" w:fill="A6A6A6" w:themeFill="background1" w:themeFillShade="A6"/>
          </w:tcPr>
          <w:p w14:paraId="4E944AB3" w14:textId="77777777" w:rsidR="000F668F" w:rsidRPr="009F22FD" w:rsidRDefault="000F668F" w:rsidP="00716D55">
            <w:pPr>
              <w:pStyle w:val="TableContents"/>
              <w:spacing w:before="0" w:after="0" w:line="360" w:lineRule="auto"/>
              <w:rPr>
                <w:rFonts w:asciiTheme="minorHAnsi" w:hAnsiTheme="minorHAnsi" w:cstheme="minorHAnsi"/>
                <w:b/>
                <w:bCs/>
                <w:sz w:val="22"/>
                <w:szCs w:val="22"/>
              </w:rPr>
            </w:pPr>
            <w:r w:rsidRPr="009F22FD">
              <w:rPr>
                <w:rFonts w:asciiTheme="minorHAnsi" w:hAnsiTheme="minorHAnsi" w:cstheme="minorHAnsi"/>
                <w:b/>
                <w:bCs/>
                <w:sz w:val="22"/>
                <w:szCs w:val="22"/>
              </w:rPr>
              <w:t>Field</w:t>
            </w:r>
          </w:p>
        </w:tc>
        <w:tc>
          <w:tcPr>
            <w:tcW w:w="3728" w:type="dxa"/>
            <w:shd w:val="clear" w:color="auto" w:fill="A6A6A6" w:themeFill="background1" w:themeFillShade="A6"/>
          </w:tcPr>
          <w:p w14:paraId="4E944AB4" w14:textId="77777777" w:rsidR="000F668F" w:rsidRPr="009F22FD" w:rsidRDefault="000F668F" w:rsidP="00716D55">
            <w:pPr>
              <w:pStyle w:val="TableContents"/>
              <w:spacing w:before="0" w:after="0" w:line="360" w:lineRule="auto"/>
              <w:rPr>
                <w:rFonts w:asciiTheme="minorHAnsi" w:hAnsiTheme="minorHAnsi" w:cstheme="minorHAnsi"/>
                <w:b/>
                <w:bCs/>
                <w:sz w:val="22"/>
                <w:szCs w:val="22"/>
              </w:rPr>
            </w:pPr>
            <w:r w:rsidRPr="009F22FD">
              <w:rPr>
                <w:rFonts w:asciiTheme="minorHAnsi" w:hAnsiTheme="minorHAnsi" w:cstheme="minorHAnsi"/>
                <w:b/>
                <w:bCs/>
                <w:sz w:val="22"/>
                <w:szCs w:val="22"/>
              </w:rPr>
              <w:t>Notes</w:t>
            </w:r>
          </w:p>
        </w:tc>
      </w:tr>
      <w:tr w:rsidR="000F668F" w:rsidRPr="009F22FD" w14:paraId="4E944AB9" w14:textId="77777777" w:rsidTr="00B5521C">
        <w:tc>
          <w:tcPr>
            <w:tcW w:w="848" w:type="dxa"/>
          </w:tcPr>
          <w:p w14:paraId="4E944AB6" w14:textId="77777777" w:rsidR="000F668F" w:rsidRPr="009F22FD" w:rsidRDefault="000F668F" w:rsidP="00716D55">
            <w:pPr>
              <w:pStyle w:val="TableContents"/>
              <w:spacing w:before="0" w:after="0" w:line="360" w:lineRule="auto"/>
              <w:rPr>
                <w:rFonts w:asciiTheme="minorHAnsi" w:hAnsiTheme="minorHAnsi" w:cstheme="minorHAnsi"/>
                <w:sz w:val="22"/>
                <w:szCs w:val="22"/>
              </w:rPr>
            </w:pPr>
            <w:r w:rsidRPr="009F22FD">
              <w:rPr>
                <w:rFonts w:asciiTheme="minorHAnsi" w:hAnsiTheme="minorHAnsi" w:cstheme="minorHAnsi"/>
                <w:sz w:val="22"/>
                <w:szCs w:val="22"/>
              </w:rPr>
              <w:t>0..3</w:t>
            </w:r>
          </w:p>
        </w:tc>
        <w:tc>
          <w:tcPr>
            <w:tcW w:w="3729" w:type="dxa"/>
          </w:tcPr>
          <w:p w14:paraId="4E944AB7" w14:textId="77777777" w:rsidR="000F668F" w:rsidRPr="009F22FD" w:rsidRDefault="000F668F" w:rsidP="00716D55">
            <w:pPr>
              <w:pStyle w:val="TableContents"/>
              <w:spacing w:before="0" w:after="0" w:line="360" w:lineRule="auto"/>
              <w:rPr>
                <w:rFonts w:asciiTheme="minorHAnsi" w:hAnsiTheme="minorHAnsi" w:cstheme="minorHAnsi"/>
                <w:sz w:val="22"/>
                <w:szCs w:val="22"/>
              </w:rPr>
            </w:pPr>
            <w:r w:rsidRPr="009F22FD">
              <w:rPr>
                <w:rFonts w:asciiTheme="minorHAnsi" w:hAnsiTheme="minorHAnsi" w:cstheme="minorHAnsi"/>
                <w:sz w:val="22"/>
                <w:szCs w:val="22"/>
              </w:rPr>
              <w:t>From Entity</w:t>
            </w:r>
          </w:p>
        </w:tc>
        <w:tc>
          <w:tcPr>
            <w:tcW w:w="3728" w:type="dxa"/>
          </w:tcPr>
          <w:p w14:paraId="4E944AB8" w14:textId="77777777" w:rsidR="000F668F" w:rsidRPr="009F22FD" w:rsidRDefault="000F668F" w:rsidP="00716D55">
            <w:pPr>
              <w:pStyle w:val="TableContents"/>
              <w:spacing w:before="0" w:after="0" w:line="360" w:lineRule="auto"/>
              <w:rPr>
                <w:rFonts w:asciiTheme="minorHAnsi" w:hAnsiTheme="minorHAnsi" w:cstheme="minorHAnsi"/>
                <w:sz w:val="22"/>
                <w:szCs w:val="22"/>
              </w:rPr>
            </w:pPr>
            <w:r w:rsidRPr="009F22FD">
              <w:rPr>
                <w:rFonts w:asciiTheme="minorHAnsi" w:hAnsiTheme="minorHAnsi" w:cstheme="minorHAnsi"/>
                <w:sz w:val="22"/>
                <w:szCs w:val="22"/>
              </w:rPr>
              <w:t>In network byte order</w:t>
            </w:r>
          </w:p>
        </w:tc>
      </w:tr>
      <w:tr w:rsidR="000F668F" w:rsidRPr="009F22FD" w14:paraId="4E944ABD" w14:textId="77777777" w:rsidTr="00B5521C">
        <w:tc>
          <w:tcPr>
            <w:tcW w:w="848" w:type="dxa"/>
          </w:tcPr>
          <w:p w14:paraId="4E944ABA" w14:textId="77777777" w:rsidR="000F668F" w:rsidRPr="009F22FD" w:rsidRDefault="000F668F" w:rsidP="00716D55">
            <w:pPr>
              <w:pStyle w:val="TableContents"/>
              <w:spacing w:before="0" w:after="0" w:line="360" w:lineRule="auto"/>
              <w:rPr>
                <w:rFonts w:asciiTheme="minorHAnsi" w:hAnsiTheme="minorHAnsi" w:cstheme="minorHAnsi"/>
                <w:sz w:val="22"/>
                <w:szCs w:val="22"/>
              </w:rPr>
            </w:pPr>
            <w:r w:rsidRPr="009F22FD">
              <w:rPr>
                <w:rFonts w:asciiTheme="minorHAnsi" w:hAnsiTheme="minorHAnsi" w:cstheme="minorHAnsi"/>
                <w:sz w:val="22"/>
                <w:szCs w:val="22"/>
              </w:rPr>
              <w:t>4..7</w:t>
            </w:r>
          </w:p>
        </w:tc>
        <w:tc>
          <w:tcPr>
            <w:tcW w:w="3729" w:type="dxa"/>
          </w:tcPr>
          <w:p w14:paraId="4E944ABB" w14:textId="77777777" w:rsidR="000F668F" w:rsidRPr="009F22FD" w:rsidRDefault="000F668F" w:rsidP="00716D55">
            <w:pPr>
              <w:pStyle w:val="TableContents"/>
              <w:spacing w:before="0" w:after="0" w:line="360" w:lineRule="auto"/>
              <w:rPr>
                <w:rFonts w:asciiTheme="minorHAnsi" w:hAnsiTheme="minorHAnsi" w:cstheme="minorHAnsi"/>
                <w:sz w:val="22"/>
                <w:szCs w:val="22"/>
              </w:rPr>
            </w:pPr>
            <w:r w:rsidRPr="009F22FD">
              <w:rPr>
                <w:rFonts w:asciiTheme="minorHAnsi" w:hAnsiTheme="minorHAnsi" w:cstheme="minorHAnsi"/>
                <w:sz w:val="22"/>
                <w:szCs w:val="22"/>
              </w:rPr>
              <w:t>To Entity</w:t>
            </w:r>
          </w:p>
        </w:tc>
        <w:tc>
          <w:tcPr>
            <w:tcW w:w="3728" w:type="dxa"/>
          </w:tcPr>
          <w:p w14:paraId="4E944ABC" w14:textId="77777777" w:rsidR="000F668F" w:rsidRPr="009F22FD" w:rsidRDefault="000F668F" w:rsidP="00716D55">
            <w:pPr>
              <w:pStyle w:val="TableContents"/>
              <w:spacing w:before="0" w:after="0" w:line="360" w:lineRule="auto"/>
              <w:rPr>
                <w:rFonts w:asciiTheme="minorHAnsi" w:hAnsiTheme="minorHAnsi" w:cstheme="minorHAnsi"/>
                <w:sz w:val="22"/>
                <w:szCs w:val="22"/>
              </w:rPr>
            </w:pPr>
            <w:r w:rsidRPr="009F22FD">
              <w:rPr>
                <w:rFonts w:asciiTheme="minorHAnsi" w:hAnsiTheme="minorHAnsi" w:cstheme="minorHAnsi"/>
                <w:sz w:val="22"/>
                <w:szCs w:val="22"/>
              </w:rPr>
              <w:t>In network byte order</w:t>
            </w:r>
          </w:p>
        </w:tc>
      </w:tr>
      <w:tr w:rsidR="000F668F" w:rsidRPr="009F22FD" w14:paraId="4E944AC1" w14:textId="77777777" w:rsidTr="00B5521C">
        <w:tc>
          <w:tcPr>
            <w:tcW w:w="848" w:type="dxa"/>
          </w:tcPr>
          <w:p w14:paraId="4E944ABE" w14:textId="77777777" w:rsidR="000F668F" w:rsidRPr="009F22FD" w:rsidRDefault="000F668F" w:rsidP="00716D55">
            <w:pPr>
              <w:pStyle w:val="TableContents"/>
              <w:spacing w:before="0" w:after="0" w:line="360" w:lineRule="auto"/>
              <w:rPr>
                <w:rFonts w:asciiTheme="minorHAnsi" w:hAnsiTheme="minorHAnsi" w:cstheme="minorHAnsi"/>
                <w:sz w:val="22"/>
                <w:szCs w:val="22"/>
              </w:rPr>
            </w:pPr>
            <w:r w:rsidRPr="009F22FD">
              <w:rPr>
                <w:rFonts w:asciiTheme="minorHAnsi" w:hAnsiTheme="minorHAnsi" w:cstheme="minorHAnsi"/>
                <w:sz w:val="22"/>
                <w:szCs w:val="22"/>
              </w:rPr>
              <w:t>8..11</w:t>
            </w:r>
          </w:p>
        </w:tc>
        <w:tc>
          <w:tcPr>
            <w:tcW w:w="3729" w:type="dxa"/>
          </w:tcPr>
          <w:p w14:paraId="4E944ABF" w14:textId="77777777" w:rsidR="000F668F" w:rsidRPr="009F22FD" w:rsidRDefault="000F668F" w:rsidP="0065789A">
            <w:pPr>
              <w:pStyle w:val="TableContents"/>
              <w:spacing w:before="0" w:after="0" w:line="360" w:lineRule="auto"/>
              <w:rPr>
                <w:rFonts w:asciiTheme="minorHAnsi" w:hAnsiTheme="minorHAnsi" w:cstheme="minorHAnsi"/>
                <w:sz w:val="22"/>
                <w:szCs w:val="22"/>
              </w:rPr>
            </w:pPr>
            <w:r w:rsidRPr="009F22FD">
              <w:rPr>
                <w:rFonts w:asciiTheme="minorHAnsi" w:hAnsiTheme="minorHAnsi" w:cstheme="minorHAnsi"/>
                <w:sz w:val="22"/>
                <w:szCs w:val="22"/>
              </w:rPr>
              <w:t>Message I</w:t>
            </w:r>
            <w:r w:rsidR="0065789A">
              <w:rPr>
                <w:rFonts w:asciiTheme="minorHAnsi" w:hAnsiTheme="minorHAnsi" w:cstheme="minorHAnsi"/>
                <w:sz w:val="22"/>
                <w:szCs w:val="22"/>
              </w:rPr>
              <w:t>D</w:t>
            </w:r>
          </w:p>
        </w:tc>
        <w:tc>
          <w:tcPr>
            <w:tcW w:w="3728" w:type="dxa"/>
          </w:tcPr>
          <w:p w14:paraId="4E944AC0" w14:textId="77777777" w:rsidR="000F668F" w:rsidRPr="009F22FD" w:rsidRDefault="000F668F" w:rsidP="00716D55">
            <w:pPr>
              <w:pStyle w:val="TableContents"/>
              <w:spacing w:before="0" w:after="0" w:line="360" w:lineRule="auto"/>
              <w:rPr>
                <w:rFonts w:asciiTheme="minorHAnsi" w:hAnsiTheme="minorHAnsi" w:cstheme="minorHAnsi"/>
                <w:sz w:val="22"/>
                <w:szCs w:val="22"/>
              </w:rPr>
            </w:pPr>
            <w:r w:rsidRPr="009F22FD">
              <w:rPr>
                <w:rFonts w:asciiTheme="minorHAnsi" w:hAnsiTheme="minorHAnsi" w:cstheme="minorHAnsi"/>
                <w:sz w:val="22"/>
                <w:szCs w:val="22"/>
              </w:rPr>
              <w:t>In network byte order</w:t>
            </w:r>
          </w:p>
        </w:tc>
      </w:tr>
      <w:tr w:rsidR="000F668F" w:rsidRPr="009F22FD" w14:paraId="4E944AC5" w14:textId="77777777" w:rsidTr="00B5521C">
        <w:tc>
          <w:tcPr>
            <w:tcW w:w="848" w:type="dxa"/>
          </w:tcPr>
          <w:p w14:paraId="4E944AC2" w14:textId="77777777" w:rsidR="000F668F" w:rsidRPr="009F22FD" w:rsidRDefault="000F668F" w:rsidP="00716D55">
            <w:pPr>
              <w:pStyle w:val="TableContents"/>
              <w:spacing w:before="0" w:after="0" w:line="360" w:lineRule="auto"/>
              <w:rPr>
                <w:rFonts w:asciiTheme="minorHAnsi" w:hAnsiTheme="minorHAnsi" w:cstheme="minorHAnsi"/>
                <w:sz w:val="22"/>
                <w:szCs w:val="22"/>
              </w:rPr>
            </w:pPr>
            <w:r w:rsidRPr="009F22FD">
              <w:rPr>
                <w:rFonts w:asciiTheme="minorHAnsi" w:hAnsiTheme="minorHAnsi" w:cstheme="minorHAnsi"/>
                <w:sz w:val="22"/>
                <w:szCs w:val="22"/>
              </w:rPr>
              <w:t>12..end</w:t>
            </w:r>
          </w:p>
        </w:tc>
        <w:tc>
          <w:tcPr>
            <w:tcW w:w="3729" w:type="dxa"/>
          </w:tcPr>
          <w:p w14:paraId="4E944AC3" w14:textId="77777777" w:rsidR="000F668F" w:rsidRPr="009F22FD" w:rsidRDefault="000F668F" w:rsidP="00716D55">
            <w:pPr>
              <w:pStyle w:val="TableContents"/>
              <w:spacing w:before="0" w:after="0" w:line="360" w:lineRule="auto"/>
              <w:rPr>
                <w:rFonts w:asciiTheme="minorHAnsi" w:hAnsiTheme="minorHAnsi" w:cstheme="minorHAnsi"/>
                <w:sz w:val="22"/>
                <w:szCs w:val="22"/>
              </w:rPr>
            </w:pPr>
            <w:r w:rsidRPr="009F22FD">
              <w:rPr>
                <w:rFonts w:asciiTheme="minorHAnsi" w:hAnsiTheme="minorHAnsi" w:cstheme="minorHAnsi"/>
                <w:sz w:val="22"/>
                <w:szCs w:val="22"/>
              </w:rPr>
              <w:t>Message Specific Data</w:t>
            </w:r>
          </w:p>
        </w:tc>
        <w:tc>
          <w:tcPr>
            <w:tcW w:w="3728" w:type="dxa"/>
          </w:tcPr>
          <w:p w14:paraId="4E944AC4" w14:textId="77777777" w:rsidR="000F668F" w:rsidRPr="009F22FD" w:rsidRDefault="000F668F" w:rsidP="00716D55">
            <w:pPr>
              <w:pStyle w:val="TableContents"/>
              <w:spacing w:before="0" w:after="0" w:line="360" w:lineRule="auto"/>
              <w:rPr>
                <w:rFonts w:asciiTheme="minorHAnsi" w:hAnsiTheme="minorHAnsi" w:cstheme="minorHAnsi"/>
                <w:sz w:val="22"/>
                <w:szCs w:val="22"/>
              </w:rPr>
            </w:pPr>
            <w:r w:rsidRPr="009F22FD">
              <w:rPr>
                <w:rFonts w:asciiTheme="minorHAnsi" w:hAnsiTheme="minorHAnsi" w:cstheme="minorHAnsi"/>
                <w:sz w:val="22"/>
                <w:szCs w:val="22"/>
              </w:rPr>
              <w:t>Optional</w:t>
            </w:r>
          </w:p>
        </w:tc>
      </w:tr>
    </w:tbl>
    <w:p w14:paraId="4E944AC6" w14:textId="77777777" w:rsidR="000F668F" w:rsidRPr="009F22FD" w:rsidRDefault="00286121" w:rsidP="0049125B">
      <w:pPr>
        <w:shd w:val="clear" w:color="auto" w:fill="FFFFFF"/>
        <w:spacing w:before="96" w:after="120" w:line="360" w:lineRule="auto"/>
        <w:rPr>
          <w:rFonts w:asciiTheme="minorHAnsi" w:hAnsiTheme="minorHAnsi" w:cstheme="minorHAnsi"/>
          <w:color w:val="000000"/>
          <w:szCs w:val="22"/>
          <w:lang w:eastAsia="en-IN"/>
        </w:rPr>
      </w:pPr>
      <w:r>
        <w:rPr>
          <w:rFonts w:asciiTheme="minorHAnsi" w:hAnsiTheme="minorHAnsi" w:cstheme="minorHAnsi"/>
          <w:szCs w:val="22"/>
        </w:rPr>
        <w:t>Following</w:t>
      </w:r>
      <w:r w:rsidR="000F668F" w:rsidRPr="009F22FD">
        <w:rPr>
          <w:rFonts w:asciiTheme="minorHAnsi" w:hAnsiTheme="minorHAnsi" w:cstheme="minorHAnsi"/>
          <w:color w:val="000000"/>
          <w:szCs w:val="22"/>
          <w:lang w:eastAsia="en-IN"/>
        </w:rPr>
        <w:t xml:space="preserve"> are </w:t>
      </w:r>
      <w:r>
        <w:rPr>
          <w:rFonts w:asciiTheme="minorHAnsi" w:hAnsiTheme="minorHAnsi" w:cstheme="minorHAnsi"/>
          <w:color w:val="000000"/>
          <w:szCs w:val="22"/>
          <w:lang w:eastAsia="en-IN"/>
        </w:rPr>
        <w:t xml:space="preserve">the </w:t>
      </w:r>
      <w:r w:rsidR="000F668F" w:rsidRPr="009F22FD">
        <w:rPr>
          <w:rFonts w:asciiTheme="minorHAnsi" w:hAnsiTheme="minorHAnsi" w:cstheme="minorHAnsi"/>
          <w:color w:val="000000"/>
          <w:szCs w:val="22"/>
          <w:lang w:eastAsia="en-IN"/>
        </w:rPr>
        <w:t xml:space="preserve">some examples of </w:t>
      </w:r>
      <w:r w:rsidR="00A31DC0" w:rsidRPr="009F22FD">
        <w:rPr>
          <w:rFonts w:asciiTheme="minorHAnsi" w:hAnsiTheme="minorHAnsi" w:cstheme="minorHAnsi"/>
          <w:color w:val="000000"/>
          <w:szCs w:val="22"/>
          <w:lang w:eastAsia="en-IN"/>
        </w:rPr>
        <w:t>serialized</w:t>
      </w:r>
      <w:r w:rsidR="000F668F" w:rsidRPr="009F22FD">
        <w:rPr>
          <w:rFonts w:asciiTheme="minorHAnsi" w:hAnsiTheme="minorHAnsi" w:cstheme="minorHAnsi"/>
          <w:color w:val="000000"/>
          <w:szCs w:val="22"/>
          <w:lang w:eastAsia="en-IN"/>
        </w:rPr>
        <w:t xml:space="preserve"> messages a</w:t>
      </w:r>
      <w:r w:rsidR="000573B0" w:rsidRPr="009F22FD">
        <w:rPr>
          <w:rFonts w:asciiTheme="minorHAnsi" w:hAnsiTheme="minorHAnsi" w:cstheme="minorHAnsi"/>
          <w:color w:val="000000"/>
          <w:szCs w:val="22"/>
          <w:lang w:eastAsia="en-IN"/>
        </w:rPr>
        <w:t xml:space="preserve">s they appear in a UDP packet. </w:t>
      </w:r>
      <w:r w:rsidR="0088128C">
        <w:rPr>
          <w:rFonts w:asciiTheme="minorHAnsi" w:hAnsiTheme="minorHAnsi" w:cstheme="minorHAnsi"/>
          <w:color w:val="000000"/>
          <w:szCs w:val="22"/>
          <w:lang w:eastAsia="en-IN"/>
        </w:rPr>
        <w:t>T</w:t>
      </w:r>
      <w:r w:rsidR="000F668F" w:rsidRPr="009F22FD">
        <w:rPr>
          <w:rFonts w:asciiTheme="minorHAnsi" w:hAnsiTheme="minorHAnsi" w:cstheme="minorHAnsi"/>
          <w:color w:val="000000"/>
          <w:szCs w:val="22"/>
          <w:lang w:eastAsia="en-IN"/>
        </w:rPr>
        <w:t>his is the UDP payload.</w:t>
      </w:r>
      <w:r w:rsidR="000573B0" w:rsidRPr="009F22FD">
        <w:rPr>
          <w:rFonts w:asciiTheme="minorHAnsi" w:hAnsiTheme="minorHAnsi" w:cstheme="minorHAnsi"/>
          <w:color w:val="000000"/>
          <w:szCs w:val="22"/>
          <w:lang w:eastAsia="en-IN"/>
        </w:rPr>
        <w:t xml:space="preserve">  </w:t>
      </w:r>
      <w:r w:rsidR="000F668F" w:rsidRPr="009F22FD">
        <w:rPr>
          <w:rFonts w:asciiTheme="minorHAnsi" w:hAnsiTheme="minorHAnsi" w:cstheme="minorHAnsi"/>
          <w:color w:val="000000"/>
          <w:szCs w:val="22"/>
          <w:lang w:eastAsia="en-IN"/>
        </w:rPr>
        <w:t>All values are big endian.</w:t>
      </w:r>
    </w:p>
    <w:p w14:paraId="4E944AC7" w14:textId="77777777" w:rsidR="000F668F" w:rsidRDefault="000F668F" w:rsidP="000F668F">
      <w:pPr>
        <w:shd w:val="clear" w:color="auto" w:fill="FFFFFF"/>
        <w:spacing w:before="96" w:after="120" w:line="285" w:lineRule="atLeast"/>
        <w:rPr>
          <w:rFonts w:cs="Arial"/>
          <w:b/>
          <w:color w:val="000000"/>
          <w:szCs w:val="22"/>
          <w:u w:val="single"/>
          <w:lang w:eastAsia="en-IN"/>
        </w:rPr>
      </w:pPr>
      <w:r w:rsidRPr="00D36B98">
        <w:rPr>
          <w:rFonts w:cs="Arial"/>
          <w:b/>
          <w:color w:val="000000"/>
          <w:szCs w:val="22"/>
          <w:u w:val="single"/>
          <w:lang w:eastAsia="en-IN"/>
        </w:rPr>
        <w:t>RegisterReq</w:t>
      </w:r>
    </w:p>
    <w:p w14:paraId="4E944AC8" w14:textId="77777777" w:rsidR="002E0467" w:rsidRPr="002E0467" w:rsidRDefault="002E0467" w:rsidP="002E0467">
      <w:pPr>
        <w:pStyle w:val="Caption"/>
        <w:rPr>
          <w:rFonts w:asciiTheme="minorHAnsi" w:hAnsiTheme="minorHAnsi" w:cstheme="minorHAnsi"/>
          <w:sz w:val="22"/>
          <w:szCs w:val="22"/>
          <w:lang w:eastAsia="en-IN"/>
        </w:rPr>
      </w:pPr>
      <w:bookmarkStart w:id="858" w:name="_Toc387506475"/>
      <w:r w:rsidRPr="002E0467">
        <w:rPr>
          <w:rFonts w:asciiTheme="minorHAnsi" w:hAnsiTheme="minorHAnsi" w:cstheme="minorHAnsi"/>
          <w:sz w:val="22"/>
          <w:szCs w:val="22"/>
        </w:rPr>
        <w:t xml:space="preserve">Table </w:t>
      </w:r>
      <w:r w:rsidRPr="002E0467">
        <w:rPr>
          <w:rFonts w:asciiTheme="minorHAnsi" w:hAnsiTheme="minorHAnsi" w:cstheme="minorHAnsi"/>
          <w:sz w:val="22"/>
          <w:szCs w:val="22"/>
        </w:rPr>
        <w:fldChar w:fldCharType="begin"/>
      </w:r>
      <w:r w:rsidRPr="002E0467">
        <w:rPr>
          <w:rFonts w:asciiTheme="minorHAnsi" w:hAnsiTheme="minorHAnsi" w:cstheme="minorHAnsi"/>
          <w:sz w:val="22"/>
          <w:szCs w:val="22"/>
        </w:rPr>
        <w:instrText xml:space="preserve"> SEQ Table \* ARABIC </w:instrText>
      </w:r>
      <w:r w:rsidRPr="002E0467">
        <w:rPr>
          <w:rFonts w:asciiTheme="minorHAnsi" w:hAnsiTheme="minorHAnsi" w:cstheme="minorHAnsi"/>
          <w:sz w:val="22"/>
          <w:szCs w:val="22"/>
        </w:rPr>
        <w:fldChar w:fldCharType="separate"/>
      </w:r>
      <w:r w:rsidR="00431B6C">
        <w:rPr>
          <w:rFonts w:asciiTheme="minorHAnsi" w:hAnsiTheme="minorHAnsi" w:cstheme="minorHAnsi"/>
          <w:noProof/>
          <w:sz w:val="22"/>
          <w:szCs w:val="22"/>
        </w:rPr>
        <w:t>2</w:t>
      </w:r>
      <w:r w:rsidRPr="002E0467">
        <w:rPr>
          <w:rFonts w:asciiTheme="minorHAnsi" w:hAnsiTheme="minorHAnsi" w:cstheme="minorHAnsi"/>
          <w:sz w:val="22"/>
          <w:szCs w:val="22"/>
        </w:rPr>
        <w:fldChar w:fldCharType="end"/>
      </w:r>
      <w:r w:rsidR="00765A6E">
        <w:rPr>
          <w:rFonts w:asciiTheme="minorHAnsi" w:hAnsiTheme="minorHAnsi" w:cstheme="minorHAnsi"/>
          <w:sz w:val="22"/>
          <w:szCs w:val="22"/>
        </w:rPr>
        <w:t>:</w:t>
      </w:r>
      <w:r w:rsidRPr="002E0467">
        <w:rPr>
          <w:rFonts w:asciiTheme="minorHAnsi" w:hAnsiTheme="minorHAnsi" w:cstheme="minorHAnsi"/>
          <w:sz w:val="22"/>
          <w:szCs w:val="22"/>
        </w:rPr>
        <w:t xml:space="preserve"> Register Request Message Format</w:t>
      </w:r>
      <w:bookmarkEnd w:id="858"/>
    </w:p>
    <w:tbl>
      <w:tblPr>
        <w:tblStyle w:val="TableGrid1"/>
        <w:tblW w:w="0" w:type="auto"/>
        <w:tblInd w:w="14" w:type="dxa"/>
        <w:tblLayout w:type="fixed"/>
        <w:tblLook w:val="04A0" w:firstRow="1" w:lastRow="0" w:firstColumn="1" w:lastColumn="0" w:noHBand="0" w:noVBand="1"/>
      </w:tblPr>
      <w:tblGrid>
        <w:gridCol w:w="236"/>
        <w:gridCol w:w="370"/>
        <w:gridCol w:w="310"/>
        <w:gridCol w:w="310"/>
        <w:gridCol w:w="310"/>
        <w:gridCol w:w="310"/>
        <w:gridCol w:w="309"/>
        <w:gridCol w:w="309"/>
        <w:gridCol w:w="607"/>
        <w:gridCol w:w="425"/>
        <w:gridCol w:w="567"/>
        <w:gridCol w:w="709"/>
        <w:gridCol w:w="1276"/>
        <w:gridCol w:w="1276"/>
        <w:gridCol w:w="1417"/>
        <w:gridCol w:w="992"/>
        <w:gridCol w:w="9"/>
      </w:tblGrid>
      <w:tr w:rsidR="00D36B98" w14:paraId="4E944AD9" w14:textId="77777777" w:rsidTr="00FA07BA">
        <w:trPr>
          <w:gridAfter w:val="1"/>
          <w:cnfStyle w:val="100000000000" w:firstRow="1" w:lastRow="0" w:firstColumn="0" w:lastColumn="0" w:oddVBand="0" w:evenVBand="0" w:oddHBand="0" w:evenHBand="0" w:firstRowFirstColumn="0" w:firstRowLastColumn="0" w:lastRowFirstColumn="0" w:lastRowLastColumn="0"/>
          <w:wAfter w:w="9" w:type="dxa"/>
        </w:trPr>
        <w:tc>
          <w:tcPr>
            <w:tcW w:w="23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C9" w14:textId="77777777" w:rsidR="00D36B98" w:rsidRPr="00FA07BA" w:rsidRDefault="00D36B98" w:rsidP="00584DD7">
            <w:pPr>
              <w:spacing w:before="96" w:after="120" w:line="285" w:lineRule="atLeast"/>
              <w:rPr>
                <w:rFonts w:cs="Arial"/>
                <w:color w:val="auto"/>
                <w:sz w:val="16"/>
                <w:szCs w:val="16"/>
                <w:lang w:eastAsia="en-IN"/>
              </w:rPr>
            </w:pPr>
            <w:r w:rsidRPr="00FA07BA">
              <w:rPr>
                <w:rFonts w:cs="Arial"/>
                <w:color w:val="auto"/>
                <w:sz w:val="16"/>
                <w:szCs w:val="16"/>
                <w:lang w:eastAsia="en-IN"/>
              </w:rPr>
              <w:t>0</w:t>
            </w:r>
          </w:p>
        </w:tc>
        <w:tc>
          <w:tcPr>
            <w:tcW w:w="37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CA" w14:textId="77777777" w:rsidR="00D36B98" w:rsidRPr="00FA07BA" w:rsidRDefault="00D36B98" w:rsidP="00584DD7">
            <w:pPr>
              <w:spacing w:before="96" w:after="120" w:line="285" w:lineRule="atLeast"/>
              <w:rPr>
                <w:rFonts w:cs="Arial"/>
                <w:color w:val="auto"/>
                <w:sz w:val="16"/>
                <w:szCs w:val="16"/>
                <w:lang w:eastAsia="en-IN"/>
              </w:rPr>
            </w:pPr>
            <w:r w:rsidRPr="00FA07BA">
              <w:rPr>
                <w:rFonts w:cs="Arial"/>
                <w:color w:val="auto"/>
                <w:sz w:val="16"/>
                <w:szCs w:val="16"/>
                <w:lang w:eastAsia="en-IN"/>
              </w:rPr>
              <w:t>1</w:t>
            </w:r>
          </w:p>
        </w:tc>
        <w:tc>
          <w:tcPr>
            <w:tcW w:w="3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CB" w14:textId="77777777" w:rsidR="00D36B98" w:rsidRPr="00FA07BA" w:rsidRDefault="00D36B98" w:rsidP="00584DD7">
            <w:pPr>
              <w:spacing w:before="96" w:after="120" w:line="285" w:lineRule="atLeast"/>
              <w:rPr>
                <w:rFonts w:cs="Arial"/>
                <w:color w:val="auto"/>
                <w:sz w:val="16"/>
                <w:szCs w:val="16"/>
                <w:lang w:eastAsia="en-IN"/>
              </w:rPr>
            </w:pPr>
            <w:r w:rsidRPr="00FA07BA">
              <w:rPr>
                <w:rFonts w:cs="Arial"/>
                <w:color w:val="auto"/>
                <w:sz w:val="16"/>
                <w:szCs w:val="16"/>
                <w:lang w:eastAsia="en-IN"/>
              </w:rPr>
              <w:t>2</w:t>
            </w:r>
          </w:p>
        </w:tc>
        <w:tc>
          <w:tcPr>
            <w:tcW w:w="3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CC" w14:textId="77777777" w:rsidR="00D36B98" w:rsidRPr="00FA07BA" w:rsidRDefault="00D36B98" w:rsidP="00584DD7">
            <w:pPr>
              <w:spacing w:before="96" w:after="120" w:line="285" w:lineRule="atLeast"/>
              <w:rPr>
                <w:rFonts w:cs="Arial"/>
                <w:color w:val="auto"/>
                <w:sz w:val="16"/>
                <w:szCs w:val="16"/>
                <w:lang w:eastAsia="en-IN"/>
              </w:rPr>
            </w:pPr>
            <w:r w:rsidRPr="00FA07BA">
              <w:rPr>
                <w:rFonts w:cs="Arial"/>
                <w:color w:val="auto"/>
                <w:sz w:val="16"/>
                <w:szCs w:val="16"/>
                <w:lang w:eastAsia="en-IN"/>
              </w:rPr>
              <w:t>3</w:t>
            </w:r>
          </w:p>
        </w:tc>
        <w:tc>
          <w:tcPr>
            <w:tcW w:w="3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CD" w14:textId="77777777" w:rsidR="00D36B98" w:rsidRPr="00FA07BA" w:rsidRDefault="00D36B98" w:rsidP="00584DD7">
            <w:pPr>
              <w:spacing w:before="96" w:after="120" w:line="285" w:lineRule="atLeast"/>
              <w:rPr>
                <w:rFonts w:cs="Arial"/>
                <w:color w:val="auto"/>
                <w:sz w:val="16"/>
                <w:szCs w:val="16"/>
                <w:lang w:eastAsia="en-IN"/>
              </w:rPr>
            </w:pPr>
            <w:r w:rsidRPr="00FA07BA">
              <w:rPr>
                <w:rFonts w:cs="Arial"/>
                <w:color w:val="auto"/>
                <w:sz w:val="16"/>
                <w:szCs w:val="16"/>
                <w:lang w:eastAsia="en-IN"/>
              </w:rPr>
              <w:t>4</w:t>
            </w:r>
          </w:p>
        </w:tc>
        <w:tc>
          <w:tcPr>
            <w:tcW w:w="3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CE" w14:textId="77777777" w:rsidR="00D36B98" w:rsidRPr="00FA07BA" w:rsidRDefault="00D36B98" w:rsidP="00584DD7">
            <w:pPr>
              <w:spacing w:before="96" w:after="120" w:line="285" w:lineRule="atLeast"/>
              <w:rPr>
                <w:rFonts w:cs="Arial"/>
                <w:color w:val="auto"/>
                <w:sz w:val="16"/>
                <w:szCs w:val="16"/>
                <w:lang w:eastAsia="en-IN"/>
              </w:rPr>
            </w:pPr>
            <w:r w:rsidRPr="00FA07BA">
              <w:rPr>
                <w:rFonts w:cs="Arial"/>
                <w:color w:val="auto"/>
                <w:sz w:val="16"/>
                <w:szCs w:val="16"/>
                <w:lang w:eastAsia="en-IN"/>
              </w:rPr>
              <w:t>5</w:t>
            </w:r>
          </w:p>
        </w:tc>
        <w:tc>
          <w:tcPr>
            <w:tcW w:w="3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CF" w14:textId="77777777" w:rsidR="00D36B98" w:rsidRPr="00FA07BA" w:rsidRDefault="00D36B98" w:rsidP="00584DD7">
            <w:pPr>
              <w:spacing w:before="96" w:after="120" w:line="285" w:lineRule="atLeast"/>
              <w:rPr>
                <w:rFonts w:cs="Arial"/>
                <w:color w:val="auto"/>
                <w:sz w:val="16"/>
                <w:szCs w:val="16"/>
                <w:lang w:eastAsia="en-IN"/>
              </w:rPr>
            </w:pPr>
            <w:r w:rsidRPr="00FA07BA">
              <w:rPr>
                <w:rFonts w:cs="Arial"/>
                <w:color w:val="auto"/>
                <w:sz w:val="16"/>
                <w:szCs w:val="16"/>
                <w:lang w:eastAsia="en-IN"/>
              </w:rPr>
              <w:t>6</w:t>
            </w:r>
          </w:p>
        </w:tc>
        <w:tc>
          <w:tcPr>
            <w:tcW w:w="3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D0" w14:textId="77777777" w:rsidR="00D36B98" w:rsidRPr="00FA07BA" w:rsidRDefault="00D36B98" w:rsidP="00584DD7">
            <w:pPr>
              <w:spacing w:before="96" w:after="120" w:line="285" w:lineRule="atLeast"/>
              <w:rPr>
                <w:rFonts w:cs="Arial"/>
                <w:color w:val="auto"/>
                <w:sz w:val="16"/>
                <w:szCs w:val="16"/>
                <w:lang w:eastAsia="en-IN"/>
              </w:rPr>
            </w:pPr>
            <w:r w:rsidRPr="00FA07BA">
              <w:rPr>
                <w:rFonts w:cs="Arial"/>
                <w:color w:val="auto"/>
                <w:sz w:val="16"/>
                <w:szCs w:val="16"/>
                <w:lang w:eastAsia="en-IN"/>
              </w:rPr>
              <w:t>7</w:t>
            </w:r>
          </w:p>
        </w:tc>
        <w:tc>
          <w:tcPr>
            <w:tcW w:w="60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D1" w14:textId="77777777" w:rsidR="00D36B98" w:rsidRPr="00FA07BA" w:rsidRDefault="00D36B98" w:rsidP="00584DD7">
            <w:pPr>
              <w:spacing w:before="96" w:after="120" w:line="285" w:lineRule="atLeast"/>
              <w:rPr>
                <w:rFonts w:cs="Arial"/>
                <w:color w:val="auto"/>
                <w:sz w:val="16"/>
                <w:szCs w:val="16"/>
                <w:lang w:eastAsia="en-IN"/>
              </w:rPr>
            </w:pPr>
            <w:r w:rsidRPr="00FA07BA">
              <w:rPr>
                <w:rFonts w:cs="Arial"/>
                <w:color w:val="auto"/>
                <w:sz w:val="16"/>
                <w:szCs w:val="16"/>
                <w:lang w:eastAsia="en-IN"/>
              </w:rPr>
              <w:t>8</w:t>
            </w:r>
          </w:p>
        </w:tc>
        <w:tc>
          <w:tcPr>
            <w:tcW w:w="4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D2" w14:textId="77777777" w:rsidR="00D36B98" w:rsidRPr="00FA07BA" w:rsidRDefault="00D36B98" w:rsidP="00584DD7">
            <w:pPr>
              <w:spacing w:before="96" w:after="120" w:line="285" w:lineRule="atLeast"/>
              <w:rPr>
                <w:rFonts w:cs="Arial"/>
                <w:color w:val="auto"/>
                <w:sz w:val="16"/>
                <w:szCs w:val="16"/>
                <w:lang w:eastAsia="en-IN"/>
              </w:rPr>
            </w:pPr>
            <w:r w:rsidRPr="00FA07BA">
              <w:rPr>
                <w:rFonts w:cs="Arial"/>
                <w:color w:val="auto"/>
                <w:sz w:val="16"/>
                <w:szCs w:val="16"/>
                <w:lang w:eastAsia="en-IN"/>
              </w:rPr>
              <w:t>9</w:t>
            </w:r>
          </w:p>
        </w:tc>
        <w:tc>
          <w:tcPr>
            <w:tcW w:w="5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D3" w14:textId="77777777" w:rsidR="00D36B98" w:rsidRPr="00FA07BA" w:rsidRDefault="00D36B98" w:rsidP="00584DD7">
            <w:pPr>
              <w:spacing w:before="96" w:after="120" w:line="285" w:lineRule="atLeast"/>
              <w:rPr>
                <w:rFonts w:cs="Arial"/>
                <w:color w:val="auto"/>
                <w:sz w:val="16"/>
                <w:szCs w:val="16"/>
                <w:lang w:eastAsia="en-IN"/>
              </w:rPr>
            </w:pPr>
            <w:r w:rsidRPr="00FA07BA">
              <w:rPr>
                <w:rFonts w:cs="Arial"/>
                <w:color w:val="auto"/>
                <w:sz w:val="16"/>
                <w:szCs w:val="16"/>
                <w:lang w:eastAsia="en-IN"/>
              </w:rPr>
              <w:t>10</w:t>
            </w:r>
          </w:p>
        </w:tc>
        <w:tc>
          <w:tcPr>
            <w:tcW w:w="7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D4" w14:textId="77777777" w:rsidR="00D36B98" w:rsidRPr="00FA07BA" w:rsidRDefault="00D36B98" w:rsidP="00584DD7">
            <w:pPr>
              <w:spacing w:before="96" w:after="120" w:line="285" w:lineRule="atLeast"/>
              <w:rPr>
                <w:rFonts w:cs="Arial"/>
                <w:color w:val="auto"/>
                <w:sz w:val="16"/>
                <w:szCs w:val="16"/>
                <w:lang w:eastAsia="en-IN"/>
              </w:rPr>
            </w:pPr>
            <w:r w:rsidRPr="00FA07BA">
              <w:rPr>
                <w:rFonts w:cs="Arial"/>
                <w:color w:val="auto"/>
                <w:sz w:val="16"/>
                <w:szCs w:val="16"/>
                <w:lang w:eastAsia="en-IN"/>
              </w:rPr>
              <w:t>11</w:t>
            </w:r>
          </w:p>
        </w:tc>
        <w:tc>
          <w:tcPr>
            <w:tcW w:w="127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D5" w14:textId="77777777" w:rsidR="00D36B98" w:rsidRPr="00FA07BA" w:rsidRDefault="00D36B98" w:rsidP="00584DD7">
            <w:pPr>
              <w:spacing w:before="96" w:after="120" w:line="285" w:lineRule="atLeast"/>
              <w:rPr>
                <w:rFonts w:cs="Arial"/>
                <w:color w:val="auto"/>
                <w:sz w:val="16"/>
                <w:szCs w:val="16"/>
                <w:lang w:eastAsia="en-IN"/>
              </w:rPr>
            </w:pPr>
            <w:r w:rsidRPr="00FA07BA">
              <w:rPr>
                <w:rFonts w:cs="Arial"/>
                <w:color w:val="auto"/>
                <w:sz w:val="16"/>
                <w:szCs w:val="16"/>
                <w:lang w:eastAsia="en-IN"/>
              </w:rPr>
              <w:t>12</w:t>
            </w:r>
          </w:p>
        </w:tc>
        <w:tc>
          <w:tcPr>
            <w:tcW w:w="127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D6" w14:textId="77777777" w:rsidR="00D36B98" w:rsidRPr="00FA07BA" w:rsidRDefault="00D36B98" w:rsidP="00584DD7">
            <w:pPr>
              <w:spacing w:before="96" w:after="120" w:line="285" w:lineRule="atLeast"/>
              <w:rPr>
                <w:rFonts w:cs="Arial"/>
                <w:color w:val="auto"/>
                <w:sz w:val="16"/>
                <w:szCs w:val="16"/>
                <w:lang w:eastAsia="en-IN"/>
              </w:rPr>
            </w:pPr>
            <w:r w:rsidRPr="00FA07BA">
              <w:rPr>
                <w:rFonts w:cs="Arial"/>
                <w:color w:val="auto"/>
                <w:sz w:val="16"/>
                <w:szCs w:val="16"/>
                <w:lang w:eastAsia="en-IN"/>
              </w:rPr>
              <w:t>13</w:t>
            </w:r>
          </w:p>
        </w:tc>
        <w:tc>
          <w:tcPr>
            <w:tcW w:w="14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D7" w14:textId="77777777" w:rsidR="00D36B98" w:rsidRPr="00FA07BA" w:rsidRDefault="00D36B98" w:rsidP="00584DD7">
            <w:pPr>
              <w:spacing w:before="96" w:after="120" w:line="285" w:lineRule="atLeast"/>
              <w:rPr>
                <w:rFonts w:cs="Arial"/>
                <w:color w:val="auto"/>
                <w:sz w:val="16"/>
                <w:szCs w:val="16"/>
                <w:lang w:eastAsia="en-IN"/>
              </w:rPr>
            </w:pPr>
            <w:r w:rsidRPr="00FA07BA">
              <w:rPr>
                <w:rFonts w:cs="Arial"/>
                <w:color w:val="auto"/>
                <w:sz w:val="16"/>
                <w:szCs w:val="16"/>
                <w:lang w:eastAsia="en-IN"/>
              </w:rPr>
              <w:t>14</w:t>
            </w:r>
          </w:p>
        </w:tc>
        <w:tc>
          <w:tcPr>
            <w:tcW w:w="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D8" w14:textId="77777777" w:rsidR="00D36B98" w:rsidRPr="00FA07BA" w:rsidRDefault="00D36B98" w:rsidP="00584DD7">
            <w:pPr>
              <w:spacing w:before="96" w:after="120" w:line="285" w:lineRule="atLeast"/>
              <w:rPr>
                <w:rFonts w:cs="Arial"/>
                <w:color w:val="auto"/>
                <w:sz w:val="16"/>
                <w:szCs w:val="16"/>
                <w:lang w:eastAsia="en-IN"/>
              </w:rPr>
            </w:pPr>
            <w:r w:rsidRPr="00FA07BA">
              <w:rPr>
                <w:rFonts w:cs="Arial"/>
                <w:color w:val="auto"/>
                <w:sz w:val="16"/>
                <w:szCs w:val="16"/>
                <w:lang w:eastAsia="en-IN"/>
              </w:rPr>
              <w:t>15</w:t>
            </w:r>
          </w:p>
        </w:tc>
      </w:tr>
      <w:tr w:rsidR="00D36B98" w14:paraId="4E944ADE" w14:textId="77777777" w:rsidTr="00FA07BA">
        <w:tc>
          <w:tcPr>
            <w:tcW w:w="1226" w:type="dxa"/>
            <w:gridSpan w:val="4"/>
          </w:tcPr>
          <w:p w14:paraId="4E944ADA" w14:textId="77777777" w:rsidR="00D36B98" w:rsidRPr="00D36B98" w:rsidRDefault="00D36B98" w:rsidP="00716D55">
            <w:pPr>
              <w:spacing w:before="0" w:after="0" w:line="360" w:lineRule="auto"/>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fromEntity</w:t>
            </w:r>
          </w:p>
        </w:tc>
        <w:tc>
          <w:tcPr>
            <w:tcW w:w="1238" w:type="dxa"/>
            <w:gridSpan w:val="4"/>
          </w:tcPr>
          <w:p w14:paraId="4E944ADB" w14:textId="77777777" w:rsidR="00D36B98" w:rsidRPr="00D36B98" w:rsidRDefault="00D36B98" w:rsidP="00716D55">
            <w:pPr>
              <w:spacing w:before="0" w:after="0" w:line="360" w:lineRule="auto"/>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toEntity</w:t>
            </w:r>
          </w:p>
        </w:tc>
        <w:tc>
          <w:tcPr>
            <w:tcW w:w="2308" w:type="dxa"/>
            <w:gridSpan w:val="4"/>
          </w:tcPr>
          <w:p w14:paraId="4E944ADC" w14:textId="77777777" w:rsidR="00D36B98" w:rsidRPr="00D36B98" w:rsidRDefault="00D36B98" w:rsidP="00716D55">
            <w:pPr>
              <w:spacing w:before="0" w:after="0" w:line="360" w:lineRule="auto"/>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serializationId(</w:t>
            </w:r>
            <w:r>
              <w:rPr>
                <w:rFonts w:asciiTheme="minorHAnsi" w:hAnsiTheme="minorHAnsi" w:cstheme="minorHAnsi"/>
                <w:color w:val="000000"/>
                <w:szCs w:val="22"/>
                <w:lang w:eastAsia="en-IN"/>
              </w:rPr>
              <w:t>REGISTER_REQ</w:t>
            </w:r>
            <w:r w:rsidRPr="00D36B98">
              <w:rPr>
                <w:rFonts w:asciiTheme="minorHAnsi" w:hAnsiTheme="minorHAnsi" w:cstheme="minorHAnsi"/>
                <w:color w:val="000000"/>
                <w:szCs w:val="22"/>
                <w:lang w:eastAsia="en-IN"/>
              </w:rPr>
              <w:t>)</w:t>
            </w:r>
          </w:p>
        </w:tc>
        <w:tc>
          <w:tcPr>
            <w:tcW w:w="4970" w:type="dxa"/>
            <w:gridSpan w:val="5"/>
          </w:tcPr>
          <w:p w14:paraId="4E944ADD" w14:textId="77777777" w:rsidR="00D36B98" w:rsidRPr="00D36B98" w:rsidRDefault="00D36B98" w:rsidP="00716D55">
            <w:pPr>
              <w:spacing w:before="0" w:after="0" w:line="360" w:lineRule="auto"/>
              <w:rPr>
                <w:rFonts w:asciiTheme="minorHAnsi" w:hAnsiTheme="minorHAnsi" w:cstheme="minorHAnsi"/>
                <w:color w:val="000000"/>
                <w:szCs w:val="22"/>
                <w:lang w:eastAsia="en-IN"/>
              </w:rPr>
            </w:pPr>
            <w:r>
              <w:rPr>
                <w:rFonts w:asciiTheme="minorHAnsi" w:hAnsiTheme="minorHAnsi" w:cstheme="minorHAnsi"/>
                <w:noProof/>
                <w:color w:val="000000"/>
                <w:szCs w:val="22"/>
              </w:rPr>
              <mc:AlternateContent>
                <mc:Choice Requires="wps">
                  <w:drawing>
                    <wp:anchor distT="0" distB="0" distL="114300" distR="114300" simplePos="0" relativeHeight="251647488" behindDoc="0" locked="0" layoutInCell="1" allowOverlap="1" wp14:anchorId="4E944FD2" wp14:editId="4E944FD3">
                      <wp:simplePos x="0" y="0"/>
                      <wp:positionH relativeFrom="column">
                        <wp:posOffset>-61030</wp:posOffset>
                      </wp:positionH>
                      <wp:positionV relativeFrom="paragraph">
                        <wp:posOffset>133692</wp:posOffset>
                      </wp:positionV>
                      <wp:extent cx="1155561" cy="0"/>
                      <wp:effectExtent l="38100" t="76200" r="0" b="114300"/>
                      <wp:wrapNone/>
                      <wp:docPr id="20" name="Straight Arrow Connector 20"/>
                      <wp:cNvGraphicFramePr/>
                      <a:graphic xmlns:a="http://schemas.openxmlformats.org/drawingml/2006/main">
                        <a:graphicData uri="http://schemas.microsoft.com/office/word/2010/wordprocessingShape">
                          <wps:wsp>
                            <wps:cNvCnPr/>
                            <wps:spPr>
                              <a:xfrm flipH="1">
                                <a:off x="0" y="0"/>
                                <a:ext cx="115556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D83321" id="_x0000_t32" coordsize="21600,21600" o:spt="32" o:oned="t" path="m,l21600,21600e" filled="f">
                      <v:path arrowok="t" fillok="f" o:connecttype="none"/>
                      <o:lock v:ext="edit" shapetype="t"/>
                    </v:shapetype>
                    <v:shape id="Straight Arrow Connector 20" o:spid="_x0000_s1026" type="#_x0000_t32" style="position:absolute;margin-left:-4.8pt;margin-top:10.55pt;width:91pt;height:0;flip:x;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" strokecolor="#4579b8 [3044]">
                      <v:stroke endarrow="open"/>
                    </v:shape>
                  </w:pict>
                </mc:Fallback>
              </mc:AlternateContent>
            </w:r>
            <w:r>
              <w:rPr>
                <w:rFonts w:asciiTheme="minorHAnsi" w:hAnsiTheme="minorHAnsi" w:cstheme="minorHAnsi"/>
                <w:noProof/>
                <w:color w:val="000000"/>
                <w:szCs w:val="22"/>
              </w:rPr>
              <mc:AlternateContent>
                <mc:Choice Requires="wps">
                  <w:drawing>
                    <wp:anchor distT="0" distB="0" distL="114300" distR="114300" simplePos="0" relativeHeight="251643392" behindDoc="0" locked="0" layoutInCell="1" allowOverlap="1" wp14:anchorId="4E944FD4" wp14:editId="4E944FD5">
                      <wp:simplePos x="0" y="0"/>
                      <wp:positionH relativeFrom="column">
                        <wp:posOffset>1998881</wp:posOffset>
                      </wp:positionH>
                      <wp:positionV relativeFrom="paragraph">
                        <wp:posOffset>133692</wp:posOffset>
                      </wp:positionV>
                      <wp:extent cx="1095271" cy="0"/>
                      <wp:effectExtent l="0" t="76200" r="10160" b="114300"/>
                      <wp:wrapNone/>
                      <wp:docPr id="19" name="Straight Arrow Connector 19"/>
                      <wp:cNvGraphicFramePr/>
                      <a:graphic xmlns:a="http://schemas.openxmlformats.org/drawingml/2006/main">
                        <a:graphicData uri="http://schemas.microsoft.com/office/word/2010/wordprocessingShape">
                          <wps:wsp>
                            <wps:cNvCnPr/>
                            <wps:spPr>
                              <a:xfrm>
                                <a:off x="0" y="0"/>
                                <a:ext cx="109527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0FED32" id="Straight Arrow Connector 19" o:spid="_x0000_s1026" type="#_x0000_t32" style="position:absolute;margin-left:157.4pt;margin-top:10.55pt;width:86.25pt;height:0;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" strokecolor="#4579b8 [3044]">
                      <v:stroke endarrow="open"/>
                    </v:shape>
                  </w:pict>
                </mc:Fallback>
              </mc:AlternateContent>
            </w:r>
            <w:r>
              <w:rPr>
                <w:rFonts w:asciiTheme="minorHAnsi" w:hAnsiTheme="minorHAnsi" w:cstheme="minorHAnsi"/>
                <w:color w:val="000000"/>
                <w:szCs w:val="22"/>
                <w:lang w:eastAsia="en-IN"/>
              </w:rPr>
              <w:t xml:space="preserve">                                   Serialized Data</w:t>
            </w:r>
          </w:p>
        </w:tc>
      </w:tr>
    </w:tbl>
    <w:p w14:paraId="4E944ADF" w14:textId="77777777" w:rsidR="00D36B98" w:rsidRDefault="00D36B98" w:rsidP="008049CA">
      <w:pPr>
        <w:pStyle w:val="BodyText"/>
        <w:spacing w:before="240"/>
        <w:rPr>
          <w:lang w:eastAsia="en-IN"/>
        </w:rPr>
      </w:pPr>
    </w:p>
    <w:p w14:paraId="4E944AE0" w14:textId="77777777" w:rsidR="00D36B98" w:rsidRPr="00D36B98" w:rsidRDefault="00D36B98" w:rsidP="00D36B98">
      <w:pPr>
        <w:pStyle w:val="BodyText"/>
        <w:rPr>
          <w:b/>
          <w:u w:val="single"/>
          <w:lang w:eastAsia="en-IN"/>
        </w:rPr>
      </w:pPr>
      <w:r w:rsidRPr="00D36B98">
        <w:rPr>
          <w:b/>
          <w:u w:val="single"/>
          <w:lang w:eastAsia="en-IN"/>
        </w:rPr>
        <w:t>MessageRoutingInd</w:t>
      </w:r>
    </w:p>
    <w:p w14:paraId="4E944AE1" w14:textId="77777777" w:rsidR="002E0467" w:rsidRPr="002E0467" w:rsidRDefault="002E0467" w:rsidP="002E0467">
      <w:pPr>
        <w:pStyle w:val="Caption"/>
        <w:rPr>
          <w:rFonts w:asciiTheme="minorHAnsi" w:hAnsiTheme="minorHAnsi" w:cstheme="minorHAnsi"/>
          <w:sz w:val="22"/>
          <w:szCs w:val="22"/>
          <w:lang w:eastAsia="en-IN"/>
        </w:rPr>
      </w:pPr>
      <w:bookmarkStart w:id="859" w:name="_Toc387506476"/>
      <w:r w:rsidRPr="002E0467">
        <w:rPr>
          <w:rFonts w:asciiTheme="minorHAnsi" w:hAnsiTheme="minorHAnsi" w:cstheme="minorHAnsi"/>
          <w:sz w:val="22"/>
          <w:szCs w:val="22"/>
        </w:rPr>
        <w:t xml:space="preserve">Table </w:t>
      </w:r>
      <w:r w:rsidRPr="002E0467">
        <w:rPr>
          <w:rFonts w:asciiTheme="minorHAnsi" w:hAnsiTheme="minorHAnsi" w:cstheme="minorHAnsi"/>
          <w:sz w:val="22"/>
          <w:szCs w:val="22"/>
        </w:rPr>
        <w:fldChar w:fldCharType="begin"/>
      </w:r>
      <w:r w:rsidRPr="002E0467">
        <w:rPr>
          <w:rFonts w:asciiTheme="minorHAnsi" w:hAnsiTheme="minorHAnsi" w:cstheme="minorHAnsi"/>
          <w:sz w:val="22"/>
          <w:szCs w:val="22"/>
        </w:rPr>
        <w:instrText xml:space="preserve"> SEQ Table \* ARABIC </w:instrText>
      </w:r>
      <w:r w:rsidRPr="002E0467">
        <w:rPr>
          <w:rFonts w:asciiTheme="minorHAnsi" w:hAnsiTheme="minorHAnsi" w:cstheme="minorHAnsi"/>
          <w:sz w:val="22"/>
          <w:szCs w:val="22"/>
        </w:rPr>
        <w:fldChar w:fldCharType="separate"/>
      </w:r>
      <w:r w:rsidR="00431B6C">
        <w:rPr>
          <w:rFonts w:asciiTheme="minorHAnsi" w:hAnsiTheme="minorHAnsi" w:cstheme="minorHAnsi"/>
          <w:noProof/>
          <w:sz w:val="22"/>
          <w:szCs w:val="22"/>
        </w:rPr>
        <w:t>3</w:t>
      </w:r>
      <w:r w:rsidRPr="002E0467">
        <w:rPr>
          <w:rFonts w:asciiTheme="minorHAnsi" w:hAnsiTheme="minorHAnsi" w:cstheme="minorHAnsi"/>
          <w:sz w:val="22"/>
          <w:szCs w:val="22"/>
        </w:rPr>
        <w:fldChar w:fldCharType="end"/>
      </w:r>
      <w:r w:rsidR="00765A6E">
        <w:rPr>
          <w:rFonts w:asciiTheme="minorHAnsi" w:hAnsiTheme="minorHAnsi" w:cstheme="minorHAnsi"/>
          <w:sz w:val="22"/>
          <w:szCs w:val="22"/>
        </w:rPr>
        <w:t>:</w:t>
      </w:r>
      <w:r w:rsidRPr="002E0467">
        <w:rPr>
          <w:rFonts w:asciiTheme="minorHAnsi" w:hAnsiTheme="minorHAnsi" w:cstheme="minorHAnsi"/>
          <w:sz w:val="22"/>
          <w:szCs w:val="22"/>
        </w:rPr>
        <w:t xml:space="preserve"> Message Routing </w:t>
      </w:r>
      <w:r w:rsidR="00765A6E">
        <w:rPr>
          <w:rFonts w:asciiTheme="minorHAnsi" w:hAnsiTheme="minorHAnsi" w:cstheme="minorHAnsi"/>
          <w:sz w:val="22"/>
          <w:szCs w:val="22"/>
        </w:rPr>
        <w:t>I</w:t>
      </w:r>
      <w:r w:rsidRPr="002E0467">
        <w:rPr>
          <w:rFonts w:asciiTheme="minorHAnsi" w:hAnsiTheme="minorHAnsi" w:cstheme="minorHAnsi"/>
          <w:sz w:val="22"/>
          <w:szCs w:val="22"/>
        </w:rPr>
        <w:t xml:space="preserve">ndication </w:t>
      </w:r>
      <w:r w:rsidR="00765A6E">
        <w:rPr>
          <w:rFonts w:asciiTheme="minorHAnsi" w:hAnsiTheme="minorHAnsi" w:cstheme="minorHAnsi"/>
          <w:sz w:val="22"/>
          <w:szCs w:val="22"/>
        </w:rPr>
        <w:t>M</w:t>
      </w:r>
      <w:r w:rsidRPr="002E0467">
        <w:rPr>
          <w:rFonts w:asciiTheme="minorHAnsi" w:hAnsiTheme="minorHAnsi" w:cstheme="minorHAnsi"/>
          <w:sz w:val="22"/>
          <w:szCs w:val="22"/>
        </w:rPr>
        <w:t>essage format</w:t>
      </w:r>
      <w:bookmarkEnd w:id="859"/>
    </w:p>
    <w:tbl>
      <w:tblPr>
        <w:tblStyle w:val="TableGrid1"/>
        <w:tblW w:w="0" w:type="auto"/>
        <w:tblLayout w:type="fixed"/>
        <w:tblCellMar>
          <w:left w:w="58" w:type="dxa"/>
          <w:right w:w="58" w:type="dxa"/>
        </w:tblCellMar>
        <w:tblLook w:val="04A0" w:firstRow="1" w:lastRow="0" w:firstColumn="1" w:lastColumn="0" w:noHBand="0" w:noVBand="1"/>
      </w:tblPr>
      <w:tblGrid>
        <w:gridCol w:w="250"/>
        <w:gridCol w:w="370"/>
        <w:gridCol w:w="310"/>
        <w:gridCol w:w="310"/>
        <w:gridCol w:w="310"/>
        <w:gridCol w:w="310"/>
        <w:gridCol w:w="309"/>
        <w:gridCol w:w="309"/>
        <w:gridCol w:w="309"/>
        <w:gridCol w:w="309"/>
        <w:gridCol w:w="401"/>
        <w:gridCol w:w="401"/>
        <w:gridCol w:w="401"/>
        <w:gridCol w:w="401"/>
        <w:gridCol w:w="401"/>
        <w:gridCol w:w="401"/>
        <w:gridCol w:w="401"/>
        <w:gridCol w:w="401"/>
        <w:gridCol w:w="401"/>
        <w:gridCol w:w="401"/>
        <w:gridCol w:w="401"/>
        <w:gridCol w:w="401"/>
        <w:gridCol w:w="401"/>
        <w:gridCol w:w="401"/>
        <w:gridCol w:w="401"/>
        <w:gridCol w:w="309"/>
        <w:gridCol w:w="336"/>
      </w:tblGrid>
      <w:tr w:rsidR="00480A96" w14:paraId="4E944AFD" w14:textId="77777777" w:rsidTr="00A31DC0">
        <w:trPr>
          <w:cnfStyle w:val="100000000000" w:firstRow="1" w:lastRow="0" w:firstColumn="0" w:lastColumn="0" w:oddVBand="0" w:evenVBand="0" w:oddHBand="0" w:evenHBand="0" w:firstRowFirstColumn="0" w:firstRowLastColumn="0" w:lastRowFirstColumn="0" w:lastRowLastColumn="0"/>
        </w:trPr>
        <w:tc>
          <w:tcPr>
            <w:tcW w:w="25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E2" w14:textId="77777777"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0</w:t>
            </w:r>
          </w:p>
        </w:tc>
        <w:tc>
          <w:tcPr>
            <w:tcW w:w="37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E3" w14:textId="77777777"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1</w:t>
            </w:r>
          </w:p>
        </w:tc>
        <w:tc>
          <w:tcPr>
            <w:tcW w:w="3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E4" w14:textId="77777777"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2</w:t>
            </w:r>
          </w:p>
        </w:tc>
        <w:tc>
          <w:tcPr>
            <w:tcW w:w="3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E5" w14:textId="77777777"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3</w:t>
            </w:r>
          </w:p>
        </w:tc>
        <w:tc>
          <w:tcPr>
            <w:tcW w:w="3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E6" w14:textId="77777777"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4</w:t>
            </w:r>
          </w:p>
        </w:tc>
        <w:tc>
          <w:tcPr>
            <w:tcW w:w="3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E7" w14:textId="77777777"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5</w:t>
            </w:r>
          </w:p>
        </w:tc>
        <w:tc>
          <w:tcPr>
            <w:tcW w:w="3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E8" w14:textId="77777777"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6</w:t>
            </w:r>
          </w:p>
        </w:tc>
        <w:tc>
          <w:tcPr>
            <w:tcW w:w="3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E9" w14:textId="77777777"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7</w:t>
            </w:r>
          </w:p>
        </w:tc>
        <w:tc>
          <w:tcPr>
            <w:tcW w:w="3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EA" w14:textId="77777777"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8</w:t>
            </w:r>
          </w:p>
        </w:tc>
        <w:tc>
          <w:tcPr>
            <w:tcW w:w="3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EB" w14:textId="77777777"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9</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EC" w14:textId="77777777"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10</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ED" w14:textId="77777777"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11</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EE" w14:textId="77777777"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12</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EF" w14:textId="77777777"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13</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F0" w14:textId="77777777"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14</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F1" w14:textId="77777777"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15</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F2" w14:textId="77777777"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16</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F3" w14:textId="77777777"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17</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F4" w14:textId="77777777"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18</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F5" w14:textId="77777777"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19</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F6" w14:textId="77777777"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20</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F7" w14:textId="77777777"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21</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F8" w14:textId="77777777"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22</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F9" w14:textId="77777777"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23</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FA" w14:textId="77777777"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24</w:t>
            </w:r>
          </w:p>
        </w:tc>
        <w:tc>
          <w:tcPr>
            <w:tcW w:w="3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FB" w14:textId="77777777"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w:t>
            </w:r>
          </w:p>
        </w:tc>
        <w:tc>
          <w:tcPr>
            <w:tcW w:w="33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AFC" w14:textId="77777777" w:rsidR="000479BD" w:rsidRPr="000479BD" w:rsidRDefault="000479BD" w:rsidP="000F668F">
            <w:pPr>
              <w:spacing w:before="96" w:after="120" w:line="285" w:lineRule="atLeast"/>
              <w:rPr>
                <w:rFonts w:cs="Arial"/>
                <w:color w:val="000000"/>
                <w:sz w:val="16"/>
                <w:szCs w:val="16"/>
                <w:lang w:eastAsia="en-IN"/>
              </w:rPr>
            </w:pPr>
            <w:r w:rsidRPr="000479BD">
              <w:rPr>
                <w:rFonts w:cs="Arial"/>
                <w:color w:val="000000"/>
                <w:sz w:val="16"/>
                <w:szCs w:val="16"/>
                <w:lang w:eastAsia="en-IN"/>
              </w:rPr>
              <w:t>N</w:t>
            </w:r>
          </w:p>
        </w:tc>
      </w:tr>
      <w:tr w:rsidR="00340C46" w14:paraId="4E944B02" w14:textId="77777777" w:rsidTr="00A31DC0">
        <w:tc>
          <w:tcPr>
            <w:tcW w:w="1240" w:type="dxa"/>
            <w:gridSpan w:val="4"/>
            <w:tcBorders>
              <w:top w:val="single" w:sz="4" w:space="0" w:color="auto"/>
            </w:tcBorders>
          </w:tcPr>
          <w:p w14:paraId="4E944AFE" w14:textId="77777777" w:rsidR="00340C46" w:rsidRPr="00D36B98" w:rsidRDefault="00340C46" w:rsidP="00716D55">
            <w:pPr>
              <w:spacing w:before="0" w:after="0" w:line="360" w:lineRule="auto"/>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fromEntity</w:t>
            </w:r>
          </w:p>
        </w:tc>
        <w:tc>
          <w:tcPr>
            <w:tcW w:w="1238" w:type="dxa"/>
            <w:gridSpan w:val="4"/>
            <w:tcBorders>
              <w:top w:val="single" w:sz="4" w:space="0" w:color="auto"/>
            </w:tcBorders>
          </w:tcPr>
          <w:p w14:paraId="4E944AFF" w14:textId="77777777" w:rsidR="00340C46" w:rsidRPr="00D36B98" w:rsidRDefault="00340C46" w:rsidP="00716D55">
            <w:pPr>
              <w:spacing w:before="0" w:after="0" w:line="360" w:lineRule="auto"/>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toEntity</w:t>
            </w:r>
          </w:p>
        </w:tc>
        <w:tc>
          <w:tcPr>
            <w:tcW w:w="1420" w:type="dxa"/>
            <w:gridSpan w:val="4"/>
            <w:tcBorders>
              <w:top w:val="single" w:sz="4" w:space="0" w:color="auto"/>
            </w:tcBorders>
          </w:tcPr>
          <w:p w14:paraId="4E944B00" w14:textId="77777777" w:rsidR="00340C46" w:rsidRPr="00D36B98" w:rsidRDefault="00340C46" w:rsidP="00716D55">
            <w:pPr>
              <w:spacing w:before="0" w:after="0" w:line="360" w:lineRule="auto"/>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serializationId(MESSAGE_ROUTING_IND)</w:t>
            </w:r>
          </w:p>
        </w:tc>
        <w:tc>
          <w:tcPr>
            <w:tcW w:w="5858" w:type="dxa"/>
            <w:gridSpan w:val="15"/>
            <w:tcBorders>
              <w:top w:val="single" w:sz="4" w:space="0" w:color="auto"/>
            </w:tcBorders>
          </w:tcPr>
          <w:p w14:paraId="4E944B01" w14:textId="77777777" w:rsidR="00340C46" w:rsidRPr="00D36B98" w:rsidRDefault="00D36B98" w:rsidP="00716D55">
            <w:pPr>
              <w:spacing w:before="0" w:after="0" w:line="360" w:lineRule="auto"/>
              <w:rPr>
                <w:rFonts w:asciiTheme="minorHAnsi" w:hAnsiTheme="minorHAnsi" w:cstheme="minorHAnsi"/>
                <w:color w:val="000000"/>
                <w:szCs w:val="22"/>
                <w:lang w:eastAsia="en-IN"/>
              </w:rPr>
            </w:pPr>
            <w:r w:rsidRPr="00D36B98">
              <w:rPr>
                <w:rFonts w:asciiTheme="minorHAnsi" w:hAnsiTheme="minorHAnsi" w:cstheme="minorHAnsi"/>
                <w:noProof/>
                <w:color w:val="000000"/>
                <w:szCs w:val="22"/>
              </w:rPr>
              <mc:AlternateContent>
                <mc:Choice Requires="wps">
                  <w:drawing>
                    <wp:anchor distT="0" distB="0" distL="114300" distR="114300" simplePos="0" relativeHeight="251610624" behindDoc="0" locked="0" layoutInCell="1" allowOverlap="1" wp14:anchorId="4E944FD6" wp14:editId="4E944FD7">
                      <wp:simplePos x="0" y="0"/>
                      <wp:positionH relativeFrom="column">
                        <wp:posOffset>-50165</wp:posOffset>
                      </wp:positionH>
                      <wp:positionV relativeFrom="paragraph">
                        <wp:posOffset>165735</wp:posOffset>
                      </wp:positionV>
                      <wp:extent cx="1155065" cy="8890"/>
                      <wp:effectExtent l="38100" t="76200" r="0" b="105410"/>
                      <wp:wrapNone/>
                      <wp:docPr id="4" name="Straight Arrow Connector 4"/>
                      <wp:cNvGraphicFramePr/>
                      <a:graphic xmlns:a="http://schemas.openxmlformats.org/drawingml/2006/main">
                        <a:graphicData uri="http://schemas.microsoft.com/office/word/2010/wordprocessingShape">
                          <wps:wsp>
                            <wps:cNvCnPr/>
                            <wps:spPr>
                              <a:xfrm flipH="1" flipV="1">
                                <a:off x="0" y="0"/>
                                <a:ext cx="1155065"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D6D8723" id="Straight Arrow Connector 4" o:spid="_x0000_s1026" type="#_x0000_t32" style="position:absolute;margin-left:-3.95pt;margin-top:13.05pt;width:90.95pt;height:.7pt;flip:x y;z-index:25161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" strokecolor="#4579b8 [3044]">
                      <v:stroke endarrow="open"/>
                    </v:shape>
                  </w:pict>
                </mc:Fallback>
              </mc:AlternateContent>
            </w:r>
            <w:r w:rsidR="00340C46" w:rsidRPr="00D36B98">
              <w:rPr>
                <w:rFonts w:asciiTheme="minorHAnsi" w:hAnsiTheme="minorHAnsi" w:cstheme="minorHAnsi"/>
                <w:noProof/>
                <w:color w:val="000000"/>
                <w:szCs w:val="22"/>
              </w:rPr>
              <mc:AlternateContent>
                <mc:Choice Requires="wps">
                  <w:drawing>
                    <wp:anchor distT="0" distB="0" distL="114300" distR="114300" simplePos="0" relativeHeight="251614720" behindDoc="0" locked="0" layoutInCell="1" allowOverlap="1" wp14:anchorId="4E944FD8" wp14:editId="4E944FD9">
                      <wp:simplePos x="0" y="0"/>
                      <wp:positionH relativeFrom="column">
                        <wp:posOffset>2371843</wp:posOffset>
                      </wp:positionH>
                      <wp:positionV relativeFrom="paragraph">
                        <wp:posOffset>160690</wp:posOffset>
                      </wp:positionV>
                      <wp:extent cx="1286189" cy="9525"/>
                      <wp:effectExtent l="0" t="76200" r="9525" b="104775"/>
                      <wp:wrapNone/>
                      <wp:docPr id="6" name="Straight Arrow Connector 6"/>
                      <wp:cNvGraphicFramePr/>
                      <a:graphic xmlns:a="http://schemas.openxmlformats.org/drawingml/2006/main">
                        <a:graphicData uri="http://schemas.microsoft.com/office/word/2010/wordprocessingShape">
                          <wps:wsp>
                            <wps:cNvCnPr/>
                            <wps:spPr>
                              <a:xfrm>
                                <a:off x="0" y="0"/>
                                <a:ext cx="1286189"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2B8AB0" id="Straight Arrow Connector 6" o:spid="_x0000_s1026" type="#_x0000_t32" style="position:absolute;margin-left:186.75pt;margin-top:12.65pt;width:101.25pt;height:.75pt;z-index:25161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" strokecolor="#4579b8 [3044]">
                      <v:stroke endarrow="open"/>
                    </v:shape>
                  </w:pict>
                </mc:Fallback>
              </mc:AlternateContent>
            </w:r>
            <w:r w:rsidR="00340C46" w:rsidRPr="00D36B98">
              <w:rPr>
                <w:rFonts w:asciiTheme="minorHAnsi" w:hAnsiTheme="minorHAnsi" w:cstheme="minorHAnsi"/>
                <w:color w:val="000000"/>
                <w:szCs w:val="22"/>
                <w:lang w:eastAsia="en-IN"/>
              </w:rPr>
              <w:t xml:space="preserve">                                    Serialized Data</w:t>
            </w:r>
          </w:p>
        </w:tc>
      </w:tr>
      <w:tr w:rsidR="00340C46" w14:paraId="4E944B11" w14:textId="77777777" w:rsidTr="00A31DC0">
        <w:tc>
          <w:tcPr>
            <w:tcW w:w="250" w:type="dxa"/>
          </w:tcPr>
          <w:p w14:paraId="4E944B03"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70" w:type="dxa"/>
          </w:tcPr>
          <w:p w14:paraId="4E944B04"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10" w:type="dxa"/>
          </w:tcPr>
          <w:p w14:paraId="4E944B05"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10" w:type="dxa"/>
          </w:tcPr>
          <w:p w14:paraId="4E944B06"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10" w:type="dxa"/>
          </w:tcPr>
          <w:p w14:paraId="4E944B07"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10" w:type="dxa"/>
          </w:tcPr>
          <w:p w14:paraId="4E944B08"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09" w:type="dxa"/>
          </w:tcPr>
          <w:p w14:paraId="4E944B09"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09" w:type="dxa"/>
          </w:tcPr>
          <w:p w14:paraId="4E944B0A"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09" w:type="dxa"/>
          </w:tcPr>
          <w:p w14:paraId="4E944B0B"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09" w:type="dxa"/>
          </w:tcPr>
          <w:p w14:paraId="4E944B0C"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401" w:type="dxa"/>
          </w:tcPr>
          <w:p w14:paraId="4E944B0D"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401" w:type="dxa"/>
          </w:tcPr>
          <w:p w14:paraId="4E944B0E"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1604" w:type="dxa"/>
            <w:gridSpan w:val="4"/>
          </w:tcPr>
          <w:p w14:paraId="4E944B0F"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routingTableLen</w:t>
            </w:r>
          </w:p>
        </w:tc>
        <w:tc>
          <w:tcPr>
            <w:tcW w:w="4254" w:type="dxa"/>
            <w:gridSpan w:val="11"/>
          </w:tcPr>
          <w:p w14:paraId="4E944B10" w14:textId="77777777" w:rsidR="00340C46" w:rsidRPr="00D36B98" w:rsidRDefault="00A31DC0" w:rsidP="000F668F">
            <w:pPr>
              <w:spacing w:before="96" w:after="120" w:line="285" w:lineRule="atLeast"/>
              <w:rPr>
                <w:rFonts w:asciiTheme="minorHAnsi" w:hAnsiTheme="minorHAnsi" w:cstheme="minorHAnsi"/>
                <w:color w:val="000000"/>
                <w:szCs w:val="22"/>
                <w:lang w:eastAsia="en-IN"/>
              </w:rPr>
            </w:pPr>
            <w:r w:rsidRPr="00D36B98">
              <w:rPr>
                <w:rFonts w:asciiTheme="minorHAnsi" w:hAnsiTheme="minorHAnsi" w:cstheme="minorHAnsi"/>
                <w:noProof/>
                <w:color w:val="000000"/>
                <w:szCs w:val="22"/>
              </w:rPr>
              <mc:AlternateContent>
                <mc:Choice Requires="wps">
                  <w:drawing>
                    <wp:anchor distT="0" distB="0" distL="114300" distR="114300" simplePos="0" relativeHeight="251622912" behindDoc="0" locked="0" layoutInCell="1" allowOverlap="1" wp14:anchorId="4E944FDA" wp14:editId="4E944FDB">
                      <wp:simplePos x="0" y="0"/>
                      <wp:positionH relativeFrom="column">
                        <wp:posOffset>-34925</wp:posOffset>
                      </wp:positionH>
                      <wp:positionV relativeFrom="paragraph">
                        <wp:posOffset>163830</wp:posOffset>
                      </wp:positionV>
                      <wp:extent cx="783590" cy="0"/>
                      <wp:effectExtent l="38100" t="76200" r="0" b="114300"/>
                      <wp:wrapNone/>
                      <wp:docPr id="8" name="Straight Arrow Connector 8"/>
                      <wp:cNvGraphicFramePr/>
                      <a:graphic xmlns:a="http://schemas.openxmlformats.org/drawingml/2006/main">
                        <a:graphicData uri="http://schemas.microsoft.com/office/word/2010/wordprocessingShape">
                          <wps:wsp>
                            <wps:cNvCnPr/>
                            <wps:spPr>
                              <a:xfrm flipH="1">
                                <a:off x="0" y="0"/>
                                <a:ext cx="7835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DB8D12" id="Straight Arrow Connector 8" o:spid="_x0000_s1026" type="#_x0000_t32" style="position:absolute;margin-left:-2.75pt;margin-top:12.9pt;width:61.7pt;height:0;flip:x;z-index:25162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" strokecolor="#4579b8 [3044]">
                      <v:stroke endarrow="open"/>
                    </v:shape>
                  </w:pict>
                </mc:Fallback>
              </mc:AlternateContent>
            </w:r>
            <w:r w:rsidRPr="00D36B98">
              <w:rPr>
                <w:rFonts w:asciiTheme="minorHAnsi" w:hAnsiTheme="minorHAnsi" w:cstheme="minorHAnsi"/>
                <w:noProof/>
                <w:color w:val="000000"/>
                <w:szCs w:val="22"/>
              </w:rPr>
              <mc:AlternateContent>
                <mc:Choice Requires="wps">
                  <w:drawing>
                    <wp:anchor distT="0" distB="0" distL="114300" distR="114300" simplePos="0" relativeHeight="251618816" behindDoc="0" locked="0" layoutInCell="1" allowOverlap="1" wp14:anchorId="4E944FDC" wp14:editId="4E944FDD">
                      <wp:simplePos x="0" y="0"/>
                      <wp:positionH relativeFrom="column">
                        <wp:posOffset>1572895</wp:posOffset>
                      </wp:positionH>
                      <wp:positionV relativeFrom="paragraph">
                        <wp:posOffset>144145</wp:posOffset>
                      </wp:positionV>
                      <wp:extent cx="1084580" cy="19685"/>
                      <wp:effectExtent l="0" t="76200" r="20320" b="94615"/>
                      <wp:wrapNone/>
                      <wp:docPr id="7" name="Straight Arrow Connector 7"/>
                      <wp:cNvGraphicFramePr/>
                      <a:graphic xmlns:a="http://schemas.openxmlformats.org/drawingml/2006/main">
                        <a:graphicData uri="http://schemas.microsoft.com/office/word/2010/wordprocessingShape">
                          <wps:wsp>
                            <wps:cNvCnPr/>
                            <wps:spPr>
                              <a:xfrm flipV="1">
                                <a:off x="0" y="0"/>
                                <a:ext cx="1084580" cy="196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B51543" id="Straight Arrow Connector 7" o:spid="_x0000_s1026" type="#_x0000_t32" style="position:absolute;margin-left:123.85pt;margin-top:11.35pt;width:85.4pt;height:1.55pt;flip:y;z-index:251618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" strokecolor="#4579b8 [3044]">
                      <v:stroke endarrow="open"/>
                    </v:shape>
                  </w:pict>
                </mc:Fallback>
              </mc:AlternateContent>
            </w:r>
            <w:r w:rsidR="00340C46" w:rsidRPr="00D36B98">
              <w:rPr>
                <w:rFonts w:asciiTheme="minorHAnsi" w:hAnsiTheme="minorHAnsi" w:cstheme="minorHAnsi"/>
                <w:color w:val="000000"/>
                <w:szCs w:val="22"/>
                <w:lang w:eastAsia="en-IN"/>
              </w:rPr>
              <w:t xml:space="preserve">                  </w:t>
            </w:r>
            <w:r>
              <w:rPr>
                <w:rFonts w:asciiTheme="minorHAnsi" w:hAnsiTheme="minorHAnsi" w:cstheme="minorHAnsi"/>
                <w:color w:val="000000"/>
                <w:szCs w:val="22"/>
                <w:lang w:eastAsia="en-IN"/>
              </w:rPr>
              <w:t xml:space="preserve">       </w:t>
            </w:r>
            <w:r w:rsidR="00340C46" w:rsidRPr="00D36B98">
              <w:rPr>
                <w:rFonts w:asciiTheme="minorHAnsi" w:hAnsiTheme="minorHAnsi" w:cstheme="minorHAnsi"/>
                <w:color w:val="000000"/>
                <w:szCs w:val="22"/>
                <w:lang w:eastAsia="en-IN"/>
              </w:rPr>
              <w:t xml:space="preserve"> routingTable</w:t>
            </w:r>
          </w:p>
        </w:tc>
      </w:tr>
      <w:tr w:rsidR="00340C46" w14:paraId="4E944B26" w14:textId="77777777" w:rsidTr="00A31DC0">
        <w:tc>
          <w:tcPr>
            <w:tcW w:w="250" w:type="dxa"/>
          </w:tcPr>
          <w:p w14:paraId="4E944B12"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70" w:type="dxa"/>
          </w:tcPr>
          <w:p w14:paraId="4E944B13"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10" w:type="dxa"/>
          </w:tcPr>
          <w:p w14:paraId="4E944B14"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10" w:type="dxa"/>
          </w:tcPr>
          <w:p w14:paraId="4E944B15"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10" w:type="dxa"/>
          </w:tcPr>
          <w:p w14:paraId="4E944B16"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10" w:type="dxa"/>
          </w:tcPr>
          <w:p w14:paraId="4E944B17"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09" w:type="dxa"/>
          </w:tcPr>
          <w:p w14:paraId="4E944B18"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09" w:type="dxa"/>
          </w:tcPr>
          <w:p w14:paraId="4E944B19"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09" w:type="dxa"/>
          </w:tcPr>
          <w:p w14:paraId="4E944B1A"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09" w:type="dxa"/>
          </w:tcPr>
          <w:p w14:paraId="4E944B1B"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401" w:type="dxa"/>
          </w:tcPr>
          <w:p w14:paraId="4E944B1C"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401" w:type="dxa"/>
          </w:tcPr>
          <w:p w14:paraId="4E944B1D"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401" w:type="dxa"/>
          </w:tcPr>
          <w:p w14:paraId="4E944B1E"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401" w:type="dxa"/>
          </w:tcPr>
          <w:p w14:paraId="4E944B1F"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401" w:type="dxa"/>
          </w:tcPr>
          <w:p w14:paraId="4E944B20"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401" w:type="dxa"/>
          </w:tcPr>
          <w:p w14:paraId="4E944B21"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401" w:type="dxa"/>
          </w:tcPr>
          <w:p w14:paraId="4E944B22"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D</w:t>
            </w:r>
          </w:p>
        </w:tc>
        <w:tc>
          <w:tcPr>
            <w:tcW w:w="401" w:type="dxa"/>
          </w:tcPr>
          <w:p w14:paraId="4E944B23"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N</w:t>
            </w:r>
          </w:p>
        </w:tc>
        <w:tc>
          <w:tcPr>
            <w:tcW w:w="2807" w:type="dxa"/>
            <w:gridSpan w:val="7"/>
          </w:tcPr>
          <w:p w14:paraId="4E944B24"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entry</w:t>
            </w:r>
          </w:p>
        </w:tc>
        <w:tc>
          <w:tcPr>
            <w:tcW w:w="645" w:type="dxa"/>
            <w:gridSpan w:val="2"/>
          </w:tcPr>
          <w:p w14:paraId="4E944B25"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entry</w:t>
            </w:r>
          </w:p>
        </w:tc>
      </w:tr>
      <w:tr w:rsidR="00340C46" w14:paraId="4E944B3D" w14:textId="77777777" w:rsidTr="00A31DC0">
        <w:tc>
          <w:tcPr>
            <w:tcW w:w="250" w:type="dxa"/>
          </w:tcPr>
          <w:p w14:paraId="4E944B27"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70" w:type="dxa"/>
          </w:tcPr>
          <w:p w14:paraId="4E944B28"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10" w:type="dxa"/>
          </w:tcPr>
          <w:p w14:paraId="4E944B29"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10" w:type="dxa"/>
          </w:tcPr>
          <w:p w14:paraId="4E944B2A"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10" w:type="dxa"/>
          </w:tcPr>
          <w:p w14:paraId="4E944B2B"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10" w:type="dxa"/>
          </w:tcPr>
          <w:p w14:paraId="4E944B2C"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09" w:type="dxa"/>
          </w:tcPr>
          <w:p w14:paraId="4E944B2D"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09" w:type="dxa"/>
          </w:tcPr>
          <w:p w14:paraId="4E944B2E"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09" w:type="dxa"/>
          </w:tcPr>
          <w:p w14:paraId="4E944B2F"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309" w:type="dxa"/>
          </w:tcPr>
          <w:p w14:paraId="4E944B30"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401" w:type="dxa"/>
          </w:tcPr>
          <w:p w14:paraId="4E944B31"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401" w:type="dxa"/>
          </w:tcPr>
          <w:p w14:paraId="4E944B32"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401" w:type="dxa"/>
          </w:tcPr>
          <w:p w14:paraId="4E944B33"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401" w:type="dxa"/>
          </w:tcPr>
          <w:p w14:paraId="4E944B34"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401" w:type="dxa"/>
          </w:tcPr>
          <w:p w14:paraId="4E944B35"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401" w:type="dxa"/>
          </w:tcPr>
          <w:p w14:paraId="4E944B36"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401" w:type="dxa"/>
          </w:tcPr>
          <w:p w14:paraId="4E944B37"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401" w:type="dxa"/>
          </w:tcPr>
          <w:p w14:paraId="4E944B38"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p>
        </w:tc>
        <w:tc>
          <w:tcPr>
            <w:tcW w:w="401" w:type="dxa"/>
          </w:tcPr>
          <w:p w14:paraId="4E944B39"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E</w:t>
            </w:r>
          </w:p>
        </w:tc>
        <w:tc>
          <w:tcPr>
            <w:tcW w:w="1604" w:type="dxa"/>
            <w:gridSpan w:val="4"/>
          </w:tcPr>
          <w:p w14:paraId="4E944B3A" w14:textId="77777777" w:rsidR="00340C46" w:rsidRPr="00D36B98" w:rsidRDefault="00340C46" w:rsidP="0079395A">
            <w:pPr>
              <w:spacing w:before="96" w:after="120" w:line="285" w:lineRule="atLeast"/>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I</w:t>
            </w:r>
            <w:r w:rsidR="0079395A">
              <w:rPr>
                <w:rFonts w:asciiTheme="minorHAnsi" w:hAnsiTheme="minorHAnsi" w:cstheme="minorHAnsi"/>
                <w:color w:val="000000"/>
                <w:szCs w:val="22"/>
                <w:lang w:eastAsia="en-IN"/>
              </w:rPr>
              <w:t>P</w:t>
            </w:r>
            <w:r w:rsidRPr="00D36B98">
              <w:rPr>
                <w:rFonts w:asciiTheme="minorHAnsi" w:hAnsiTheme="minorHAnsi" w:cstheme="minorHAnsi"/>
                <w:color w:val="000000"/>
                <w:szCs w:val="22"/>
                <w:lang w:eastAsia="en-IN"/>
              </w:rPr>
              <w:t xml:space="preserve"> address</w:t>
            </w:r>
          </w:p>
        </w:tc>
        <w:tc>
          <w:tcPr>
            <w:tcW w:w="802" w:type="dxa"/>
            <w:gridSpan w:val="2"/>
          </w:tcPr>
          <w:p w14:paraId="4E944B3B"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Port</w:t>
            </w:r>
          </w:p>
        </w:tc>
        <w:tc>
          <w:tcPr>
            <w:tcW w:w="645" w:type="dxa"/>
            <w:gridSpan w:val="2"/>
          </w:tcPr>
          <w:p w14:paraId="4E944B3C" w14:textId="77777777" w:rsidR="00340C46" w:rsidRPr="00D36B98" w:rsidRDefault="00340C46" w:rsidP="000F668F">
            <w:pPr>
              <w:spacing w:before="96" w:after="120" w:line="285" w:lineRule="atLeast"/>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w:t>
            </w:r>
          </w:p>
        </w:tc>
      </w:tr>
    </w:tbl>
    <w:p w14:paraId="4E944B3E" w14:textId="77777777" w:rsidR="00127AC6" w:rsidRPr="008049CA" w:rsidRDefault="00127AC6" w:rsidP="008049CA">
      <w:pPr>
        <w:shd w:val="clear" w:color="auto" w:fill="FFFFFF"/>
        <w:spacing w:before="0" w:after="0"/>
        <w:rPr>
          <w:rFonts w:cs="Arial"/>
          <w:color w:val="000000"/>
          <w:sz w:val="6"/>
          <w:szCs w:val="22"/>
          <w:lang w:eastAsia="en-IN"/>
        </w:rPr>
      </w:pPr>
    </w:p>
    <w:p w14:paraId="4E944B3F" w14:textId="77777777" w:rsidR="00340C46" w:rsidRPr="00D36B98" w:rsidRDefault="00340C46" w:rsidP="00340C46">
      <w:pPr>
        <w:shd w:val="clear" w:color="auto" w:fill="FFFFFF"/>
        <w:spacing w:before="96" w:after="120" w:line="285" w:lineRule="atLeast"/>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D =&gt; 0 = No default route, 1 = First entry is default route</w:t>
      </w:r>
    </w:p>
    <w:p w14:paraId="4E944B40" w14:textId="77777777" w:rsidR="00340C46" w:rsidRPr="00D36B98" w:rsidRDefault="00340C46" w:rsidP="00340C46">
      <w:pPr>
        <w:shd w:val="clear" w:color="auto" w:fill="FFFFFF"/>
        <w:spacing w:before="96" w:after="120" w:line="285" w:lineRule="atLeast"/>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N =&gt; Number of entries</w:t>
      </w:r>
    </w:p>
    <w:p w14:paraId="4E944B41" w14:textId="77777777" w:rsidR="00127AC6" w:rsidRPr="00D36B98" w:rsidRDefault="00340C46" w:rsidP="00340C46">
      <w:pPr>
        <w:shd w:val="clear" w:color="auto" w:fill="FFFFFF"/>
        <w:spacing w:before="96" w:after="120" w:line="285" w:lineRule="atLeast"/>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E =&gt; Entity</w:t>
      </w:r>
    </w:p>
    <w:p w14:paraId="4E944B42" w14:textId="77777777" w:rsidR="00127AC6" w:rsidRDefault="00D36B98" w:rsidP="000F668F">
      <w:pPr>
        <w:shd w:val="clear" w:color="auto" w:fill="FFFFFF"/>
        <w:spacing w:before="96" w:after="120" w:line="285" w:lineRule="atLeast"/>
        <w:rPr>
          <w:rFonts w:cs="Arial"/>
          <w:b/>
          <w:color w:val="000000"/>
          <w:szCs w:val="22"/>
          <w:u w:val="single"/>
          <w:lang w:eastAsia="en-IN"/>
        </w:rPr>
      </w:pPr>
      <w:r w:rsidRPr="00D36B98">
        <w:rPr>
          <w:rFonts w:cs="Arial"/>
          <w:b/>
          <w:color w:val="000000"/>
          <w:szCs w:val="22"/>
          <w:u w:val="single"/>
          <w:lang w:eastAsia="en-IN"/>
        </w:rPr>
        <w:lastRenderedPageBreak/>
        <w:t>MessagingConnectionReq (contains an embedded message)</w:t>
      </w:r>
    </w:p>
    <w:p w14:paraId="4E944B43" w14:textId="77777777" w:rsidR="00D36B98" w:rsidRDefault="00D36B98" w:rsidP="00D36B98">
      <w:pPr>
        <w:pStyle w:val="BodyText"/>
        <w:rPr>
          <w:lang w:eastAsia="en-IN"/>
        </w:rPr>
      </w:pPr>
    </w:p>
    <w:p w14:paraId="4E944B44" w14:textId="77777777" w:rsidR="002E0467" w:rsidRPr="002E0467" w:rsidRDefault="002E0467" w:rsidP="002E0467">
      <w:pPr>
        <w:pStyle w:val="Caption"/>
        <w:rPr>
          <w:rFonts w:asciiTheme="minorHAnsi" w:hAnsiTheme="minorHAnsi" w:cstheme="minorHAnsi"/>
          <w:sz w:val="22"/>
          <w:szCs w:val="22"/>
          <w:lang w:eastAsia="en-IN"/>
        </w:rPr>
      </w:pPr>
      <w:bookmarkStart w:id="860" w:name="_Toc387506477"/>
      <w:r w:rsidRPr="002E0467">
        <w:rPr>
          <w:rFonts w:asciiTheme="minorHAnsi" w:hAnsiTheme="minorHAnsi" w:cstheme="minorHAnsi"/>
          <w:sz w:val="22"/>
          <w:szCs w:val="22"/>
        </w:rPr>
        <w:t xml:space="preserve">Table </w:t>
      </w:r>
      <w:r w:rsidRPr="002E0467">
        <w:rPr>
          <w:rFonts w:asciiTheme="minorHAnsi" w:hAnsiTheme="minorHAnsi" w:cstheme="minorHAnsi"/>
          <w:sz w:val="22"/>
          <w:szCs w:val="22"/>
        </w:rPr>
        <w:fldChar w:fldCharType="begin"/>
      </w:r>
      <w:r w:rsidRPr="002E0467">
        <w:rPr>
          <w:rFonts w:asciiTheme="minorHAnsi" w:hAnsiTheme="minorHAnsi" w:cstheme="minorHAnsi"/>
          <w:sz w:val="22"/>
          <w:szCs w:val="22"/>
        </w:rPr>
        <w:instrText xml:space="preserve"> SEQ Table \* ARABIC </w:instrText>
      </w:r>
      <w:r w:rsidRPr="002E0467">
        <w:rPr>
          <w:rFonts w:asciiTheme="minorHAnsi" w:hAnsiTheme="minorHAnsi" w:cstheme="minorHAnsi"/>
          <w:sz w:val="22"/>
          <w:szCs w:val="22"/>
        </w:rPr>
        <w:fldChar w:fldCharType="separate"/>
      </w:r>
      <w:r w:rsidR="00431B6C">
        <w:rPr>
          <w:rFonts w:asciiTheme="minorHAnsi" w:hAnsiTheme="minorHAnsi" w:cstheme="minorHAnsi"/>
          <w:noProof/>
          <w:sz w:val="22"/>
          <w:szCs w:val="22"/>
        </w:rPr>
        <w:t>4</w:t>
      </w:r>
      <w:r w:rsidRPr="002E0467">
        <w:rPr>
          <w:rFonts w:asciiTheme="minorHAnsi" w:hAnsiTheme="minorHAnsi" w:cstheme="minorHAnsi"/>
          <w:sz w:val="22"/>
          <w:szCs w:val="22"/>
        </w:rPr>
        <w:fldChar w:fldCharType="end"/>
      </w:r>
      <w:r w:rsidR="00765A6E">
        <w:rPr>
          <w:rFonts w:asciiTheme="minorHAnsi" w:hAnsiTheme="minorHAnsi" w:cstheme="minorHAnsi"/>
          <w:sz w:val="22"/>
          <w:szCs w:val="22"/>
        </w:rPr>
        <w:t>:</w:t>
      </w:r>
      <w:r w:rsidRPr="002E0467">
        <w:rPr>
          <w:rFonts w:asciiTheme="minorHAnsi" w:hAnsiTheme="minorHAnsi" w:cstheme="minorHAnsi"/>
          <w:sz w:val="22"/>
          <w:szCs w:val="22"/>
        </w:rPr>
        <w:t xml:space="preserve"> Message Connection Request </w:t>
      </w:r>
      <w:r w:rsidR="00765A6E">
        <w:rPr>
          <w:rFonts w:asciiTheme="minorHAnsi" w:hAnsiTheme="minorHAnsi" w:cstheme="minorHAnsi"/>
          <w:sz w:val="22"/>
          <w:szCs w:val="22"/>
        </w:rPr>
        <w:t>M</w:t>
      </w:r>
      <w:r w:rsidRPr="002E0467">
        <w:rPr>
          <w:rFonts w:asciiTheme="minorHAnsi" w:hAnsiTheme="minorHAnsi" w:cstheme="minorHAnsi"/>
          <w:sz w:val="22"/>
          <w:szCs w:val="22"/>
        </w:rPr>
        <w:t>essage Format</w:t>
      </w:r>
      <w:bookmarkEnd w:id="860"/>
    </w:p>
    <w:tbl>
      <w:tblPr>
        <w:tblStyle w:val="TableGrid1"/>
        <w:tblW w:w="0" w:type="auto"/>
        <w:tblLayout w:type="fixed"/>
        <w:tblLook w:val="04A0" w:firstRow="1" w:lastRow="0" w:firstColumn="1" w:lastColumn="0" w:noHBand="0" w:noVBand="1"/>
      </w:tblPr>
      <w:tblGrid>
        <w:gridCol w:w="250"/>
        <w:gridCol w:w="370"/>
        <w:gridCol w:w="310"/>
        <w:gridCol w:w="310"/>
        <w:gridCol w:w="310"/>
        <w:gridCol w:w="310"/>
        <w:gridCol w:w="309"/>
        <w:gridCol w:w="309"/>
        <w:gridCol w:w="309"/>
        <w:gridCol w:w="309"/>
        <w:gridCol w:w="401"/>
        <w:gridCol w:w="401"/>
        <w:gridCol w:w="401"/>
        <w:gridCol w:w="401"/>
        <w:gridCol w:w="401"/>
        <w:gridCol w:w="401"/>
        <w:gridCol w:w="401"/>
        <w:gridCol w:w="401"/>
        <w:gridCol w:w="401"/>
        <w:gridCol w:w="401"/>
        <w:gridCol w:w="401"/>
        <w:gridCol w:w="401"/>
        <w:gridCol w:w="401"/>
        <w:gridCol w:w="401"/>
        <w:gridCol w:w="401"/>
        <w:gridCol w:w="309"/>
        <w:gridCol w:w="336"/>
      </w:tblGrid>
      <w:tr w:rsidR="00480A96" w14:paraId="4E944B60" w14:textId="77777777" w:rsidTr="00FA07BA">
        <w:trPr>
          <w:cnfStyle w:val="100000000000" w:firstRow="1" w:lastRow="0" w:firstColumn="0" w:lastColumn="0" w:oddVBand="0" w:evenVBand="0" w:oddHBand="0" w:evenHBand="0" w:firstRowFirstColumn="0" w:firstRowLastColumn="0" w:lastRowFirstColumn="0" w:lastRowLastColumn="0"/>
        </w:trPr>
        <w:tc>
          <w:tcPr>
            <w:tcW w:w="25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B45" w14:textId="77777777"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0</w:t>
            </w:r>
          </w:p>
        </w:tc>
        <w:tc>
          <w:tcPr>
            <w:tcW w:w="37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B46" w14:textId="77777777"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1</w:t>
            </w:r>
          </w:p>
        </w:tc>
        <w:tc>
          <w:tcPr>
            <w:tcW w:w="3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B47" w14:textId="77777777"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2</w:t>
            </w:r>
          </w:p>
        </w:tc>
        <w:tc>
          <w:tcPr>
            <w:tcW w:w="3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B48" w14:textId="77777777"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3</w:t>
            </w:r>
          </w:p>
        </w:tc>
        <w:tc>
          <w:tcPr>
            <w:tcW w:w="3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B49" w14:textId="77777777"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4</w:t>
            </w:r>
          </w:p>
        </w:tc>
        <w:tc>
          <w:tcPr>
            <w:tcW w:w="31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B4A" w14:textId="77777777"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5</w:t>
            </w:r>
          </w:p>
        </w:tc>
        <w:tc>
          <w:tcPr>
            <w:tcW w:w="3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B4B" w14:textId="77777777"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6</w:t>
            </w:r>
          </w:p>
        </w:tc>
        <w:tc>
          <w:tcPr>
            <w:tcW w:w="3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B4C" w14:textId="77777777"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7</w:t>
            </w:r>
          </w:p>
        </w:tc>
        <w:tc>
          <w:tcPr>
            <w:tcW w:w="3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B4D" w14:textId="77777777"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8</w:t>
            </w:r>
          </w:p>
        </w:tc>
        <w:tc>
          <w:tcPr>
            <w:tcW w:w="3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B4E" w14:textId="77777777"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9</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B4F" w14:textId="77777777"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10</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B50" w14:textId="77777777"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11</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B51" w14:textId="77777777"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12</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B52" w14:textId="77777777"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13</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B53" w14:textId="77777777"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14</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B54" w14:textId="77777777"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15</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B55" w14:textId="77777777"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16</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B56" w14:textId="77777777"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17</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B57" w14:textId="77777777"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18</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B58" w14:textId="77777777"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19</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B59" w14:textId="77777777"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20</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B5A" w14:textId="77777777"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21</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B5B" w14:textId="77777777"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22</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B5C" w14:textId="77777777"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23</w:t>
            </w:r>
          </w:p>
        </w:tc>
        <w:tc>
          <w:tcPr>
            <w:tcW w:w="40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B5D" w14:textId="77777777"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24</w:t>
            </w:r>
          </w:p>
        </w:tc>
        <w:tc>
          <w:tcPr>
            <w:tcW w:w="30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B5E" w14:textId="77777777"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w:t>
            </w:r>
          </w:p>
        </w:tc>
        <w:tc>
          <w:tcPr>
            <w:tcW w:w="33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B5F" w14:textId="77777777" w:rsidR="00D36B98" w:rsidRPr="000479BD" w:rsidRDefault="00D36B98" w:rsidP="00584DD7">
            <w:pPr>
              <w:spacing w:before="96" w:after="120" w:line="285" w:lineRule="atLeast"/>
              <w:rPr>
                <w:rFonts w:cs="Arial"/>
                <w:color w:val="000000"/>
                <w:sz w:val="16"/>
                <w:szCs w:val="16"/>
                <w:lang w:eastAsia="en-IN"/>
              </w:rPr>
            </w:pPr>
            <w:r w:rsidRPr="000479BD">
              <w:rPr>
                <w:rFonts w:cs="Arial"/>
                <w:color w:val="000000"/>
                <w:sz w:val="16"/>
                <w:szCs w:val="16"/>
                <w:lang w:eastAsia="en-IN"/>
              </w:rPr>
              <w:t>N</w:t>
            </w:r>
          </w:p>
        </w:tc>
      </w:tr>
      <w:tr w:rsidR="00D36B98" w14:paraId="4E944B65" w14:textId="77777777" w:rsidTr="00FA07BA">
        <w:tc>
          <w:tcPr>
            <w:tcW w:w="1240" w:type="dxa"/>
            <w:gridSpan w:val="4"/>
            <w:tcBorders>
              <w:top w:val="single" w:sz="4" w:space="0" w:color="auto"/>
            </w:tcBorders>
          </w:tcPr>
          <w:p w14:paraId="4E944B61" w14:textId="77777777" w:rsidR="00D36B98" w:rsidRPr="00D36B98" w:rsidRDefault="00D36B98" w:rsidP="00584DD7">
            <w:pPr>
              <w:spacing w:before="96" w:after="120" w:line="285" w:lineRule="atLeast"/>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fromEntity</w:t>
            </w:r>
          </w:p>
        </w:tc>
        <w:tc>
          <w:tcPr>
            <w:tcW w:w="1238" w:type="dxa"/>
            <w:gridSpan w:val="4"/>
            <w:tcBorders>
              <w:top w:val="single" w:sz="4" w:space="0" w:color="auto"/>
            </w:tcBorders>
          </w:tcPr>
          <w:p w14:paraId="4E944B62" w14:textId="77777777" w:rsidR="00D36B98" w:rsidRPr="00D36B98" w:rsidRDefault="00D36B98" w:rsidP="00584DD7">
            <w:pPr>
              <w:spacing w:before="96" w:after="120" w:line="285" w:lineRule="atLeast"/>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toEntity</w:t>
            </w:r>
          </w:p>
        </w:tc>
        <w:tc>
          <w:tcPr>
            <w:tcW w:w="1420" w:type="dxa"/>
            <w:gridSpan w:val="4"/>
            <w:tcBorders>
              <w:top w:val="single" w:sz="4" w:space="0" w:color="auto"/>
            </w:tcBorders>
          </w:tcPr>
          <w:p w14:paraId="4E944B63" w14:textId="77777777" w:rsidR="00D36B98" w:rsidRPr="00D36B98" w:rsidRDefault="00D36B98" w:rsidP="00D36B98">
            <w:pPr>
              <w:spacing w:before="96" w:after="120" w:line="285" w:lineRule="atLeast"/>
              <w:rPr>
                <w:rFonts w:asciiTheme="minorHAnsi" w:hAnsiTheme="minorHAnsi" w:cstheme="minorHAnsi"/>
                <w:color w:val="000000"/>
                <w:szCs w:val="22"/>
                <w:lang w:eastAsia="en-IN"/>
              </w:rPr>
            </w:pPr>
            <w:r w:rsidRPr="00D36B98">
              <w:rPr>
                <w:rFonts w:asciiTheme="minorHAnsi" w:hAnsiTheme="minorHAnsi" w:cstheme="minorHAnsi"/>
                <w:color w:val="000000"/>
                <w:szCs w:val="22"/>
                <w:lang w:eastAsia="en-IN"/>
              </w:rPr>
              <w:t>serializationId(MESSAGE_</w:t>
            </w:r>
            <w:r>
              <w:rPr>
                <w:rFonts w:asciiTheme="minorHAnsi" w:hAnsiTheme="minorHAnsi" w:cstheme="minorHAnsi"/>
                <w:color w:val="000000"/>
                <w:szCs w:val="22"/>
                <w:lang w:eastAsia="en-IN"/>
              </w:rPr>
              <w:t>CONNECTION_REQ</w:t>
            </w:r>
            <w:r w:rsidRPr="00D36B98">
              <w:rPr>
                <w:rFonts w:asciiTheme="minorHAnsi" w:hAnsiTheme="minorHAnsi" w:cstheme="minorHAnsi"/>
                <w:color w:val="000000"/>
                <w:szCs w:val="22"/>
                <w:lang w:eastAsia="en-IN"/>
              </w:rPr>
              <w:t>)</w:t>
            </w:r>
          </w:p>
        </w:tc>
        <w:tc>
          <w:tcPr>
            <w:tcW w:w="5858" w:type="dxa"/>
            <w:gridSpan w:val="15"/>
            <w:tcBorders>
              <w:top w:val="single" w:sz="4" w:space="0" w:color="auto"/>
            </w:tcBorders>
          </w:tcPr>
          <w:p w14:paraId="4E944B64" w14:textId="77777777" w:rsidR="00D36B98" w:rsidRPr="00D36B98" w:rsidRDefault="00D36B98" w:rsidP="00584DD7">
            <w:pPr>
              <w:spacing w:before="96" w:after="120" w:line="285" w:lineRule="atLeast"/>
              <w:rPr>
                <w:rFonts w:asciiTheme="minorHAnsi" w:hAnsiTheme="minorHAnsi" w:cstheme="minorHAnsi"/>
                <w:color w:val="000000"/>
                <w:szCs w:val="22"/>
                <w:lang w:eastAsia="en-IN"/>
              </w:rPr>
            </w:pPr>
            <w:r w:rsidRPr="00D36B98">
              <w:rPr>
                <w:rFonts w:asciiTheme="minorHAnsi" w:hAnsiTheme="minorHAnsi" w:cstheme="minorHAnsi"/>
                <w:noProof/>
                <w:color w:val="000000"/>
                <w:szCs w:val="22"/>
              </w:rPr>
              <mc:AlternateContent>
                <mc:Choice Requires="wps">
                  <w:drawing>
                    <wp:anchor distT="0" distB="0" distL="114300" distR="114300" simplePos="0" relativeHeight="251627008" behindDoc="0" locked="0" layoutInCell="1" allowOverlap="1" wp14:anchorId="4E944FDE" wp14:editId="4E944FDF">
                      <wp:simplePos x="0" y="0"/>
                      <wp:positionH relativeFrom="column">
                        <wp:posOffset>-50165</wp:posOffset>
                      </wp:positionH>
                      <wp:positionV relativeFrom="paragraph">
                        <wp:posOffset>160655</wp:posOffset>
                      </wp:positionV>
                      <wp:extent cx="1155065" cy="0"/>
                      <wp:effectExtent l="38100" t="76200" r="0" b="114300"/>
                      <wp:wrapNone/>
                      <wp:docPr id="12" name="Straight Arrow Connector 12"/>
                      <wp:cNvGraphicFramePr/>
                      <a:graphic xmlns:a="http://schemas.openxmlformats.org/drawingml/2006/main">
                        <a:graphicData uri="http://schemas.microsoft.com/office/word/2010/wordprocessingShape">
                          <wps:wsp>
                            <wps:cNvCnPr/>
                            <wps:spPr>
                              <a:xfrm flipH="1">
                                <a:off x="0" y="0"/>
                                <a:ext cx="115506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237D9964" id="Straight Arrow Connector 12" o:spid="_x0000_s1026" type="#_x0000_t32" style="position:absolute;margin-left:-3.95pt;margin-top:12.65pt;width:90.95pt;height:0;flip:x;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" strokecolor="#4a7ebb">
                      <v:stroke endarrow="open"/>
                    </v:shape>
                  </w:pict>
                </mc:Fallback>
              </mc:AlternateContent>
            </w:r>
            <w:r w:rsidRPr="00D36B98">
              <w:rPr>
                <w:rFonts w:asciiTheme="minorHAnsi" w:hAnsiTheme="minorHAnsi" w:cstheme="minorHAnsi"/>
                <w:noProof/>
                <w:color w:val="000000"/>
                <w:szCs w:val="22"/>
              </w:rPr>
              <mc:AlternateContent>
                <mc:Choice Requires="wps">
                  <w:drawing>
                    <wp:anchor distT="0" distB="0" distL="114300" distR="114300" simplePos="0" relativeHeight="251631104" behindDoc="0" locked="0" layoutInCell="1" allowOverlap="1" wp14:anchorId="4E944FE0" wp14:editId="4E944FE1">
                      <wp:simplePos x="0" y="0"/>
                      <wp:positionH relativeFrom="column">
                        <wp:posOffset>2371843</wp:posOffset>
                      </wp:positionH>
                      <wp:positionV relativeFrom="paragraph">
                        <wp:posOffset>160690</wp:posOffset>
                      </wp:positionV>
                      <wp:extent cx="1286189" cy="9525"/>
                      <wp:effectExtent l="0" t="76200" r="9525" b="104775"/>
                      <wp:wrapNone/>
                      <wp:docPr id="11" name="Straight Arrow Connector 11"/>
                      <wp:cNvGraphicFramePr/>
                      <a:graphic xmlns:a="http://schemas.openxmlformats.org/drawingml/2006/main">
                        <a:graphicData uri="http://schemas.microsoft.com/office/word/2010/wordprocessingShape">
                          <wps:wsp>
                            <wps:cNvCnPr/>
                            <wps:spPr>
                              <a:xfrm>
                                <a:off x="0" y="0"/>
                                <a:ext cx="1286189" cy="95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1DAC0A59" id="Straight Arrow Connector 11" o:spid="_x0000_s1026" type="#_x0000_t32" style="position:absolute;margin-left:186.75pt;margin-top:12.65pt;width:101.25pt;height:.75pt;z-index:25163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" strokecolor="#4a7ebb">
                      <v:stroke endarrow="open"/>
                    </v:shape>
                  </w:pict>
                </mc:Fallback>
              </mc:AlternateContent>
            </w:r>
            <w:r w:rsidRPr="00D36B98">
              <w:rPr>
                <w:rFonts w:asciiTheme="minorHAnsi" w:hAnsiTheme="minorHAnsi" w:cstheme="minorHAnsi"/>
                <w:color w:val="000000"/>
                <w:szCs w:val="22"/>
                <w:lang w:eastAsia="en-IN"/>
              </w:rPr>
              <w:t xml:space="preserve">                                    Serialized Data</w:t>
            </w:r>
          </w:p>
        </w:tc>
      </w:tr>
      <w:tr w:rsidR="00D36B98" w14:paraId="4E944B74" w14:textId="77777777" w:rsidTr="00584DD7">
        <w:tc>
          <w:tcPr>
            <w:tcW w:w="250" w:type="dxa"/>
          </w:tcPr>
          <w:p w14:paraId="4E944B66" w14:textId="77777777"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370" w:type="dxa"/>
          </w:tcPr>
          <w:p w14:paraId="4E944B67" w14:textId="77777777"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310" w:type="dxa"/>
          </w:tcPr>
          <w:p w14:paraId="4E944B68" w14:textId="77777777"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310" w:type="dxa"/>
          </w:tcPr>
          <w:p w14:paraId="4E944B69" w14:textId="77777777"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310" w:type="dxa"/>
          </w:tcPr>
          <w:p w14:paraId="4E944B6A" w14:textId="77777777"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310" w:type="dxa"/>
          </w:tcPr>
          <w:p w14:paraId="4E944B6B" w14:textId="77777777"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309" w:type="dxa"/>
          </w:tcPr>
          <w:p w14:paraId="4E944B6C" w14:textId="77777777"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309" w:type="dxa"/>
          </w:tcPr>
          <w:p w14:paraId="4E944B6D" w14:textId="77777777"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309" w:type="dxa"/>
          </w:tcPr>
          <w:p w14:paraId="4E944B6E" w14:textId="77777777"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309" w:type="dxa"/>
          </w:tcPr>
          <w:p w14:paraId="4E944B6F" w14:textId="77777777"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401" w:type="dxa"/>
          </w:tcPr>
          <w:p w14:paraId="4E944B70" w14:textId="77777777"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401" w:type="dxa"/>
          </w:tcPr>
          <w:p w14:paraId="4E944B71" w14:textId="77777777"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1604" w:type="dxa"/>
            <w:gridSpan w:val="4"/>
          </w:tcPr>
          <w:p w14:paraId="4E944B72" w14:textId="77777777" w:rsidR="00D36B98" w:rsidRPr="00D36B98" w:rsidRDefault="00D36B98" w:rsidP="00584DD7">
            <w:pPr>
              <w:spacing w:before="96" w:after="120" w:line="285" w:lineRule="atLeast"/>
              <w:rPr>
                <w:rFonts w:asciiTheme="minorHAnsi" w:hAnsiTheme="minorHAnsi" w:cstheme="minorHAnsi"/>
                <w:color w:val="000000"/>
                <w:szCs w:val="22"/>
                <w:lang w:eastAsia="en-IN"/>
              </w:rPr>
            </w:pPr>
            <w:r>
              <w:rPr>
                <w:rFonts w:asciiTheme="minorHAnsi" w:hAnsiTheme="minorHAnsi" w:cstheme="minorHAnsi"/>
                <w:color w:val="000000"/>
                <w:szCs w:val="22"/>
                <w:lang w:eastAsia="en-IN"/>
              </w:rPr>
              <w:t>sourceConnId</w:t>
            </w:r>
          </w:p>
        </w:tc>
        <w:tc>
          <w:tcPr>
            <w:tcW w:w="4254" w:type="dxa"/>
            <w:gridSpan w:val="11"/>
          </w:tcPr>
          <w:p w14:paraId="4E944B73" w14:textId="77777777" w:rsidR="00D36B98" w:rsidRPr="00D36B98" w:rsidRDefault="00D36B98" w:rsidP="00D36B98">
            <w:pPr>
              <w:spacing w:before="96" w:after="120" w:line="285" w:lineRule="atLeast"/>
              <w:rPr>
                <w:rFonts w:asciiTheme="minorHAnsi" w:hAnsiTheme="minorHAnsi" w:cstheme="minorHAnsi"/>
                <w:color w:val="000000"/>
                <w:szCs w:val="22"/>
                <w:lang w:eastAsia="en-IN"/>
              </w:rPr>
            </w:pPr>
            <w:r w:rsidRPr="00D36B98">
              <w:rPr>
                <w:rFonts w:asciiTheme="minorHAnsi" w:hAnsiTheme="minorHAnsi" w:cstheme="minorHAnsi"/>
                <w:noProof/>
                <w:color w:val="000000"/>
                <w:szCs w:val="22"/>
              </w:rPr>
              <mc:AlternateContent>
                <mc:Choice Requires="wps">
                  <w:drawing>
                    <wp:anchor distT="0" distB="0" distL="114300" distR="114300" simplePos="0" relativeHeight="251639296" behindDoc="0" locked="0" layoutInCell="1" allowOverlap="1" wp14:anchorId="4E944FE2" wp14:editId="4E944FE3">
                      <wp:simplePos x="0" y="0"/>
                      <wp:positionH relativeFrom="column">
                        <wp:posOffset>-63514</wp:posOffset>
                      </wp:positionH>
                      <wp:positionV relativeFrom="paragraph">
                        <wp:posOffset>164709</wp:posOffset>
                      </wp:positionV>
                      <wp:extent cx="622998" cy="0"/>
                      <wp:effectExtent l="38100" t="76200" r="0" b="114300"/>
                      <wp:wrapNone/>
                      <wp:docPr id="13" name="Straight Arrow Connector 13"/>
                      <wp:cNvGraphicFramePr/>
                      <a:graphic xmlns:a="http://schemas.openxmlformats.org/drawingml/2006/main">
                        <a:graphicData uri="http://schemas.microsoft.com/office/word/2010/wordprocessingShape">
                          <wps:wsp>
                            <wps:cNvCnPr/>
                            <wps:spPr>
                              <a:xfrm flipH="1">
                                <a:off x="0" y="0"/>
                                <a:ext cx="622998"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anchor>
                  </w:drawing>
                </mc:Choice>
                <mc:Fallback>
                  <w:pict>
                    <v:shape w14:anchorId="78C95451" id="Straight Arrow Connector 13" o:spid="_x0000_s1026" type="#_x0000_t32" style="position:absolute;margin-left:-5pt;margin-top:12.95pt;width:49.05pt;height:0;flip:x;z-index:25163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" strokecolor="#4a7ebb">
                      <v:stroke endarrow="open"/>
                    </v:shape>
                  </w:pict>
                </mc:Fallback>
              </mc:AlternateContent>
            </w:r>
            <w:r w:rsidRPr="00D36B98">
              <w:rPr>
                <w:rFonts w:asciiTheme="minorHAnsi" w:hAnsiTheme="minorHAnsi" w:cstheme="minorHAnsi"/>
                <w:noProof/>
                <w:color w:val="000000"/>
                <w:szCs w:val="22"/>
              </w:rPr>
              <mc:AlternateContent>
                <mc:Choice Requires="wps">
                  <w:drawing>
                    <wp:anchor distT="0" distB="0" distL="114300" distR="114300" simplePos="0" relativeHeight="251635200" behindDoc="0" locked="0" layoutInCell="1" allowOverlap="1" wp14:anchorId="4E944FE4" wp14:editId="4E944FE5">
                      <wp:simplePos x="0" y="0"/>
                      <wp:positionH relativeFrom="column">
                        <wp:posOffset>1554271</wp:posOffset>
                      </wp:positionH>
                      <wp:positionV relativeFrom="paragraph">
                        <wp:posOffset>144424</wp:posOffset>
                      </wp:positionV>
                      <wp:extent cx="1084908" cy="20097"/>
                      <wp:effectExtent l="0" t="76200" r="20320" b="94615"/>
                      <wp:wrapNone/>
                      <wp:docPr id="14" name="Straight Arrow Connector 14"/>
                      <wp:cNvGraphicFramePr/>
                      <a:graphic xmlns:a="http://schemas.openxmlformats.org/drawingml/2006/main">
                        <a:graphicData uri="http://schemas.microsoft.com/office/word/2010/wordprocessingShape">
                          <wps:wsp>
                            <wps:cNvCnPr/>
                            <wps:spPr>
                              <a:xfrm flipV="1">
                                <a:off x="0" y="0"/>
                                <a:ext cx="1084908" cy="20097"/>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w14:anchorId="53A8531B" id="Straight Arrow Connector 14" o:spid="_x0000_s1026" type="#_x0000_t32" style="position:absolute;margin-left:122.4pt;margin-top:11.35pt;width:85.45pt;height:1.6pt;flip:y;z-index:25163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" strokecolor="#4a7ebb">
                      <v:stroke endarrow="open"/>
                    </v:shape>
                  </w:pict>
                </mc:Fallback>
              </mc:AlternateContent>
            </w:r>
            <w:r w:rsidRPr="00D36B98">
              <w:rPr>
                <w:rFonts w:asciiTheme="minorHAnsi" w:hAnsiTheme="minorHAnsi" w:cstheme="minorHAnsi"/>
                <w:color w:val="000000"/>
                <w:szCs w:val="22"/>
                <w:lang w:eastAsia="en-IN"/>
              </w:rPr>
              <w:t xml:space="preserve">                   </w:t>
            </w:r>
            <w:r>
              <w:rPr>
                <w:rFonts w:asciiTheme="minorHAnsi" w:hAnsiTheme="minorHAnsi" w:cstheme="minorHAnsi"/>
                <w:color w:val="000000"/>
                <w:szCs w:val="22"/>
                <w:lang w:eastAsia="en-IN"/>
              </w:rPr>
              <w:t>Embedded msg</w:t>
            </w:r>
          </w:p>
        </w:tc>
      </w:tr>
      <w:tr w:rsidR="00D36B98" w14:paraId="4E944B88" w14:textId="77777777" w:rsidTr="00584DD7">
        <w:tc>
          <w:tcPr>
            <w:tcW w:w="250" w:type="dxa"/>
          </w:tcPr>
          <w:p w14:paraId="4E944B75" w14:textId="77777777"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370" w:type="dxa"/>
          </w:tcPr>
          <w:p w14:paraId="4E944B76" w14:textId="77777777"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310" w:type="dxa"/>
          </w:tcPr>
          <w:p w14:paraId="4E944B77" w14:textId="77777777"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310" w:type="dxa"/>
          </w:tcPr>
          <w:p w14:paraId="4E944B78" w14:textId="77777777"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310" w:type="dxa"/>
          </w:tcPr>
          <w:p w14:paraId="4E944B79" w14:textId="77777777"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310" w:type="dxa"/>
          </w:tcPr>
          <w:p w14:paraId="4E944B7A" w14:textId="77777777"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309" w:type="dxa"/>
          </w:tcPr>
          <w:p w14:paraId="4E944B7B" w14:textId="77777777"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309" w:type="dxa"/>
          </w:tcPr>
          <w:p w14:paraId="4E944B7C" w14:textId="77777777"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309" w:type="dxa"/>
          </w:tcPr>
          <w:p w14:paraId="4E944B7D" w14:textId="77777777"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309" w:type="dxa"/>
          </w:tcPr>
          <w:p w14:paraId="4E944B7E" w14:textId="77777777"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401" w:type="dxa"/>
          </w:tcPr>
          <w:p w14:paraId="4E944B7F" w14:textId="77777777"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401" w:type="dxa"/>
          </w:tcPr>
          <w:p w14:paraId="4E944B80" w14:textId="77777777"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401" w:type="dxa"/>
          </w:tcPr>
          <w:p w14:paraId="4E944B81" w14:textId="77777777"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401" w:type="dxa"/>
          </w:tcPr>
          <w:p w14:paraId="4E944B82" w14:textId="77777777"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401" w:type="dxa"/>
          </w:tcPr>
          <w:p w14:paraId="4E944B83" w14:textId="77777777"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401" w:type="dxa"/>
          </w:tcPr>
          <w:p w14:paraId="4E944B84" w14:textId="77777777" w:rsidR="00D36B98" w:rsidRPr="00D36B98" w:rsidRDefault="00D36B98" w:rsidP="00584DD7">
            <w:pPr>
              <w:spacing w:before="96" w:after="120" w:line="285" w:lineRule="atLeast"/>
              <w:rPr>
                <w:rFonts w:asciiTheme="minorHAnsi" w:hAnsiTheme="minorHAnsi" w:cstheme="minorHAnsi"/>
                <w:color w:val="000000"/>
                <w:szCs w:val="22"/>
                <w:lang w:eastAsia="en-IN"/>
              </w:rPr>
            </w:pPr>
          </w:p>
        </w:tc>
        <w:tc>
          <w:tcPr>
            <w:tcW w:w="1604" w:type="dxa"/>
            <w:gridSpan w:val="4"/>
          </w:tcPr>
          <w:p w14:paraId="4E944B85" w14:textId="77777777" w:rsidR="00D36B98" w:rsidRPr="00D36B98" w:rsidRDefault="00D36B98" w:rsidP="00584DD7">
            <w:pPr>
              <w:spacing w:before="96" w:after="120" w:line="285" w:lineRule="atLeast"/>
              <w:rPr>
                <w:rFonts w:asciiTheme="minorHAnsi" w:hAnsiTheme="minorHAnsi" w:cstheme="minorHAnsi"/>
                <w:color w:val="000000"/>
                <w:szCs w:val="22"/>
                <w:lang w:eastAsia="en-IN"/>
              </w:rPr>
            </w:pPr>
            <w:r>
              <w:rPr>
                <w:rFonts w:asciiTheme="minorHAnsi" w:hAnsiTheme="minorHAnsi" w:cstheme="minorHAnsi"/>
                <w:color w:val="000000"/>
                <w:szCs w:val="22"/>
                <w:lang w:eastAsia="en-IN"/>
              </w:rPr>
              <w:t>SerializationId</w:t>
            </w:r>
          </w:p>
        </w:tc>
        <w:tc>
          <w:tcPr>
            <w:tcW w:w="1604" w:type="dxa"/>
            <w:gridSpan w:val="4"/>
          </w:tcPr>
          <w:p w14:paraId="4E944B86" w14:textId="77777777" w:rsidR="00D36B98" w:rsidRPr="00D36B98" w:rsidRDefault="00D36B98" w:rsidP="00584DD7">
            <w:pPr>
              <w:spacing w:before="96" w:after="120" w:line="285" w:lineRule="atLeast"/>
              <w:rPr>
                <w:rFonts w:asciiTheme="minorHAnsi" w:hAnsiTheme="minorHAnsi" w:cstheme="minorHAnsi"/>
                <w:color w:val="000000"/>
                <w:szCs w:val="22"/>
                <w:lang w:eastAsia="en-IN"/>
              </w:rPr>
            </w:pPr>
            <w:r>
              <w:rPr>
                <w:rFonts w:asciiTheme="minorHAnsi" w:hAnsiTheme="minorHAnsi" w:cstheme="minorHAnsi"/>
                <w:color w:val="000000"/>
                <w:szCs w:val="22"/>
                <w:lang w:eastAsia="en-IN"/>
              </w:rPr>
              <w:t>Length of Data</w:t>
            </w:r>
          </w:p>
        </w:tc>
        <w:tc>
          <w:tcPr>
            <w:tcW w:w="1046" w:type="dxa"/>
            <w:gridSpan w:val="3"/>
          </w:tcPr>
          <w:p w14:paraId="4E944B87" w14:textId="77777777" w:rsidR="00D36B98" w:rsidRPr="00D36B98" w:rsidRDefault="00D36B98" w:rsidP="00584DD7">
            <w:pPr>
              <w:spacing w:before="96" w:after="120" w:line="285" w:lineRule="atLeast"/>
              <w:rPr>
                <w:rFonts w:asciiTheme="minorHAnsi" w:hAnsiTheme="minorHAnsi" w:cstheme="minorHAnsi"/>
                <w:color w:val="000000"/>
                <w:szCs w:val="22"/>
                <w:lang w:eastAsia="en-IN"/>
              </w:rPr>
            </w:pPr>
            <w:r>
              <w:rPr>
                <w:rFonts w:asciiTheme="minorHAnsi" w:hAnsiTheme="minorHAnsi" w:cstheme="minorHAnsi"/>
                <w:color w:val="000000"/>
                <w:szCs w:val="22"/>
                <w:lang w:eastAsia="en-IN"/>
              </w:rPr>
              <w:t>Data</w:t>
            </w:r>
          </w:p>
        </w:tc>
      </w:tr>
    </w:tbl>
    <w:p w14:paraId="4E944B89" w14:textId="77777777" w:rsidR="000D4C92" w:rsidRDefault="000D4C92" w:rsidP="00D36B98">
      <w:pPr>
        <w:pStyle w:val="BodyText"/>
        <w:rPr>
          <w:lang w:eastAsia="en-IN"/>
        </w:rPr>
      </w:pPr>
    </w:p>
    <w:p w14:paraId="4E944B8A" w14:textId="77777777" w:rsidR="00FD205C" w:rsidRPr="00E31F8A" w:rsidRDefault="00FD205C" w:rsidP="00064C42">
      <w:pPr>
        <w:pStyle w:val="Heading4"/>
        <w:numPr>
          <w:ilvl w:val="2"/>
          <w:numId w:val="38"/>
        </w:numPr>
        <w:ind w:left="720" w:hanging="720"/>
        <w:rPr>
          <w:rFonts w:asciiTheme="minorHAnsi" w:hAnsiTheme="minorHAnsi" w:cstheme="minorHAnsi"/>
          <w:sz w:val="24"/>
          <w:szCs w:val="24"/>
        </w:rPr>
      </w:pPr>
      <w:r w:rsidRPr="00E31F8A">
        <w:rPr>
          <w:rFonts w:asciiTheme="minorHAnsi" w:hAnsiTheme="minorHAnsi" w:cstheme="minorHAnsi"/>
          <w:sz w:val="24"/>
          <w:szCs w:val="24"/>
        </w:rPr>
        <w:t>Interfaces</w:t>
      </w:r>
    </w:p>
    <w:p w14:paraId="4E944B8B" w14:textId="77777777" w:rsidR="000573B0" w:rsidRPr="0049125B" w:rsidRDefault="000573B0">
      <w:pPr>
        <w:spacing w:before="240"/>
        <w:ind w:left="360" w:hanging="360"/>
        <w:rPr>
          <w:rFonts w:asciiTheme="minorHAnsi" w:hAnsiTheme="minorHAnsi" w:cstheme="minorHAnsi"/>
        </w:rPr>
      </w:pPr>
      <w:r w:rsidRPr="0049125B">
        <w:rPr>
          <w:rFonts w:asciiTheme="minorHAnsi" w:hAnsiTheme="minorHAnsi" w:cstheme="minorHAnsi"/>
        </w:rPr>
        <w:t xml:space="preserve">The </w:t>
      </w:r>
      <w:r w:rsidR="0088128C">
        <w:rPr>
          <w:rFonts w:asciiTheme="minorHAnsi" w:hAnsiTheme="minorHAnsi" w:cstheme="minorHAnsi"/>
        </w:rPr>
        <w:t>following</w:t>
      </w:r>
      <w:r w:rsidRPr="0049125B">
        <w:rPr>
          <w:rFonts w:asciiTheme="minorHAnsi" w:hAnsiTheme="minorHAnsi" w:cstheme="minorHAnsi"/>
        </w:rPr>
        <w:t xml:space="preserve"> </w:t>
      </w:r>
      <w:r w:rsidR="0088128C">
        <w:rPr>
          <w:rFonts w:asciiTheme="minorHAnsi" w:hAnsiTheme="minorHAnsi" w:cstheme="minorHAnsi"/>
        </w:rPr>
        <w:t>table</w:t>
      </w:r>
      <w:r w:rsidRPr="0049125B">
        <w:rPr>
          <w:rFonts w:asciiTheme="minorHAnsi" w:hAnsiTheme="minorHAnsi" w:cstheme="minorHAnsi"/>
        </w:rPr>
        <w:t xml:space="preserve"> describes the external interfaces provided by Post Office.</w:t>
      </w:r>
    </w:p>
    <w:p w14:paraId="4E944B8C" w14:textId="77777777" w:rsidR="000573B0" w:rsidRPr="00E31F8A" w:rsidRDefault="0049125B" w:rsidP="0049125B">
      <w:pPr>
        <w:pStyle w:val="Caption"/>
        <w:rPr>
          <w:rFonts w:asciiTheme="minorHAnsi" w:hAnsiTheme="minorHAnsi" w:cstheme="minorHAnsi"/>
          <w:sz w:val="22"/>
          <w:szCs w:val="22"/>
        </w:rPr>
      </w:pPr>
      <w:bookmarkStart w:id="861" w:name="_Toc387506478"/>
      <w:r w:rsidRPr="00E31F8A">
        <w:rPr>
          <w:rFonts w:asciiTheme="minorHAnsi" w:hAnsiTheme="minorHAnsi" w:cstheme="minorHAnsi"/>
          <w:sz w:val="22"/>
          <w:szCs w:val="22"/>
        </w:rPr>
        <w:t xml:space="preserve">Table </w:t>
      </w:r>
      <w:r w:rsidRPr="00E31F8A">
        <w:rPr>
          <w:rFonts w:asciiTheme="minorHAnsi" w:hAnsiTheme="minorHAnsi" w:cstheme="minorHAnsi"/>
          <w:sz w:val="22"/>
          <w:szCs w:val="22"/>
        </w:rPr>
        <w:fldChar w:fldCharType="begin"/>
      </w:r>
      <w:r w:rsidRPr="00E31F8A">
        <w:rPr>
          <w:rFonts w:asciiTheme="minorHAnsi" w:hAnsiTheme="minorHAnsi" w:cstheme="minorHAnsi"/>
          <w:sz w:val="22"/>
          <w:szCs w:val="22"/>
        </w:rPr>
        <w:instrText xml:space="preserve"> SEQ Table \* ARABIC </w:instrText>
      </w:r>
      <w:r w:rsidRPr="00E31F8A">
        <w:rPr>
          <w:rFonts w:asciiTheme="minorHAnsi" w:hAnsiTheme="minorHAnsi" w:cstheme="minorHAnsi"/>
          <w:sz w:val="22"/>
          <w:szCs w:val="22"/>
        </w:rPr>
        <w:fldChar w:fldCharType="separate"/>
      </w:r>
      <w:r w:rsidR="00431B6C">
        <w:rPr>
          <w:rFonts w:asciiTheme="minorHAnsi" w:hAnsiTheme="minorHAnsi" w:cstheme="minorHAnsi"/>
          <w:noProof/>
          <w:sz w:val="22"/>
          <w:szCs w:val="22"/>
        </w:rPr>
        <w:t>5</w:t>
      </w:r>
      <w:r w:rsidRPr="00E31F8A">
        <w:rPr>
          <w:rFonts w:asciiTheme="minorHAnsi" w:hAnsiTheme="minorHAnsi" w:cstheme="minorHAnsi"/>
          <w:sz w:val="22"/>
          <w:szCs w:val="22"/>
        </w:rPr>
        <w:fldChar w:fldCharType="end"/>
      </w:r>
      <w:r w:rsidR="00765A6E">
        <w:rPr>
          <w:rFonts w:asciiTheme="minorHAnsi" w:hAnsiTheme="minorHAnsi" w:cstheme="minorHAnsi"/>
          <w:sz w:val="22"/>
          <w:szCs w:val="22"/>
        </w:rPr>
        <w:t>:</w:t>
      </w:r>
      <w:r w:rsidRPr="00E31F8A">
        <w:rPr>
          <w:rFonts w:asciiTheme="minorHAnsi" w:hAnsiTheme="minorHAnsi" w:cstheme="minorHAnsi"/>
          <w:sz w:val="22"/>
          <w:szCs w:val="22"/>
        </w:rPr>
        <w:t xml:space="preserve"> Interfaces Provided by Post Office</w:t>
      </w:r>
      <w:bookmarkEnd w:id="861"/>
    </w:p>
    <w:tbl>
      <w:tblPr>
        <w:tblStyle w:val="TableGrid1"/>
        <w:tblW w:w="0" w:type="auto"/>
        <w:tblInd w:w="108" w:type="dxa"/>
        <w:tblLook w:val="04A0" w:firstRow="1" w:lastRow="0" w:firstColumn="1" w:lastColumn="0" w:noHBand="0" w:noVBand="1"/>
      </w:tblPr>
      <w:tblGrid>
        <w:gridCol w:w="3372"/>
        <w:gridCol w:w="6267"/>
      </w:tblGrid>
      <w:tr w:rsidR="008233FD" w:rsidRPr="0049125B" w14:paraId="4E944B8F" w14:textId="77777777" w:rsidTr="00FA07BA">
        <w:trPr>
          <w:cnfStyle w:val="100000000000" w:firstRow="1" w:lastRow="0" w:firstColumn="0" w:lastColumn="0" w:oddVBand="0" w:evenVBand="0" w:oddHBand="0" w:evenHBand="0" w:firstRowFirstColumn="0" w:firstRowLastColumn="0" w:lastRowFirstColumn="0" w:lastRowLastColumn="0"/>
        </w:trPr>
        <w:tc>
          <w:tcPr>
            <w:tcW w:w="337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B8D" w14:textId="77777777" w:rsidR="008233FD" w:rsidRPr="00703935" w:rsidRDefault="008233FD" w:rsidP="00765A6E">
            <w:pPr>
              <w:spacing w:before="0" w:after="0" w:line="360" w:lineRule="auto"/>
              <w:rPr>
                <w:rFonts w:asciiTheme="minorHAnsi" w:hAnsiTheme="minorHAnsi" w:cstheme="minorHAnsi"/>
                <w:color w:val="auto"/>
              </w:rPr>
            </w:pPr>
            <w:r w:rsidRPr="00703935">
              <w:rPr>
                <w:rFonts w:asciiTheme="minorHAnsi" w:hAnsiTheme="minorHAnsi" w:cstheme="minorHAnsi"/>
                <w:color w:val="auto"/>
              </w:rPr>
              <w:t>Interface</w:t>
            </w:r>
          </w:p>
        </w:tc>
        <w:tc>
          <w:tcPr>
            <w:tcW w:w="626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B8E" w14:textId="77777777" w:rsidR="008233FD" w:rsidRPr="00703935" w:rsidRDefault="008233FD" w:rsidP="00765A6E">
            <w:pPr>
              <w:spacing w:before="0" w:after="0" w:line="360" w:lineRule="auto"/>
              <w:rPr>
                <w:rFonts w:asciiTheme="minorHAnsi" w:hAnsiTheme="minorHAnsi" w:cstheme="minorHAnsi"/>
                <w:color w:val="auto"/>
              </w:rPr>
            </w:pPr>
            <w:r w:rsidRPr="00703935">
              <w:rPr>
                <w:rFonts w:asciiTheme="minorHAnsi" w:hAnsiTheme="minorHAnsi" w:cstheme="minorHAnsi"/>
                <w:color w:val="auto"/>
              </w:rPr>
              <w:t>Description</w:t>
            </w:r>
          </w:p>
        </w:tc>
      </w:tr>
      <w:tr w:rsidR="008233FD" w:rsidRPr="0049125B" w14:paraId="4E944B92" w14:textId="77777777" w:rsidTr="00FA07BA">
        <w:tc>
          <w:tcPr>
            <w:tcW w:w="3372" w:type="dxa"/>
            <w:tcBorders>
              <w:top w:val="single" w:sz="4" w:space="0" w:color="auto"/>
            </w:tcBorders>
          </w:tcPr>
          <w:p w14:paraId="4E944B90" w14:textId="77777777" w:rsidR="008233FD" w:rsidRPr="000479BD" w:rsidRDefault="008233FD" w:rsidP="00765A6E">
            <w:pPr>
              <w:spacing w:before="0" w:after="0" w:line="360" w:lineRule="auto"/>
              <w:rPr>
                <w:rFonts w:asciiTheme="minorHAnsi" w:hAnsiTheme="minorHAnsi" w:cstheme="minorHAnsi"/>
                <w:color w:val="000000" w:themeColor="text1"/>
              </w:rPr>
            </w:pPr>
            <w:r w:rsidRPr="000479BD">
              <w:rPr>
                <w:rFonts w:asciiTheme="minorHAnsi" w:hAnsiTheme="minorHAnsi" w:cstheme="minorHAnsi"/>
                <w:color w:val="000000" w:themeColor="text1"/>
              </w:rPr>
              <w:t>RegisterEntityReq</w:t>
            </w:r>
          </w:p>
        </w:tc>
        <w:tc>
          <w:tcPr>
            <w:tcW w:w="6267" w:type="dxa"/>
            <w:tcBorders>
              <w:top w:val="single" w:sz="4" w:space="0" w:color="auto"/>
            </w:tcBorders>
          </w:tcPr>
          <w:p w14:paraId="4E944B91" w14:textId="77777777" w:rsidR="008233FD" w:rsidRPr="000479BD" w:rsidRDefault="008233FD" w:rsidP="00765A6E">
            <w:pPr>
              <w:spacing w:before="0" w:after="0" w:line="360" w:lineRule="auto"/>
              <w:rPr>
                <w:rFonts w:asciiTheme="minorHAnsi" w:hAnsiTheme="minorHAnsi" w:cstheme="minorHAnsi"/>
                <w:color w:val="000000" w:themeColor="text1"/>
              </w:rPr>
            </w:pPr>
            <w:r w:rsidRPr="000479BD">
              <w:rPr>
                <w:rFonts w:asciiTheme="minorHAnsi" w:hAnsiTheme="minorHAnsi" w:cstheme="minorHAnsi"/>
                <w:color w:val="000000" w:themeColor="text1"/>
              </w:rPr>
              <w:t xml:space="preserve">Request to register the entity in Post Office. Entity ID is used as the </w:t>
            </w:r>
            <w:r w:rsidR="00A31DC0" w:rsidRPr="000479BD">
              <w:rPr>
                <w:rFonts w:asciiTheme="minorHAnsi" w:hAnsiTheme="minorHAnsi" w:cstheme="minorHAnsi"/>
                <w:color w:val="000000" w:themeColor="text1"/>
              </w:rPr>
              <w:t>para</w:t>
            </w:r>
            <w:r w:rsidR="00A31DC0">
              <w:rPr>
                <w:rFonts w:asciiTheme="minorHAnsi" w:hAnsiTheme="minorHAnsi" w:cstheme="minorHAnsi"/>
                <w:color w:val="000000" w:themeColor="text1"/>
              </w:rPr>
              <w:t>meters</w:t>
            </w:r>
            <w:r w:rsidR="00765A6E">
              <w:rPr>
                <w:rFonts w:asciiTheme="minorHAnsi" w:hAnsiTheme="minorHAnsi" w:cstheme="minorHAnsi"/>
                <w:color w:val="000000" w:themeColor="text1"/>
              </w:rPr>
              <w:t>.</w:t>
            </w:r>
          </w:p>
        </w:tc>
      </w:tr>
      <w:tr w:rsidR="008233FD" w:rsidRPr="0049125B" w14:paraId="4E944B95" w14:textId="77777777" w:rsidTr="0088128C">
        <w:tc>
          <w:tcPr>
            <w:tcW w:w="3372" w:type="dxa"/>
          </w:tcPr>
          <w:p w14:paraId="4E944B93" w14:textId="77777777" w:rsidR="008233FD" w:rsidRPr="000479BD" w:rsidRDefault="009F22FD" w:rsidP="00765A6E">
            <w:pPr>
              <w:spacing w:before="0" w:after="0" w:line="360" w:lineRule="auto"/>
              <w:rPr>
                <w:rFonts w:asciiTheme="minorHAnsi" w:hAnsiTheme="minorHAnsi" w:cstheme="minorHAnsi"/>
                <w:color w:val="000000" w:themeColor="text1"/>
              </w:rPr>
            </w:pPr>
            <w:r w:rsidRPr="000479BD">
              <w:rPr>
                <w:rFonts w:asciiTheme="minorHAnsi" w:hAnsiTheme="minorHAnsi" w:cstheme="minorHAnsi"/>
                <w:color w:val="000000" w:themeColor="text1"/>
              </w:rPr>
              <w:t>Se</w:t>
            </w:r>
            <w:r w:rsidR="008233FD" w:rsidRPr="000479BD">
              <w:rPr>
                <w:rFonts w:asciiTheme="minorHAnsi" w:hAnsiTheme="minorHAnsi" w:cstheme="minorHAnsi"/>
                <w:color w:val="000000" w:themeColor="text1"/>
              </w:rPr>
              <w:t>ndMessage</w:t>
            </w:r>
          </w:p>
        </w:tc>
        <w:tc>
          <w:tcPr>
            <w:tcW w:w="6267" w:type="dxa"/>
          </w:tcPr>
          <w:p w14:paraId="4E944B94" w14:textId="77777777" w:rsidR="008233FD" w:rsidRPr="000479BD" w:rsidRDefault="009F22FD" w:rsidP="00765A6E">
            <w:pPr>
              <w:spacing w:before="0" w:after="0" w:line="360" w:lineRule="auto"/>
              <w:rPr>
                <w:rFonts w:asciiTheme="minorHAnsi" w:hAnsiTheme="minorHAnsi" w:cstheme="minorHAnsi"/>
                <w:color w:val="000000" w:themeColor="text1"/>
              </w:rPr>
            </w:pPr>
            <w:r w:rsidRPr="000479BD">
              <w:rPr>
                <w:rFonts w:asciiTheme="minorHAnsi" w:hAnsiTheme="minorHAnsi" w:cstheme="minorHAnsi"/>
                <w:color w:val="000000" w:themeColor="text1"/>
              </w:rPr>
              <w:t>Send message to another entity. Parameters used are message</w:t>
            </w:r>
            <w:r w:rsidR="00DB3BFF" w:rsidRPr="000479BD">
              <w:rPr>
                <w:rFonts w:asciiTheme="minorHAnsi" w:hAnsiTheme="minorHAnsi" w:cstheme="minorHAnsi"/>
                <w:color w:val="000000" w:themeColor="text1"/>
              </w:rPr>
              <w:t>tosend</w:t>
            </w:r>
            <w:r w:rsidRPr="000479BD">
              <w:rPr>
                <w:rFonts w:asciiTheme="minorHAnsi" w:hAnsiTheme="minorHAnsi" w:cstheme="minorHAnsi"/>
                <w:color w:val="000000" w:themeColor="text1"/>
              </w:rPr>
              <w:t>, to entity id, from entity id</w:t>
            </w:r>
            <w:r w:rsidR="00765A6E">
              <w:rPr>
                <w:rFonts w:asciiTheme="minorHAnsi" w:hAnsiTheme="minorHAnsi" w:cstheme="minorHAnsi"/>
                <w:color w:val="000000" w:themeColor="text1"/>
              </w:rPr>
              <w:t>.</w:t>
            </w:r>
          </w:p>
        </w:tc>
      </w:tr>
    </w:tbl>
    <w:p w14:paraId="4E944B96" w14:textId="77777777" w:rsidR="00AD4624" w:rsidRPr="00AD4624" w:rsidRDefault="00AD4624" w:rsidP="00AD4624">
      <w:pPr>
        <w:pStyle w:val="BodyText"/>
        <w:rPr>
          <w:lang w:eastAsia="en-IN"/>
        </w:rPr>
      </w:pPr>
    </w:p>
    <w:p w14:paraId="4E944B97" w14:textId="77777777" w:rsidR="00E31F8A" w:rsidRDefault="00E31F8A" w:rsidP="00064C42">
      <w:pPr>
        <w:pStyle w:val="Heading4"/>
        <w:numPr>
          <w:ilvl w:val="2"/>
          <w:numId w:val="38"/>
        </w:numPr>
        <w:ind w:left="720" w:hanging="720"/>
        <w:rPr>
          <w:rFonts w:asciiTheme="minorHAnsi" w:hAnsiTheme="minorHAnsi" w:cstheme="minorHAnsi"/>
          <w:sz w:val="24"/>
          <w:szCs w:val="24"/>
        </w:rPr>
      </w:pPr>
      <w:r>
        <w:rPr>
          <w:rFonts w:asciiTheme="minorHAnsi" w:hAnsiTheme="minorHAnsi" w:cstheme="minorHAnsi"/>
          <w:sz w:val="24"/>
          <w:szCs w:val="24"/>
        </w:rPr>
        <w:t>Files Used/Added/Modified</w:t>
      </w:r>
    </w:p>
    <w:p w14:paraId="4E944B98" w14:textId="77777777" w:rsidR="00E31F8A" w:rsidRDefault="00E31F8A" w:rsidP="00E31F8A">
      <w:r w:rsidRPr="00287427">
        <w:rPr>
          <w:rFonts w:asciiTheme="minorHAnsi" w:hAnsiTheme="minorHAnsi"/>
        </w:rPr>
        <w:t xml:space="preserve">The post office files </w:t>
      </w:r>
      <w:r w:rsidR="0088128C" w:rsidRPr="00287427">
        <w:rPr>
          <w:rFonts w:asciiTheme="minorHAnsi" w:hAnsiTheme="minorHAnsi"/>
        </w:rPr>
        <w:t>are</w:t>
      </w:r>
      <w:r w:rsidRPr="00287427">
        <w:rPr>
          <w:rFonts w:asciiTheme="minorHAnsi" w:hAnsiTheme="minorHAnsi"/>
        </w:rPr>
        <w:t xml:space="preserve"> found in the </w:t>
      </w:r>
      <w:r w:rsidR="00287427" w:rsidRPr="00287427">
        <w:rPr>
          <w:rFonts w:asciiTheme="minorHAnsi" w:hAnsiTheme="minorHAnsi"/>
        </w:rPr>
        <w:t xml:space="preserve">following </w:t>
      </w:r>
      <w:r w:rsidRPr="00287427">
        <w:rPr>
          <w:rFonts w:asciiTheme="minorHAnsi" w:hAnsiTheme="minorHAnsi"/>
        </w:rPr>
        <w:t>mentioned location</w:t>
      </w:r>
      <w:r>
        <w:t>.</w:t>
      </w:r>
    </w:p>
    <w:p w14:paraId="4E944B99" w14:textId="77777777" w:rsidR="00E31F8A" w:rsidRPr="00E31F8A" w:rsidRDefault="00E31F8A" w:rsidP="00E31F8A">
      <w:pPr>
        <w:rPr>
          <w:i/>
        </w:rPr>
      </w:pPr>
      <w:r w:rsidRPr="00E31F8A">
        <w:rPr>
          <w:i/>
        </w:rPr>
        <w:t>tenb_commonplatform/software/apps/fap/post-office</w:t>
      </w:r>
    </w:p>
    <w:p w14:paraId="4E944B9A" w14:textId="77777777" w:rsidR="00E31F8A" w:rsidRDefault="00E31F8A" w:rsidP="00E31F8A">
      <w:pPr>
        <w:pStyle w:val="BodyText"/>
      </w:pPr>
    </w:p>
    <w:p w14:paraId="4E944B9B" w14:textId="77777777" w:rsidR="00E31F8A" w:rsidRPr="00E31F8A" w:rsidRDefault="00E31F8A" w:rsidP="00E31F8A">
      <w:pPr>
        <w:pStyle w:val="Caption"/>
      </w:pPr>
      <w:bookmarkStart w:id="862" w:name="_Toc387506479"/>
      <w:r>
        <w:t xml:space="preserve">Table </w:t>
      </w:r>
      <w:r w:rsidR="00973134">
        <w:fldChar w:fldCharType="begin"/>
      </w:r>
      <w:r w:rsidR="00973134">
        <w:instrText xml:space="preserve"> SEQ Table \* ARABIC </w:instrText>
      </w:r>
      <w:r w:rsidR="00973134">
        <w:fldChar w:fldCharType="separate"/>
      </w:r>
      <w:r w:rsidR="00431B6C">
        <w:rPr>
          <w:noProof/>
        </w:rPr>
        <w:t>6</w:t>
      </w:r>
      <w:r w:rsidR="00973134">
        <w:rPr>
          <w:noProof/>
        </w:rPr>
        <w:fldChar w:fldCharType="end"/>
      </w:r>
      <w:r w:rsidR="00AD4624">
        <w:rPr>
          <w:noProof/>
        </w:rPr>
        <w:t>:</w:t>
      </w:r>
      <w:r>
        <w:t xml:space="preserve"> Files in Post Office</w:t>
      </w:r>
      <w:bookmarkEnd w:id="862"/>
    </w:p>
    <w:tbl>
      <w:tblPr>
        <w:tblStyle w:val="TableGrid1"/>
        <w:tblW w:w="0" w:type="auto"/>
        <w:tblLook w:val="04A0" w:firstRow="1" w:lastRow="0" w:firstColumn="1" w:lastColumn="0" w:noHBand="0" w:noVBand="1"/>
      </w:tblPr>
      <w:tblGrid>
        <w:gridCol w:w="9738"/>
      </w:tblGrid>
      <w:tr w:rsidR="00E31F8A" w14:paraId="4E944B9D" w14:textId="77777777" w:rsidTr="00FA07BA">
        <w:trPr>
          <w:cnfStyle w:val="100000000000" w:firstRow="1" w:lastRow="0" w:firstColumn="0" w:lastColumn="0" w:oddVBand="0" w:evenVBand="0" w:oddHBand="0" w:evenHBand="0" w:firstRowFirstColumn="0" w:firstRowLastColumn="0" w:lastRowFirstColumn="0" w:lastRowLastColumn="0"/>
        </w:trPr>
        <w:tc>
          <w:tcPr>
            <w:tcW w:w="973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B9C" w14:textId="77777777" w:rsidR="00E31F8A" w:rsidRDefault="00E31F8A" w:rsidP="00E31F8A">
            <w:pPr>
              <w:pStyle w:val="BodyText"/>
            </w:pPr>
            <w:r>
              <w:t>File Name</w:t>
            </w:r>
          </w:p>
        </w:tc>
      </w:tr>
      <w:tr w:rsidR="00E31F8A" w14:paraId="4E944B9F" w14:textId="77777777" w:rsidTr="00FA07BA">
        <w:tc>
          <w:tcPr>
            <w:tcW w:w="9738" w:type="dxa"/>
            <w:tcBorders>
              <w:top w:val="single" w:sz="4" w:space="0" w:color="auto"/>
            </w:tcBorders>
          </w:tcPr>
          <w:p w14:paraId="4E944B9E" w14:textId="77777777" w:rsidR="00E31F8A" w:rsidRPr="00E31F8A" w:rsidRDefault="00E31F8A" w:rsidP="00E31F8A">
            <w:pPr>
              <w:pStyle w:val="BodyText"/>
              <w:rPr>
                <w:rFonts w:asciiTheme="minorHAnsi" w:hAnsiTheme="minorHAnsi" w:cstheme="minorHAnsi"/>
              </w:rPr>
            </w:pPr>
            <w:r w:rsidRPr="00E31F8A">
              <w:rPr>
                <w:rFonts w:asciiTheme="minorHAnsi" w:hAnsiTheme="minorHAnsi" w:cstheme="minorHAnsi"/>
              </w:rPr>
              <w:t>PostOfficeApplication.cpp</w:t>
            </w:r>
          </w:p>
        </w:tc>
      </w:tr>
      <w:tr w:rsidR="00E31F8A" w14:paraId="4E944BA1" w14:textId="77777777" w:rsidTr="00703935">
        <w:tc>
          <w:tcPr>
            <w:tcW w:w="9738" w:type="dxa"/>
          </w:tcPr>
          <w:p w14:paraId="4E944BA0" w14:textId="77777777" w:rsidR="00E31F8A" w:rsidRPr="00E31F8A" w:rsidRDefault="00E31F8A" w:rsidP="00E31F8A">
            <w:pPr>
              <w:pStyle w:val="BodyText"/>
              <w:rPr>
                <w:rFonts w:asciiTheme="minorHAnsi" w:hAnsiTheme="minorHAnsi" w:cstheme="minorHAnsi"/>
              </w:rPr>
            </w:pPr>
            <w:r w:rsidRPr="00E31F8A">
              <w:rPr>
                <w:rFonts w:asciiTheme="minorHAnsi" w:hAnsiTheme="minorHAnsi" w:cstheme="minorHAnsi"/>
              </w:rPr>
              <w:t>PostOfficeApplication.h</w:t>
            </w:r>
          </w:p>
        </w:tc>
      </w:tr>
    </w:tbl>
    <w:p w14:paraId="4E944BA2" w14:textId="77777777" w:rsidR="00E31F8A" w:rsidRDefault="00E31F8A" w:rsidP="00E31F8A">
      <w:pPr>
        <w:pStyle w:val="BodyText"/>
      </w:pPr>
    </w:p>
    <w:p w14:paraId="4E944BA3" w14:textId="77777777" w:rsidR="00530F3E" w:rsidRDefault="00530F3E" w:rsidP="00765A6E">
      <w:pPr>
        <w:pStyle w:val="Caption"/>
        <w:keepNext/>
      </w:pPr>
      <w:bookmarkStart w:id="863" w:name="_Toc387506480"/>
      <w:r>
        <w:lastRenderedPageBreak/>
        <w:t xml:space="preserve">Table </w:t>
      </w:r>
      <w:r w:rsidR="00973134">
        <w:fldChar w:fldCharType="begin"/>
      </w:r>
      <w:r w:rsidR="00973134">
        <w:instrText xml:space="preserve"> SEQ Table \* ARABIC </w:instrText>
      </w:r>
      <w:r w:rsidR="00973134">
        <w:fldChar w:fldCharType="separate"/>
      </w:r>
      <w:r w:rsidR="00431B6C">
        <w:rPr>
          <w:noProof/>
        </w:rPr>
        <w:t>7</w:t>
      </w:r>
      <w:r w:rsidR="00973134">
        <w:rPr>
          <w:noProof/>
        </w:rPr>
        <w:fldChar w:fldCharType="end"/>
      </w:r>
      <w:r w:rsidR="00A45CF3">
        <w:rPr>
          <w:noProof/>
        </w:rPr>
        <w:t>:</w:t>
      </w:r>
      <w:r>
        <w:t xml:space="preserve"> Dependency File</w:t>
      </w:r>
      <w:r w:rsidR="00AD4624">
        <w:t>s</w:t>
      </w:r>
      <w:r>
        <w:t xml:space="preserve"> for Post Office</w:t>
      </w:r>
      <w:bookmarkEnd w:id="863"/>
    </w:p>
    <w:tbl>
      <w:tblPr>
        <w:tblStyle w:val="TableGrid1"/>
        <w:tblW w:w="0" w:type="auto"/>
        <w:tblLook w:val="04A0" w:firstRow="1" w:lastRow="0" w:firstColumn="1" w:lastColumn="0" w:noHBand="0" w:noVBand="1"/>
      </w:tblPr>
      <w:tblGrid>
        <w:gridCol w:w="9738"/>
      </w:tblGrid>
      <w:tr w:rsidR="00530F3E" w14:paraId="4E944BA5" w14:textId="77777777" w:rsidTr="00FA07BA">
        <w:trPr>
          <w:cnfStyle w:val="100000000000" w:firstRow="1" w:lastRow="0" w:firstColumn="0" w:lastColumn="0" w:oddVBand="0" w:evenVBand="0" w:oddHBand="0" w:evenHBand="0" w:firstRowFirstColumn="0" w:firstRowLastColumn="0" w:lastRowFirstColumn="0" w:lastRowLastColumn="0"/>
        </w:trPr>
        <w:tc>
          <w:tcPr>
            <w:tcW w:w="973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BA4" w14:textId="77777777" w:rsidR="00530F3E" w:rsidRDefault="00530F3E" w:rsidP="00765A6E">
            <w:pPr>
              <w:pStyle w:val="BodyText"/>
              <w:keepNext/>
            </w:pPr>
            <w:r>
              <w:t>File Name</w:t>
            </w:r>
          </w:p>
        </w:tc>
      </w:tr>
      <w:tr w:rsidR="00530F3E" w14:paraId="4E944BA7" w14:textId="77777777" w:rsidTr="00FA07BA">
        <w:tc>
          <w:tcPr>
            <w:tcW w:w="9738" w:type="dxa"/>
            <w:tcBorders>
              <w:top w:val="single" w:sz="4" w:space="0" w:color="auto"/>
            </w:tcBorders>
          </w:tcPr>
          <w:p w14:paraId="4E944BA6" w14:textId="77777777" w:rsidR="00530F3E" w:rsidRPr="00E31F8A" w:rsidRDefault="00530F3E" w:rsidP="00765A6E">
            <w:pPr>
              <w:pStyle w:val="BodyText"/>
              <w:keepNext/>
              <w:rPr>
                <w:rFonts w:asciiTheme="minorHAnsi" w:hAnsiTheme="minorHAnsi" w:cstheme="minorHAnsi"/>
              </w:rPr>
            </w:pPr>
            <w:r>
              <w:t>system/Application.h</w:t>
            </w:r>
          </w:p>
        </w:tc>
      </w:tr>
      <w:tr w:rsidR="00530F3E" w14:paraId="4E944BA9" w14:textId="77777777" w:rsidTr="00703935">
        <w:tc>
          <w:tcPr>
            <w:tcW w:w="9738" w:type="dxa"/>
          </w:tcPr>
          <w:p w14:paraId="4E944BA8" w14:textId="77777777" w:rsidR="00530F3E" w:rsidRPr="00E31F8A" w:rsidRDefault="00530F3E" w:rsidP="00584DD7">
            <w:pPr>
              <w:pStyle w:val="BodyText"/>
              <w:rPr>
                <w:rFonts w:asciiTheme="minorHAnsi" w:hAnsiTheme="minorHAnsi" w:cstheme="minorHAnsi"/>
              </w:rPr>
            </w:pPr>
            <w:r w:rsidRPr="00E31F8A">
              <w:rPr>
                <w:rFonts w:asciiTheme="minorHAnsi" w:hAnsiTheme="minorHAnsi" w:cstheme="minorHAnsi"/>
              </w:rPr>
              <w:t>PostOfficeApplication.h</w:t>
            </w:r>
          </w:p>
        </w:tc>
      </w:tr>
      <w:tr w:rsidR="00530F3E" w14:paraId="4E944BAB" w14:textId="77777777" w:rsidTr="00703935">
        <w:tc>
          <w:tcPr>
            <w:tcW w:w="9738" w:type="dxa"/>
          </w:tcPr>
          <w:p w14:paraId="4E944BAA" w14:textId="77777777" w:rsidR="00530F3E" w:rsidRPr="00E31F8A" w:rsidRDefault="00530F3E" w:rsidP="00584DD7">
            <w:pPr>
              <w:pStyle w:val="BodyText"/>
              <w:rPr>
                <w:rFonts w:asciiTheme="minorHAnsi" w:hAnsiTheme="minorHAnsi" w:cstheme="minorHAnsi"/>
              </w:rPr>
            </w:pPr>
            <w:r>
              <w:t>system/Serialisable.h</w:t>
            </w:r>
          </w:p>
        </w:tc>
      </w:tr>
      <w:tr w:rsidR="00530F3E" w14:paraId="4E944BAD" w14:textId="77777777" w:rsidTr="00703935">
        <w:tc>
          <w:tcPr>
            <w:tcW w:w="9738" w:type="dxa"/>
          </w:tcPr>
          <w:p w14:paraId="4E944BAC" w14:textId="77777777" w:rsidR="00530F3E" w:rsidRDefault="00530F3E" w:rsidP="00584DD7">
            <w:pPr>
              <w:pStyle w:val="BodyText"/>
            </w:pPr>
            <w:r>
              <w:t>messaging/transport/MessagingEntity.h</w:t>
            </w:r>
          </w:p>
        </w:tc>
      </w:tr>
      <w:tr w:rsidR="00530F3E" w14:paraId="4E944BAF" w14:textId="77777777" w:rsidTr="00703935">
        <w:tc>
          <w:tcPr>
            <w:tcW w:w="9738" w:type="dxa"/>
          </w:tcPr>
          <w:p w14:paraId="4E944BAE" w14:textId="77777777" w:rsidR="00530F3E" w:rsidRDefault="00530F3E" w:rsidP="00584DD7">
            <w:pPr>
              <w:pStyle w:val="BodyText"/>
            </w:pPr>
            <w:r>
              <w:t>messaging/transport/Messenger.h</w:t>
            </w:r>
          </w:p>
        </w:tc>
      </w:tr>
      <w:tr w:rsidR="00530F3E" w14:paraId="4E944BB1" w14:textId="77777777" w:rsidTr="00703935">
        <w:tc>
          <w:tcPr>
            <w:tcW w:w="9738" w:type="dxa"/>
          </w:tcPr>
          <w:p w14:paraId="4E944BB0" w14:textId="77777777" w:rsidR="00530F3E" w:rsidRDefault="00530F3E" w:rsidP="00584DD7">
            <w:pPr>
              <w:pStyle w:val="BodyText"/>
            </w:pPr>
            <w:r>
              <w:t>messaging/transport/MessageRoutingTable.h</w:t>
            </w:r>
          </w:p>
        </w:tc>
      </w:tr>
      <w:tr w:rsidR="00530F3E" w14:paraId="4E944BB3" w14:textId="77777777" w:rsidTr="00703935">
        <w:tc>
          <w:tcPr>
            <w:tcW w:w="9738" w:type="dxa"/>
          </w:tcPr>
          <w:p w14:paraId="4E944BB2" w14:textId="77777777" w:rsidR="00530F3E" w:rsidRDefault="00530F3E" w:rsidP="00584DD7">
            <w:pPr>
              <w:pStyle w:val="BodyText"/>
            </w:pPr>
            <w:r>
              <w:t>messaging/transport/MessageRouteEntry.h</w:t>
            </w:r>
          </w:p>
        </w:tc>
      </w:tr>
      <w:tr w:rsidR="000479BD" w14:paraId="4E944BB5" w14:textId="77777777" w:rsidTr="00703935">
        <w:tc>
          <w:tcPr>
            <w:tcW w:w="9738" w:type="dxa"/>
          </w:tcPr>
          <w:p w14:paraId="4E944BB4" w14:textId="77777777" w:rsidR="000479BD" w:rsidRDefault="00A31DC0" w:rsidP="000479BD">
            <w:r>
              <w:rPr>
                <w:color w:val="000000" w:themeColor="text1"/>
              </w:rPr>
              <w:t>Configfiles/</w:t>
            </w:r>
            <w:r w:rsidR="000479BD" w:rsidRPr="000479BD">
              <w:rPr>
                <w:color w:val="000000" w:themeColor="text1"/>
              </w:rPr>
              <w:t xml:space="preserve">nas-system-configuration </w:t>
            </w:r>
          </w:p>
        </w:tc>
      </w:tr>
    </w:tbl>
    <w:p w14:paraId="4E944BB6" w14:textId="77777777" w:rsidR="00530F3E" w:rsidRPr="00E31F8A" w:rsidRDefault="00530F3E" w:rsidP="00E31F8A">
      <w:pPr>
        <w:pStyle w:val="BodyText"/>
      </w:pPr>
    </w:p>
    <w:p w14:paraId="4E944BB7" w14:textId="77777777" w:rsidR="00E31F8A" w:rsidRPr="00E31F8A" w:rsidRDefault="00E31F8A" w:rsidP="00E31F8A">
      <w:pPr>
        <w:pStyle w:val="BodyText"/>
      </w:pPr>
    </w:p>
    <w:p w14:paraId="4E944BB8" w14:textId="77777777" w:rsidR="0051549D" w:rsidRPr="00D31CBB" w:rsidRDefault="00660EB4" w:rsidP="0065789A">
      <w:pPr>
        <w:pStyle w:val="Heading2"/>
      </w:pPr>
      <w:bookmarkStart w:id="864" w:name="_Toc387508073"/>
      <w:r w:rsidRPr="00D31CBB">
        <w:t>Comman</w:t>
      </w:r>
      <w:r w:rsidR="0049125B" w:rsidRPr="00D31CBB">
        <w:t>d</w:t>
      </w:r>
      <w:r w:rsidRPr="00D31CBB">
        <w:t xml:space="preserve"> Line Interface (CLI)</w:t>
      </w:r>
      <w:bookmarkEnd w:id="864"/>
    </w:p>
    <w:p w14:paraId="4E944BB9" w14:textId="77777777" w:rsidR="00660EB4" w:rsidRDefault="00660EB4" w:rsidP="00BC66A8">
      <w:pPr>
        <w:spacing w:line="360" w:lineRule="auto"/>
        <w:jc w:val="both"/>
        <w:rPr>
          <w:rFonts w:asciiTheme="minorHAnsi" w:hAnsiTheme="minorHAnsi" w:cstheme="minorHAnsi"/>
          <w:color w:val="000000" w:themeColor="text1"/>
          <w:szCs w:val="22"/>
        </w:rPr>
      </w:pPr>
      <w:r w:rsidRPr="0049125B">
        <w:rPr>
          <w:rFonts w:asciiTheme="minorHAnsi" w:hAnsiTheme="minorHAnsi" w:cstheme="minorHAnsi"/>
          <w:color w:val="000000" w:themeColor="text1"/>
          <w:szCs w:val="22"/>
        </w:rPr>
        <w:t xml:space="preserve">CLI is </w:t>
      </w:r>
      <w:r w:rsidR="00364B6E">
        <w:rPr>
          <w:rFonts w:asciiTheme="minorHAnsi" w:hAnsiTheme="minorHAnsi" w:cstheme="minorHAnsi"/>
          <w:color w:val="000000" w:themeColor="text1"/>
          <w:szCs w:val="22"/>
        </w:rPr>
        <w:t>another infrastructure provided by the Radisys Common Platform. CLI is</w:t>
      </w:r>
      <w:r w:rsidRPr="0049125B">
        <w:rPr>
          <w:rFonts w:asciiTheme="minorHAnsi" w:hAnsiTheme="minorHAnsi" w:cstheme="minorHAnsi"/>
          <w:color w:val="000000" w:themeColor="text1"/>
          <w:szCs w:val="22"/>
        </w:rPr>
        <w:t xml:space="preserve"> standalone application (system process) that </w:t>
      </w:r>
      <w:r w:rsidR="00A31DC0">
        <w:rPr>
          <w:rFonts w:asciiTheme="minorHAnsi" w:hAnsiTheme="minorHAnsi" w:cstheme="minorHAnsi"/>
          <w:color w:val="000000" w:themeColor="text1"/>
          <w:szCs w:val="22"/>
        </w:rPr>
        <w:t>can be</w:t>
      </w:r>
      <w:r w:rsidRPr="0049125B">
        <w:rPr>
          <w:rFonts w:asciiTheme="minorHAnsi" w:hAnsiTheme="minorHAnsi" w:cstheme="minorHAnsi"/>
          <w:color w:val="000000" w:themeColor="text1"/>
          <w:szCs w:val="22"/>
        </w:rPr>
        <w:t xml:space="preserve"> started/stopped at any</w:t>
      </w:r>
      <w:r w:rsidR="00A31DC0">
        <w:rPr>
          <w:rFonts w:asciiTheme="minorHAnsi" w:hAnsiTheme="minorHAnsi" w:cstheme="minorHAnsi"/>
          <w:color w:val="000000" w:themeColor="text1"/>
          <w:szCs w:val="22"/>
        </w:rPr>
        <w:t xml:space="preserve"> </w:t>
      </w:r>
      <w:r w:rsidRPr="0049125B">
        <w:rPr>
          <w:rFonts w:asciiTheme="minorHAnsi" w:hAnsiTheme="minorHAnsi" w:cstheme="minorHAnsi"/>
          <w:color w:val="000000" w:themeColor="text1"/>
          <w:szCs w:val="22"/>
        </w:rPr>
        <w:t xml:space="preserve">time. </w:t>
      </w:r>
    </w:p>
    <w:p w14:paraId="4E944BBA" w14:textId="77777777" w:rsidR="00660EB4" w:rsidRPr="0049125B" w:rsidRDefault="00660EB4" w:rsidP="00BC66A8">
      <w:pPr>
        <w:spacing w:line="360" w:lineRule="auto"/>
        <w:jc w:val="both"/>
        <w:rPr>
          <w:rFonts w:asciiTheme="minorHAnsi" w:hAnsiTheme="minorHAnsi" w:cstheme="minorHAnsi"/>
          <w:color w:val="000000" w:themeColor="text1"/>
          <w:szCs w:val="22"/>
        </w:rPr>
      </w:pPr>
      <w:r w:rsidRPr="0049125B">
        <w:rPr>
          <w:rFonts w:asciiTheme="minorHAnsi" w:hAnsiTheme="minorHAnsi" w:cstheme="minorHAnsi"/>
          <w:color w:val="000000" w:themeColor="text1"/>
          <w:szCs w:val="22"/>
        </w:rPr>
        <w:t>The CLI application provides a c</w:t>
      </w:r>
      <w:r w:rsidR="00286121">
        <w:rPr>
          <w:rFonts w:asciiTheme="minorHAnsi" w:hAnsiTheme="minorHAnsi" w:cstheme="minorHAnsi"/>
          <w:color w:val="000000" w:themeColor="text1"/>
          <w:szCs w:val="22"/>
        </w:rPr>
        <w:t>ommand prompt where the user</w:t>
      </w:r>
      <w:r w:rsidR="00AD4624">
        <w:rPr>
          <w:rFonts w:asciiTheme="minorHAnsi" w:hAnsiTheme="minorHAnsi" w:cstheme="minorHAnsi"/>
          <w:color w:val="000000" w:themeColor="text1"/>
          <w:szCs w:val="22"/>
        </w:rPr>
        <w:t xml:space="preserve"> can:</w:t>
      </w:r>
      <w:r w:rsidRPr="0049125B">
        <w:rPr>
          <w:rFonts w:asciiTheme="minorHAnsi" w:hAnsiTheme="minorHAnsi" w:cstheme="minorHAnsi"/>
          <w:color w:val="000000" w:themeColor="text1"/>
          <w:szCs w:val="22"/>
        </w:rPr>
        <w:t xml:space="preserve"> </w:t>
      </w:r>
    </w:p>
    <w:p w14:paraId="4E944BBB" w14:textId="77777777" w:rsidR="00660EB4" w:rsidRPr="00C84B83" w:rsidRDefault="00660EB4" w:rsidP="00064C42">
      <w:pPr>
        <w:pStyle w:val="ListParagraph"/>
        <w:numPr>
          <w:ilvl w:val="0"/>
          <w:numId w:val="31"/>
        </w:numPr>
        <w:spacing w:line="360" w:lineRule="auto"/>
        <w:jc w:val="both"/>
        <w:rPr>
          <w:rFonts w:asciiTheme="minorHAnsi" w:hAnsiTheme="minorHAnsi" w:cstheme="minorHAnsi"/>
          <w:color w:val="000000" w:themeColor="text1"/>
        </w:rPr>
      </w:pPr>
      <w:r w:rsidRPr="00C84B83">
        <w:rPr>
          <w:rFonts w:asciiTheme="minorHAnsi" w:hAnsiTheme="minorHAnsi" w:cstheme="minorHAnsi"/>
          <w:color w:val="000000" w:themeColor="text1"/>
        </w:rPr>
        <w:t>query available commands (aka help)</w:t>
      </w:r>
    </w:p>
    <w:p w14:paraId="4E944BBC" w14:textId="77777777" w:rsidR="00660EB4" w:rsidRPr="00C84B83" w:rsidRDefault="00660EB4" w:rsidP="00064C42">
      <w:pPr>
        <w:pStyle w:val="ListParagraph"/>
        <w:numPr>
          <w:ilvl w:val="0"/>
          <w:numId w:val="31"/>
        </w:numPr>
        <w:spacing w:line="360" w:lineRule="auto"/>
        <w:jc w:val="both"/>
        <w:rPr>
          <w:rFonts w:asciiTheme="minorHAnsi" w:hAnsiTheme="minorHAnsi" w:cstheme="minorHAnsi"/>
          <w:color w:val="000000" w:themeColor="text1"/>
        </w:rPr>
      </w:pPr>
      <w:r w:rsidRPr="00C84B83">
        <w:rPr>
          <w:rFonts w:asciiTheme="minorHAnsi" w:hAnsiTheme="minorHAnsi" w:cstheme="minorHAnsi"/>
          <w:color w:val="000000" w:themeColor="text1"/>
        </w:rPr>
        <w:t>enter commands and receive responses</w:t>
      </w:r>
    </w:p>
    <w:p w14:paraId="4E944BBD" w14:textId="77777777" w:rsidR="00660EB4" w:rsidRPr="0049125B" w:rsidRDefault="00660EB4" w:rsidP="00BC66A8">
      <w:pPr>
        <w:spacing w:line="360" w:lineRule="auto"/>
        <w:jc w:val="both"/>
        <w:rPr>
          <w:rFonts w:asciiTheme="minorHAnsi" w:hAnsiTheme="minorHAnsi" w:cstheme="minorHAnsi"/>
          <w:color w:val="000000" w:themeColor="text1"/>
          <w:szCs w:val="22"/>
        </w:rPr>
      </w:pPr>
      <w:r w:rsidRPr="0049125B">
        <w:rPr>
          <w:rFonts w:asciiTheme="minorHAnsi" w:hAnsiTheme="minorHAnsi" w:cstheme="minorHAnsi"/>
          <w:color w:val="000000" w:themeColor="text1"/>
          <w:szCs w:val="22"/>
        </w:rPr>
        <w:t xml:space="preserve">It </w:t>
      </w:r>
      <w:r w:rsidR="0088128C">
        <w:rPr>
          <w:rFonts w:asciiTheme="minorHAnsi" w:hAnsiTheme="minorHAnsi" w:cstheme="minorHAnsi"/>
          <w:color w:val="000000" w:themeColor="text1"/>
          <w:szCs w:val="22"/>
        </w:rPr>
        <w:t>must</w:t>
      </w:r>
      <w:r w:rsidRPr="0049125B">
        <w:rPr>
          <w:rFonts w:asciiTheme="minorHAnsi" w:hAnsiTheme="minorHAnsi" w:cstheme="minorHAnsi"/>
          <w:color w:val="000000" w:themeColor="text1"/>
          <w:szCs w:val="22"/>
        </w:rPr>
        <w:t xml:space="preserve"> be noted that though CLI is useful in many ways it </w:t>
      </w:r>
      <w:r w:rsidR="0088128C">
        <w:rPr>
          <w:rFonts w:asciiTheme="minorHAnsi" w:hAnsiTheme="minorHAnsi" w:cstheme="minorHAnsi"/>
          <w:color w:val="000000" w:themeColor="text1"/>
          <w:szCs w:val="22"/>
        </w:rPr>
        <w:t>must</w:t>
      </w:r>
      <w:r w:rsidRPr="0049125B">
        <w:rPr>
          <w:rFonts w:asciiTheme="minorHAnsi" w:hAnsiTheme="minorHAnsi" w:cstheme="minorHAnsi"/>
          <w:color w:val="000000" w:themeColor="text1"/>
          <w:szCs w:val="22"/>
        </w:rPr>
        <w:t xml:space="preserve"> be used restrictively. The main interface for configuring the system is via </w:t>
      </w:r>
      <w:r w:rsidR="00A31DC0">
        <w:rPr>
          <w:rFonts w:asciiTheme="minorHAnsi" w:hAnsiTheme="minorHAnsi" w:cstheme="minorHAnsi"/>
          <w:color w:val="000000" w:themeColor="text1"/>
          <w:szCs w:val="22"/>
        </w:rPr>
        <w:t xml:space="preserve">TR069 </w:t>
      </w:r>
      <w:r w:rsidR="00A31DC0" w:rsidRPr="0049125B">
        <w:rPr>
          <w:rFonts w:asciiTheme="minorHAnsi" w:hAnsiTheme="minorHAnsi" w:cstheme="minorHAnsi"/>
          <w:color w:val="000000" w:themeColor="text1"/>
          <w:szCs w:val="22"/>
        </w:rPr>
        <w:t>and</w:t>
      </w:r>
      <w:r w:rsidRPr="0049125B">
        <w:rPr>
          <w:rFonts w:asciiTheme="minorHAnsi" w:hAnsiTheme="minorHAnsi" w:cstheme="minorHAnsi"/>
          <w:color w:val="000000" w:themeColor="text1"/>
          <w:szCs w:val="22"/>
        </w:rPr>
        <w:t xml:space="preserve"> OAM</w:t>
      </w:r>
      <w:r w:rsidR="00AD4624">
        <w:rPr>
          <w:rFonts w:asciiTheme="minorHAnsi" w:hAnsiTheme="minorHAnsi" w:cstheme="minorHAnsi"/>
          <w:color w:val="000000" w:themeColor="text1"/>
          <w:szCs w:val="22"/>
        </w:rPr>
        <w:t>,</w:t>
      </w:r>
      <w:r w:rsidRPr="0049125B">
        <w:rPr>
          <w:rFonts w:asciiTheme="minorHAnsi" w:hAnsiTheme="minorHAnsi" w:cstheme="minorHAnsi"/>
          <w:color w:val="000000" w:themeColor="text1"/>
          <w:szCs w:val="22"/>
        </w:rPr>
        <w:t xml:space="preserve"> which is primarily used by the HeMS for configuring the HeNB.</w:t>
      </w:r>
    </w:p>
    <w:p w14:paraId="4E944BBE" w14:textId="77777777" w:rsidR="00660EB4" w:rsidRPr="0049125B" w:rsidRDefault="00660EB4" w:rsidP="00660EB4">
      <w:pPr>
        <w:rPr>
          <w:rFonts w:asciiTheme="minorHAnsi" w:hAnsiTheme="minorHAnsi" w:cstheme="minorHAnsi"/>
          <w:color w:val="000000" w:themeColor="text1"/>
          <w:szCs w:val="22"/>
        </w:rPr>
      </w:pPr>
    </w:p>
    <w:p w14:paraId="4E944BBF" w14:textId="77777777" w:rsidR="00660EB4" w:rsidRPr="0049125B" w:rsidRDefault="00703935" w:rsidP="00BC66A8">
      <w:pPr>
        <w:spacing w:line="360" w:lineRule="auto"/>
        <w:jc w:val="both"/>
        <w:rPr>
          <w:rFonts w:asciiTheme="minorHAnsi" w:hAnsiTheme="minorHAnsi" w:cstheme="minorHAnsi"/>
          <w:color w:val="000000" w:themeColor="text1"/>
          <w:szCs w:val="22"/>
        </w:rPr>
      </w:pPr>
      <w:r>
        <w:rPr>
          <w:rFonts w:asciiTheme="minorHAnsi" w:hAnsiTheme="minorHAnsi" w:cstheme="minorHAnsi"/>
          <w:color w:val="000000" w:themeColor="text1"/>
          <w:szCs w:val="22"/>
        </w:rPr>
        <w:t>CLI run in two modes as follows:</w:t>
      </w:r>
    </w:p>
    <w:p w14:paraId="4E944BC0" w14:textId="77777777" w:rsidR="00BC66A8" w:rsidRDefault="00660EB4" w:rsidP="00BC66A8">
      <w:pPr>
        <w:spacing w:line="360" w:lineRule="auto"/>
        <w:jc w:val="both"/>
        <w:rPr>
          <w:rFonts w:asciiTheme="minorHAnsi" w:hAnsiTheme="minorHAnsi" w:cstheme="minorHAnsi"/>
          <w:color w:val="000000" w:themeColor="text1"/>
          <w:szCs w:val="22"/>
        </w:rPr>
      </w:pPr>
      <w:r w:rsidRPr="0049125B">
        <w:rPr>
          <w:rFonts w:asciiTheme="minorHAnsi" w:hAnsiTheme="minorHAnsi" w:cstheme="minorHAnsi"/>
          <w:color w:val="000000" w:themeColor="text1"/>
          <w:szCs w:val="22"/>
        </w:rPr>
        <w:t xml:space="preserve">a) </w:t>
      </w:r>
      <w:r w:rsidR="00BC66A8" w:rsidRPr="0049125B">
        <w:rPr>
          <w:rFonts w:asciiTheme="minorHAnsi" w:hAnsiTheme="minorHAnsi" w:cstheme="minorHAnsi"/>
          <w:color w:val="000000" w:themeColor="text1"/>
          <w:szCs w:val="22"/>
        </w:rPr>
        <w:t>Interactive</w:t>
      </w:r>
      <w:r w:rsidR="00BC66A8">
        <w:rPr>
          <w:rFonts w:asciiTheme="minorHAnsi" w:hAnsiTheme="minorHAnsi" w:cstheme="minorHAnsi"/>
          <w:color w:val="000000" w:themeColor="text1"/>
          <w:szCs w:val="22"/>
        </w:rPr>
        <w:t xml:space="preserve"> mode </w:t>
      </w:r>
    </w:p>
    <w:p w14:paraId="4E944BC1" w14:textId="77777777" w:rsidR="00660EB4" w:rsidRPr="0049125B" w:rsidRDefault="00660EB4" w:rsidP="00BC66A8">
      <w:pPr>
        <w:spacing w:line="360" w:lineRule="auto"/>
        <w:jc w:val="both"/>
        <w:rPr>
          <w:rFonts w:asciiTheme="minorHAnsi" w:hAnsiTheme="minorHAnsi" w:cstheme="minorHAnsi"/>
          <w:color w:val="000000" w:themeColor="text1"/>
          <w:szCs w:val="22"/>
        </w:rPr>
      </w:pPr>
      <w:r w:rsidRPr="0049125B">
        <w:rPr>
          <w:rFonts w:asciiTheme="minorHAnsi" w:hAnsiTheme="minorHAnsi" w:cstheme="minorHAnsi"/>
          <w:color w:val="000000" w:themeColor="text1"/>
          <w:szCs w:val="22"/>
        </w:rPr>
        <w:t>In this mode</w:t>
      </w:r>
      <w:r w:rsidR="00AD4624">
        <w:rPr>
          <w:rFonts w:asciiTheme="minorHAnsi" w:hAnsiTheme="minorHAnsi" w:cstheme="minorHAnsi"/>
          <w:color w:val="000000" w:themeColor="text1"/>
          <w:szCs w:val="22"/>
        </w:rPr>
        <w:t>,</w:t>
      </w:r>
      <w:r w:rsidRPr="0049125B">
        <w:rPr>
          <w:rFonts w:asciiTheme="minorHAnsi" w:hAnsiTheme="minorHAnsi" w:cstheme="minorHAnsi"/>
          <w:color w:val="000000" w:themeColor="text1"/>
          <w:szCs w:val="22"/>
        </w:rPr>
        <w:t xml:space="preserve"> CLI application accepts input and allows commands to be constructed on its own command line with line editing, command history and command completion.</w:t>
      </w:r>
    </w:p>
    <w:p w14:paraId="4E944BC2" w14:textId="77777777" w:rsidR="00660EB4" w:rsidRPr="0049125B" w:rsidRDefault="00660EB4" w:rsidP="00BC66A8">
      <w:pPr>
        <w:spacing w:line="360" w:lineRule="auto"/>
        <w:jc w:val="both"/>
        <w:rPr>
          <w:rFonts w:asciiTheme="minorHAnsi" w:hAnsiTheme="minorHAnsi" w:cstheme="minorHAnsi"/>
          <w:color w:val="000000" w:themeColor="text1"/>
          <w:szCs w:val="22"/>
        </w:rPr>
      </w:pPr>
    </w:p>
    <w:p w14:paraId="4E944BC3" w14:textId="77777777" w:rsidR="00660EB4" w:rsidRPr="0049125B" w:rsidRDefault="00660EB4" w:rsidP="00BC66A8">
      <w:pPr>
        <w:spacing w:line="360" w:lineRule="auto"/>
        <w:jc w:val="both"/>
        <w:rPr>
          <w:rFonts w:asciiTheme="minorHAnsi" w:hAnsiTheme="minorHAnsi" w:cstheme="minorHAnsi"/>
          <w:color w:val="000000" w:themeColor="text1"/>
          <w:szCs w:val="22"/>
        </w:rPr>
      </w:pPr>
      <w:r w:rsidRPr="0049125B">
        <w:rPr>
          <w:rFonts w:asciiTheme="minorHAnsi" w:hAnsiTheme="minorHAnsi" w:cstheme="minorHAnsi"/>
          <w:color w:val="000000" w:themeColor="text1"/>
          <w:szCs w:val="22"/>
        </w:rPr>
        <w:t xml:space="preserve">b) </w:t>
      </w:r>
      <w:r w:rsidR="00BC66A8" w:rsidRPr="0049125B">
        <w:rPr>
          <w:rFonts w:asciiTheme="minorHAnsi" w:hAnsiTheme="minorHAnsi" w:cstheme="minorHAnsi"/>
          <w:color w:val="000000" w:themeColor="text1"/>
          <w:szCs w:val="22"/>
        </w:rPr>
        <w:t>Non-interactive</w:t>
      </w:r>
      <w:r w:rsidRPr="0049125B">
        <w:rPr>
          <w:rFonts w:asciiTheme="minorHAnsi" w:hAnsiTheme="minorHAnsi" w:cstheme="minorHAnsi"/>
          <w:color w:val="000000" w:themeColor="text1"/>
          <w:szCs w:val="22"/>
        </w:rPr>
        <w:t xml:space="preserve"> mode</w:t>
      </w:r>
    </w:p>
    <w:p w14:paraId="4E944BC4" w14:textId="77777777" w:rsidR="00C544FA" w:rsidRPr="00A45CF3" w:rsidRDefault="00660EB4" w:rsidP="00A45CF3">
      <w:pPr>
        <w:spacing w:line="360" w:lineRule="auto"/>
        <w:jc w:val="both"/>
        <w:rPr>
          <w:rFonts w:asciiTheme="minorHAnsi" w:hAnsiTheme="minorHAnsi" w:cstheme="minorHAnsi"/>
          <w:color w:val="000000" w:themeColor="text1"/>
          <w:szCs w:val="22"/>
        </w:rPr>
      </w:pPr>
      <w:r w:rsidRPr="0049125B">
        <w:rPr>
          <w:rFonts w:asciiTheme="minorHAnsi" w:hAnsiTheme="minorHAnsi" w:cstheme="minorHAnsi"/>
          <w:color w:val="000000" w:themeColor="text1"/>
          <w:szCs w:val="22"/>
        </w:rPr>
        <w:t>This mode is intended to allow CLI commands to b</w:t>
      </w:r>
      <w:r w:rsidR="005F7918">
        <w:rPr>
          <w:rFonts w:asciiTheme="minorHAnsi" w:hAnsiTheme="minorHAnsi" w:cstheme="minorHAnsi"/>
          <w:color w:val="000000" w:themeColor="text1"/>
          <w:szCs w:val="22"/>
        </w:rPr>
        <w:t>e invoked form shell scripts and so on</w:t>
      </w:r>
      <w:r w:rsidRPr="0049125B">
        <w:rPr>
          <w:rFonts w:asciiTheme="minorHAnsi" w:hAnsiTheme="minorHAnsi" w:cstheme="minorHAnsi"/>
          <w:color w:val="000000" w:themeColor="text1"/>
          <w:szCs w:val="22"/>
        </w:rPr>
        <w:t>. The command to be run is specified in “one-shot” and the application returns the status value returned by CLI command executed. Negative values indicate an error during execution.</w:t>
      </w:r>
    </w:p>
    <w:p w14:paraId="4E944BC5" w14:textId="77777777" w:rsidR="00C544FA" w:rsidRPr="00D31CBB" w:rsidRDefault="00C544FA" w:rsidP="0065789A">
      <w:pPr>
        <w:pStyle w:val="Heading2"/>
      </w:pPr>
      <w:bookmarkStart w:id="865" w:name="_Toc387508074"/>
      <w:r w:rsidRPr="00D31CBB">
        <w:lastRenderedPageBreak/>
        <w:t>Design Details</w:t>
      </w:r>
      <w:bookmarkEnd w:id="865"/>
    </w:p>
    <w:p w14:paraId="4E944BC6" w14:textId="77777777" w:rsidR="00C544FA" w:rsidRPr="00DA43F0" w:rsidRDefault="00C544FA" w:rsidP="00064C42">
      <w:pPr>
        <w:pStyle w:val="Heading4"/>
        <w:numPr>
          <w:ilvl w:val="2"/>
          <w:numId w:val="38"/>
        </w:numPr>
        <w:ind w:left="720" w:hanging="720"/>
        <w:rPr>
          <w:rFonts w:asciiTheme="minorHAnsi" w:hAnsiTheme="minorHAnsi" w:cstheme="minorHAnsi"/>
          <w:sz w:val="24"/>
          <w:szCs w:val="24"/>
        </w:rPr>
      </w:pPr>
      <w:r w:rsidRPr="00DA43F0">
        <w:rPr>
          <w:rFonts w:asciiTheme="minorHAnsi" w:hAnsiTheme="minorHAnsi" w:cstheme="minorHAnsi"/>
          <w:sz w:val="24"/>
          <w:szCs w:val="24"/>
        </w:rPr>
        <w:t>State Machine</w:t>
      </w:r>
    </w:p>
    <w:p w14:paraId="4E944BC7" w14:textId="77777777" w:rsidR="00C544FA" w:rsidRPr="001A11D5" w:rsidRDefault="00C544FA" w:rsidP="00C544FA">
      <w:pPr>
        <w:rPr>
          <w:rFonts w:asciiTheme="minorHAnsi" w:hAnsiTheme="minorHAnsi"/>
        </w:rPr>
      </w:pPr>
      <w:r w:rsidRPr="001A11D5">
        <w:rPr>
          <w:rFonts w:asciiTheme="minorHAnsi" w:hAnsiTheme="minorHAnsi"/>
        </w:rPr>
        <w:t>The</w:t>
      </w:r>
      <w:r w:rsidR="000D7522" w:rsidRPr="001A11D5">
        <w:rPr>
          <w:rFonts w:asciiTheme="minorHAnsi" w:hAnsiTheme="minorHAnsi"/>
        </w:rPr>
        <w:t xml:space="preserve"> figure and table </w:t>
      </w:r>
      <w:r w:rsidRPr="001A11D5">
        <w:rPr>
          <w:rFonts w:asciiTheme="minorHAnsi" w:hAnsiTheme="minorHAnsi"/>
        </w:rPr>
        <w:t>describes the state</w:t>
      </w:r>
      <w:r w:rsidR="001A11D5">
        <w:rPr>
          <w:rFonts w:asciiTheme="minorHAnsi" w:hAnsiTheme="minorHAnsi"/>
        </w:rPr>
        <w:t xml:space="preserve"> </w:t>
      </w:r>
      <w:r w:rsidRPr="001A11D5">
        <w:rPr>
          <w:rFonts w:asciiTheme="minorHAnsi" w:hAnsiTheme="minorHAnsi"/>
        </w:rPr>
        <w:t>machine used in CLI</w:t>
      </w:r>
      <w:r w:rsidR="00B557D0">
        <w:rPr>
          <w:rFonts w:asciiTheme="minorHAnsi" w:hAnsiTheme="minorHAnsi"/>
        </w:rPr>
        <w:t xml:space="preserve"> as follows.</w:t>
      </w:r>
    </w:p>
    <w:p w14:paraId="4E944BC8" w14:textId="77777777" w:rsidR="000D7522" w:rsidRPr="00A45CF3" w:rsidRDefault="000D7522" w:rsidP="000D7522">
      <w:pPr>
        <w:pStyle w:val="BodyText"/>
        <w:rPr>
          <w:sz w:val="2"/>
        </w:rPr>
      </w:pPr>
    </w:p>
    <w:p w14:paraId="4E944BC9" w14:textId="77777777" w:rsidR="000D7522" w:rsidRDefault="00A45CF3" w:rsidP="00A45CF3">
      <w:pPr>
        <w:pStyle w:val="BodyText"/>
        <w:jc w:val="center"/>
      </w:pPr>
      <w:r>
        <w:object w:dxaOrig="9298" w:dyaOrig="7030" w14:anchorId="4E944F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25pt;height:308.25pt" o:ole="">
            <v:imagedata r:id="rId14" o:title=""/>
          </v:shape>
          <o:OLEObject Type="Embed" ProgID="RFFlow4" ShapeID="_x0000_i1025" DrawAspect="Content" ObjectID="_1461408622" r:id="rId15"/>
        </w:object>
      </w:r>
    </w:p>
    <w:p w14:paraId="4E944BCA" w14:textId="77777777" w:rsidR="000D7522" w:rsidRDefault="000D7522" w:rsidP="000D7522">
      <w:pPr>
        <w:pStyle w:val="Caption"/>
        <w:jc w:val="center"/>
        <w:rPr>
          <w:rFonts w:asciiTheme="minorHAnsi" w:hAnsiTheme="minorHAnsi" w:cstheme="minorHAnsi"/>
          <w:sz w:val="22"/>
          <w:szCs w:val="22"/>
        </w:rPr>
      </w:pPr>
      <w:bookmarkStart w:id="866" w:name="_Toc387508103"/>
      <w:r w:rsidRPr="000D7522">
        <w:rPr>
          <w:rFonts w:asciiTheme="minorHAnsi" w:hAnsiTheme="minorHAnsi" w:cstheme="minorHAnsi"/>
          <w:sz w:val="22"/>
          <w:szCs w:val="22"/>
        </w:rPr>
        <w:t xml:space="preserve">Figure </w:t>
      </w:r>
      <w:r w:rsidRPr="000D7522">
        <w:rPr>
          <w:rFonts w:asciiTheme="minorHAnsi" w:hAnsiTheme="minorHAnsi" w:cstheme="minorHAnsi"/>
          <w:sz w:val="22"/>
          <w:szCs w:val="22"/>
        </w:rPr>
        <w:fldChar w:fldCharType="begin"/>
      </w:r>
      <w:r w:rsidRPr="000D7522">
        <w:rPr>
          <w:rFonts w:asciiTheme="minorHAnsi" w:hAnsiTheme="minorHAnsi" w:cstheme="minorHAnsi"/>
          <w:sz w:val="22"/>
          <w:szCs w:val="22"/>
        </w:rPr>
        <w:instrText xml:space="preserve"> SEQ Figure \* ARABIC </w:instrText>
      </w:r>
      <w:r w:rsidRPr="000D7522">
        <w:rPr>
          <w:rFonts w:asciiTheme="minorHAnsi" w:hAnsiTheme="minorHAnsi" w:cstheme="minorHAnsi"/>
          <w:sz w:val="22"/>
          <w:szCs w:val="22"/>
        </w:rPr>
        <w:fldChar w:fldCharType="separate"/>
      </w:r>
      <w:r w:rsidR="00BE0678">
        <w:rPr>
          <w:rFonts w:asciiTheme="minorHAnsi" w:hAnsiTheme="minorHAnsi" w:cstheme="minorHAnsi"/>
          <w:noProof/>
          <w:sz w:val="22"/>
          <w:szCs w:val="22"/>
        </w:rPr>
        <w:t>3</w:t>
      </w:r>
      <w:r w:rsidRPr="000D7522">
        <w:rPr>
          <w:rFonts w:asciiTheme="minorHAnsi" w:hAnsiTheme="minorHAnsi" w:cstheme="minorHAnsi"/>
          <w:sz w:val="22"/>
          <w:szCs w:val="22"/>
        </w:rPr>
        <w:fldChar w:fldCharType="end"/>
      </w:r>
      <w:r w:rsidR="00B557D0">
        <w:rPr>
          <w:rFonts w:asciiTheme="minorHAnsi" w:hAnsiTheme="minorHAnsi" w:cstheme="minorHAnsi"/>
          <w:sz w:val="22"/>
          <w:szCs w:val="22"/>
        </w:rPr>
        <w:t>:</w:t>
      </w:r>
      <w:r w:rsidRPr="000D7522">
        <w:rPr>
          <w:rFonts w:asciiTheme="minorHAnsi" w:hAnsiTheme="minorHAnsi" w:cstheme="minorHAnsi"/>
          <w:sz w:val="22"/>
          <w:szCs w:val="22"/>
        </w:rPr>
        <w:t xml:space="preserve"> CLI State Transition Diagram</w:t>
      </w:r>
      <w:bookmarkEnd w:id="866"/>
    </w:p>
    <w:p w14:paraId="4E944BCB" w14:textId="77777777" w:rsidR="00C544FA" w:rsidRPr="000D7522" w:rsidRDefault="000D7522" w:rsidP="000D7522">
      <w:pPr>
        <w:pStyle w:val="Caption"/>
        <w:rPr>
          <w:rFonts w:asciiTheme="minorHAnsi" w:hAnsiTheme="minorHAnsi" w:cstheme="minorHAnsi"/>
          <w:sz w:val="22"/>
          <w:szCs w:val="22"/>
        </w:rPr>
      </w:pPr>
      <w:bookmarkStart w:id="867" w:name="_Toc387506481"/>
      <w:r w:rsidRPr="000D7522">
        <w:rPr>
          <w:rFonts w:asciiTheme="minorHAnsi" w:hAnsiTheme="minorHAnsi" w:cstheme="minorHAnsi"/>
          <w:sz w:val="22"/>
          <w:szCs w:val="22"/>
        </w:rPr>
        <w:t xml:space="preserve">Table </w:t>
      </w:r>
      <w:r w:rsidRPr="000D7522">
        <w:rPr>
          <w:rFonts w:asciiTheme="minorHAnsi" w:hAnsiTheme="minorHAnsi" w:cstheme="minorHAnsi"/>
          <w:sz w:val="22"/>
          <w:szCs w:val="22"/>
        </w:rPr>
        <w:fldChar w:fldCharType="begin"/>
      </w:r>
      <w:r w:rsidRPr="000D7522">
        <w:rPr>
          <w:rFonts w:asciiTheme="minorHAnsi" w:hAnsiTheme="minorHAnsi" w:cstheme="minorHAnsi"/>
          <w:sz w:val="22"/>
          <w:szCs w:val="22"/>
        </w:rPr>
        <w:instrText xml:space="preserve"> SEQ Table \* ARABIC </w:instrText>
      </w:r>
      <w:r w:rsidRPr="000D7522">
        <w:rPr>
          <w:rFonts w:asciiTheme="minorHAnsi" w:hAnsiTheme="minorHAnsi" w:cstheme="minorHAnsi"/>
          <w:sz w:val="22"/>
          <w:szCs w:val="22"/>
        </w:rPr>
        <w:fldChar w:fldCharType="separate"/>
      </w:r>
      <w:r w:rsidR="00431B6C">
        <w:rPr>
          <w:rFonts w:asciiTheme="minorHAnsi" w:hAnsiTheme="minorHAnsi" w:cstheme="minorHAnsi"/>
          <w:noProof/>
          <w:sz w:val="22"/>
          <w:szCs w:val="22"/>
        </w:rPr>
        <w:t>8</w:t>
      </w:r>
      <w:r w:rsidRPr="000D7522">
        <w:rPr>
          <w:rFonts w:asciiTheme="minorHAnsi" w:hAnsiTheme="minorHAnsi" w:cstheme="minorHAnsi"/>
          <w:sz w:val="22"/>
          <w:szCs w:val="22"/>
        </w:rPr>
        <w:fldChar w:fldCharType="end"/>
      </w:r>
      <w:r w:rsidR="00A45CF3">
        <w:rPr>
          <w:rFonts w:asciiTheme="minorHAnsi" w:hAnsiTheme="minorHAnsi" w:cstheme="minorHAnsi"/>
          <w:sz w:val="22"/>
          <w:szCs w:val="22"/>
        </w:rPr>
        <w:t>:</w:t>
      </w:r>
      <w:r w:rsidRPr="000D7522">
        <w:rPr>
          <w:rFonts w:asciiTheme="minorHAnsi" w:hAnsiTheme="minorHAnsi" w:cstheme="minorHAnsi"/>
          <w:sz w:val="22"/>
          <w:szCs w:val="22"/>
        </w:rPr>
        <w:t xml:space="preserve"> CLI </w:t>
      </w:r>
      <w:r w:rsidR="00A45CF3">
        <w:rPr>
          <w:rFonts w:asciiTheme="minorHAnsi" w:hAnsiTheme="minorHAnsi" w:cstheme="minorHAnsi"/>
          <w:sz w:val="22"/>
          <w:szCs w:val="22"/>
        </w:rPr>
        <w:t>S</w:t>
      </w:r>
      <w:r w:rsidRPr="000D7522">
        <w:rPr>
          <w:rFonts w:asciiTheme="minorHAnsi" w:hAnsiTheme="minorHAnsi" w:cstheme="minorHAnsi"/>
          <w:sz w:val="22"/>
          <w:szCs w:val="22"/>
        </w:rPr>
        <w:t xml:space="preserve">tate </w:t>
      </w:r>
      <w:r w:rsidR="00A45CF3">
        <w:rPr>
          <w:rFonts w:asciiTheme="minorHAnsi" w:hAnsiTheme="minorHAnsi" w:cstheme="minorHAnsi"/>
          <w:sz w:val="22"/>
          <w:szCs w:val="22"/>
        </w:rPr>
        <w:t>M</w:t>
      </w:r>
      <w:r w:rsidRPr="000D7522">
        <w:rPr>
          <w:rFonts w:asciiTheme="minorHAnsi" w:hAnsiTheme="minorHAnsi" w:cstheme="minorHAnsi"/>
          <w:sz w:val="22"/>
          <w:szCs w:val="22"/>
        </w:rPr>
        <w:t xml:space="preserve">achine </w:t>
      </w:r>
      <w:r w:rsidR="00A45CF3">
        <w:rPr>
          <w:rFonts w:asciiTheme="minorHAnsi" w:hAnsiTheme="minorHAnsi" w:cstheme="minorHAnsi"/>
          <w:sz w:val="22"/>
          <w:szCs w:val="22"/>
        </w:rPr>
        <w:t>list</w:t>
      </w:r>
      <w:bookmarkEnd w:id="867"/>
    </w:p>
    <w:tbl>
      <w:tblPr>
        <w:tblStyle w:val="TableGrid1"/>
        <w:tblW w:w="0" w:type="auto"/>
        <w:tblLook w:val="04A0" w:firstRow="1" w:lastRow="0" w:firstColumn="1" w:lastColumn="0" w:noHBand="0" w:noVBand="1"/>
      </w:tblPr>
      <w:tblGrid>
        <w:gridCol w:w="2178"/>
        <w:gridCol w:w="2070"/>
        <w:gridCol w:w="3206"/>
        <w:gridCol w:w="2302"/>
      </w:tblGrid>
      <w:tr w:rsidR="00C544FA" w:rsidRPr="00A45CF3" w14:paraId="4E944BD0" w14:textId="77777777" w:rsidTr="00A45CF3">
        <w:trPr>
          <w:cnfStyle w:val="100000000000" w:firstRow="1" w:lastRow="0" w:firstColumn="0" w:lastColumn="0" w:oddVBand="0" w:evenVBand="0" w:oddHBand="0" w:evenHBand="0" w:firstRowFirstColumn="0" w:firstRowLastColumn="0" w:lastRowFirstColumn="0" w:lastRowLastColumn="0"/>
        </w:trPr>
        <w:tc>
          <w:tcPr>
            <w:tcW w:w="21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BCC" w14:textId="77777777" w:rsidR="00C544FA" w:rsidRPr="00A45CF3" w:rsidRDefault="00C544FA" w:rsidP="00C544FA">
            <w:pPr>
              <w:pStyle w:val="BodyText"/>
              <w:rPr>
                <w:rFonts w:asciiTheme="minorHAnsi" w:hAnsiTheme="minorHAnsi"/>
              </w:rPr>
            </w:pPr>
            <w:r w:rsidRPr="00A45CF3">
              <w:rPr>
                <w:rFonts w:asciiTheme="minorHAnsi" w:hAnsiTheme="minorHAnsi"/>
              </w:rPr>
              <w:t>State</w:t>
            </w:r>
          </w:p>
        </w:tc>
        <w:tc>
          <w:tcPr>
            <w:tcW w:w="207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BCD" w14:textId="77777777" w:rsidR="00C544FA" w:rsidRPr="00A45CF3" w:rsidRDefault="00C544FA" w:rsidP="00C544FA">
            <w:pPr>
              <w:pStyle w:val="BodyText"/>
              <w:rPr>
                <w:rFonts w:asciiTheme="minorHAnsi" w:hAnsiTheme="minorHAnsi"/>
              </w:rPr>
            </w:pPr>
            <w:r w:rsidRPr="00A45CF3">
              <w:rPr>
                <w:rFonts w:asciiTheme="minorHAnsi" w:hAnsiTheme="minorHAnsi"/>
              </w:rPr>
              <w:t>Event</w:t>
            </w:r>
          </w:p>
        </w:tc>
        <w:tc>
          <w:tcPr>
            <w:tcW w:w="320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BCE" w14:textId="77777777" w:rsidR="00C544FA" w:rsidRPr="00A45CF3" w:rsidRDefault="00C544FA" w:rsidP="00C544FA">
            <w:pPr>
              <w:pStyle w:val="BodyText"/>
              <w:rPr>
                <w:rFonts w:asciiTheme="minorHAnsi" w:hAnsiTheme="minorHAnsi"/>
              </w:rPr>
            </w:pPr>
            <w:r w:rsidRPr="00A45CF3">
              <w:rPr>
                <w:rFonts w:asciiTheme="minorHAnsi" w:hAnsiTheme="minorHAnsi"/>
              </w:rPr>
              <w:t>Action</w:t>
            </w:r>
          </w:p>
        </w:tc>
        <w:tc>
          <w:tcPr>
            <w:tcW w:w="230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BCF" w14:textId="77777777" w:rsidR="00C544FA" w:rsidRPr="00A45CF3" w:rsidRDefault="00C544FA" w:rsidP="00C544FA">
            <w:pPr>
              <w:pStyle w:val="BodyText"/>
              <w:rPr>
                <w:rFonts w:asciiTheme="minorHAnsi" w:hAnsiTheme="minorHAnsi"/>
              </w:rPr>
            </w:pPr>
            <w:r w:rsidRPr="00A45CF3">
              <w:rPr>
                <w:rFonts w:asciiTheme="minorHAnsi" w:hAnsiTheme="minorHAnsi"/>
              </w:rPr>
              <w:t>New State</w:t>
            </w:r>
          </w:p>
        </w:tc>
      </w:tr>
      <w:tr w:rsidR="00C544FA" w:rsidRPr="00A45CF3" w14:paraId="4E944BD5" w14:textId="77777777" w:rsidTr="00A45CF3">
        <w:trPr>
          <w:trHeight w:val="96"/>
        </w:trPr>
        <w:tc>
          <w:tcPr>
            <w:tcW w:w="2178" w:type="dxa"/>
            <w:vMerge w:val="restart"/>
            <w:tcBorders>
              <w:top w:val="single" w:sz="4" w:space="0" w:color="auto"/>
            </w:tcBorders>
          </w:tcPr>
          <w:p w14:paraId="4E944BD1" w14:textId="77777777" w:rsidR="00C544FA" w:rsidRPr="00A45CF3" w:rsidRDefault="00C544FA" w:rsidP="00C544FA">
            <w:pPr>
              <w:pStyle w:val="BodyText"/>
              <w:rPr>
                <w:rFonts w:asciiTheme="minorHAnsi" w:hAnsiTheme="minorHAnsi"/>
              </w:rPr>
            </w:pPr>
            <w:r w:rsidRPr="00A45CF3">
              <w:rPr>
                <w:rFonts w:asciiTheme="minorHAnsi" w:hAnsiTheme="minorHAnsi"/>
              </w:rPr>
              <w:t>AwaitCommand</w:t>
            </w:r>
          </w:p>
        </w:tc>
        <w:tc>
          <w:tcPr>
            <w:tcW w:w="2070" w:type="dxa"/>
            <w:vMerge w:val="restart"/>
            <w:tcBorders>
              <w:top w:val="single" w:sz="4" w:space="0" w:color="auto"/>
            </w:tcBorders>
          </w:tcPr>
          <w:p w14:paraId="4E944BD2" w14:textId="77777777" w:rsidR="00C544FA" w:rsidRPr="00A45CF3" w:rsidRDefault="00C544FA" w:rsidP="00C544FA">
            <w:pPr>
              <w:pStyle w:val="BodyText"/>
              <w:rPr>
                <w:rFonts w:asciiTheme="minorHAnsi" w:hAnsiTheme="minorHAnsi"/>
              </w:rPr>
            </w:pPr>
            <w:r w:rsidRPr="00A45CF3">
              <w:rPr>
                <w:rFonts w:asciiTheme="minorHAnsi" w:hAnsiTheme="minorHAnsi"/>
              </w:rPr>
              <w:t>CommandLine</w:t>
            </w:r>
          </w:p>
        </w:tc>
        <w:tc>
          <w:tcPr>
            <w:tcW w:w="3206" w:type="dxa"/>
            <w:tcBorders>
              <w:top w:val="single" w:sz="4" w:space="0" w:color="auto"/>
            </w:tcBorders>
          </w:tcPr>
          <w:p w14:paraId="4E944BD3" w14:textId="77777777" w:rsidR="00C544FA" w:rsidRPr="00A45CF3" w:rsidRDefault="00C544FA" w:rsidP="00C544FA">
            <w:pPr>
              <w:pStyle w:val="BodyText"/>
              <w:rPr>
                <w:rFonts w:asciiTheme="minorHAnsi" w:hAnsiTheme="minorHAnsi"/>
              </w:rPr>
            </w:pPr>
            <w:r w:rsidRPr="00A45CF3">
              <w:rPr>
                <w:rFonts w:asciiTheme="minorHAnsi" w:hAnsiTheme="minorHAnsi"/>
              </w:rPr>
              <w:t>If QueryQuitComman</w:t>
            </w:r>
            <w:r w:rsidR="009608BA" w:rsidRPr="00A45CF3">
              <w:rPr>
                <w:rFonts w:asciiTheme="minorHAnsi" w:hAnsiTheme="minorHAnsi"/>
              </w:rPr>
              <w:t>d</w:t>
            </w:r>
            <w:r w:rsidR="00B557D0">
              <w:rPr>
                <w:rFonts w:asciiTheme="minorHAnsi" w:hAnsiTheme="minorHAnsi"/>
              </w:rPr>
              <w:t>,</w:t>
            </w:r>
            <w:r w:rsidRPr="00A45CF3">
              <w:rPr>
                <w:rFonts w:asciiTheme="minorHAnsi" w:hAnsiTheme="minorHAnsi"/>
              </w:rPr>
              <w:t xml:space="preserve"> then Quit</w:t>
            </w:r>
          </w:p>
        </w:tc>
        <w:tc>
          <w:tcPr>
            <w:tcW w:w="2302" w:type="dxa"/>
            <w:tcBorders>
              <w:top w:val="single" w:sz="4" w:space="0" w:color="auto"/>
            </w:tcBorders>
          </w:tcPr>
          <w:p w14:paraId="4E944BD4" w14:textId="77777777" w:rsidR="00C544FA" w:rsidRPr="00A45CF3" w:rsidRDefault="00C544FA" w:rsidP="00C544FA">
            <w:pPr>
              <w:pStyle w:val="BodyText"/>
              <w:rPr>
                <w:rFonts w:asciiTheme="minorHAnsi" w:hAnsiTheme="minorHAnsi"/>
              </w:rPr>
            </w:pPr>
            <w:r w:rsidRPr="00A45CF3">
              <w:rPr>
                <w:rFonts w:asciiTheme="minorHAnsi" w:hAnsiTheme="minorHAnsi"/>
              </w:rPr>
              <w:t>Quitting</w:t>
            </w:r>
          </w:p>
        </w:tc>
      </w:tr>
      <w:tr w:rsidR="00C544FA" w:rsidRPr="00A45CF3" w14:paraId="4E944BDA" w14:textId="77777777" w:rsidTr="00A45CF3">
        <w:trPr>
          <w:trHeight w:val="93"/>
        </w:trPr>
        <w:tc>
          <w:tcPr>
            <w:tcW w:w="2178" w:type="dxa"/>
            <w:vMerge/>
          </w:tcPr>
          <w:p w14:paraId="4E944BD6" w14:textId="77777777" w:rsidR="00C544FA" w:rsidRPr="00A45CF3" w:rsidRDefault="00C544FA" w:rsidP="00C544FA">
            <w:pPr>
              <w:pStyle w:val="BodyText"/>
              <w:rPr>
                <w:rFonts w:asciiTheme="minorHAnsi" w:hAnsiTheme="minorHAnsi"/>
              </w:rPr>
            </w:pPr>
          </w:p>
        </w:tc>
        <w:tc>
          <w:tcPr>
            <w:tcW w:w="2070" w:type="dxa"/>
            <w:vMerge/>
          </w:tcPr>
          <w:p w14:paraId="4E944BD7" w14:textId="77777777" w:rsidR="00C544FA" w:rsidRPr="00A45CF3" w:rsidRDefault="00C544FA" w:rsidP="00C544FA">
            <w:pPr>
              <w:pStyle w:val="BodyText"/>
              <w:rPr>
                <w:rFonts w:asciiTheme="minorHAnsi" w:hAnsiTheme="minorHAnsi"/>
              </w:rPr>
            </w:pPr>
          </w:p>
        </w:tc>
        <w:tc>
          <w:tcPr>
            <w:tcW w:w="3206" w:type="dxa"/>
          </w:tcPr>
          <w:p w14:paraId="4E944BD8" w14:textId="77777777" w:rsidR="00C544FA" w:rsidRPr="00A45CF3" w:rsidRDefault="00C544FA" w:rsidP="00C544FA">
            <w:pPr>
              <w:pStyle w:val="BodyText"/>
              <w:rPr>
                <w:rFonts w:asciiTheme="minorHAnsi" w:hAnsiTheme="minorHAnsi"/>
              </w:rPr>
            </w:pPr>
            <w:r w:rsidRPr="00A45CF3">
              <w:rPr>
                <w:rFonts w:asciiTheme="minorHAnsi" w:hAnsiTheme="minorHAnsi"/>
              </w:rPr>
              <w:t xml:space="preserve">If QueryCommand is Empty </w:t>
            </w:r>
          </w:p>
        </w:tc>
        <w:tc>
          <w:tcPr>
            <w:tcW w:w="2302" w:type="dxa"/>
          </w:tcPr>
          <w:p w14:paraId="4E944BD9" w14:textId="77777777" w:rsidR="00C544FA" w:rsidRPr="00A45CF3" w:rsidRDefault="00096709" w:rsidP="00C544FA">
            <w:pPr>
              <w:pStyle w:val="BodyText"/>
              <w:rPr>
                <w:rFonts w:asciiTheme="minorHAnsi" w:hAnsiTheme="minorHAnsi"/>
              </w:rPr>
            </w:pPr>
            <w:r w:rsidRPr="00A45CF3">
              <w:rPr>
                <w:rFonts w:asciiTheme="minorHAnsi" w:hAnsiTheme="minorHAnsi"/>
              </w:rPr>
              <w:t>AwaitCommand</w:t>
            </w:r>
          </w:p>
        </w:tc>
      </w:tr>
      <w:tr w:rsidR="00C544FA" w:rsidRPr="00A45CF3" w14:paraId="4E944BE0" w14:textId="77777777" w:rsidTr="00A45CF3">
        <w:trPr>
          <w:trHeight w:val="93"/>
        </w:trPr>
        <w:tc>
          <w:tcPr>
            <w:tcW w:w="2178" w:type="dxa"/>
            <w:vMerge/>
          </w:tcPr>
          <w:p w14:paraId="4E944BDB" w14:textId="77777777" w:rsidR="00C544FA" w:rsidRPr="00A45CF3" w:rsidRDefault="00C544FA" w:rsidP="00C544FA">
            <w:pPr>
              <w:pStyle w:val="BodyText"/>
              <w:rPr>
                <w:rFonts w:asciiTheme="minorHAnsi" w:hAnsiTheme="minorHAnsi"/>
              </w:rPr>
            </w:pPr>
          </w:p>
        </w:tc>
        <w:tc>
          <w:tcPr>
            <w:tcW w:w="2070" w:type="dxa"/>
            <w:vMerge/>
          </w:tcPr>
          <w:p w14:paraId="4E944BDC" w14:textId="77777777" w:rsidR="00C544FA" w:rsidRPr="00A45CF3" w:rsidRDefault="00C544FA" w:rsidP="00C544FA">
            <w:pPr>
              <w:pStyle w:val="BodyText"/>
              <w:rPr>
                <w:rFonts w:asciiTheme="minorHAnsi" w:hAnsiTheme="minorHAnsi"/>
              </w:rPr>
            </w:pPr>
          </w:p>
        </w:tc>
        <w:tc>
          <w:tcPr>
            <w:tcW w:w="3206" w:type="dxa"/>
          </w:tcPr>
          <w:p w14:paraId="4E944BDD" w14:textId="77777777" w:rsidR="00C544FA" w:rsidRPr="00A45CF3" w:rsidRDefault="00096709" w:rsidP="00C544FA">
            <w:pPr>
              <w:pStyle w:val="BodyText"/>
              <w:rPr>
                <w:rFonts w:asciiTheme="minorHAnsi" w:hAnsiTheme="minorHAnsi"/>
              </w:rPr>
            </w:pPr>
            <w:r w:rsidRPr="00A45CF3">
              <w:rPr>
                <w:rFonts w:asciiTheme="minorHAnsi" w:hAnsiTheme="minorHAnsi"/>
              </w:rPr>
              <w:t>If CommandLineParser</w:t>
            </w:r>
          </w:p>
          <w:p w14:paraId="4E944BDE" w14:textId="77777777" w:rsidR="00096709" w:rsidRPr="00A45CF3" w:rsidRDefault="00096709" w:rsidP="00C544FA">
            <w:pPr>
              <w:pStyle w:val="BodyText"/>
              <w:rPr>
                <w:rFonts w:asciiTheme="minorHAnsi" w:hAnsiTheme="minorHAnsi"/>
              </w:rPr>
            </w:pPr>
            <w:r w:rsidRPr="00A45CF3">
              <w:rPr>
                <w:rFonts w:asciiTheme="minorHAnsi" w:hAnsiTheme="minorHAnsi"/>
              </w:rPr>
              <w:t>SendCommandReq</w:t>
            </w:r>
          </w:p>
        </w:tc>
        <w:tc>
          <w:tcPr>
            <w:tcW w:w="2302" w:type="dxa"/>
          </w:tcPr>
          <w:p w14:paraId="4E944BDF" w14:textId="77777777" w:rsidR="00C544FA" w:rsidRPr="00A45CF3" w:rsidRDefault="00096709" w:rsidP="00C544FA">
            <w:pPr>
              <w:pStyle w:val="BodyText"/>
              <w:rPr>
                <w:rFonts w:asciiTheme="minorHAnsi" w:hAnsiTheme="minorHAnsi"/>
              </w:rPr>
            </w:pPr>
            <w:r w:rsidRPr="00A45CF3">
              <w:rPr>
                <w:rFonts w:asciiTheme="minorHAnsi" w:hAnsiTheme="minorHAnsi"/>
              </w:rPr>
              <w:t>CommandInProgress</w:t>
            </w:r>
          </w:p>
        </w:tc>
      </w:tr>
      <w:tr w:rsidR="00C544FA" w:rsidRPr="00A45CF3" w14:paraId="4E944BE5" w14:textId="77777777" w:rsidTr="00A45CF3">
        <w:trPr>
          <w:trHeight w:val="93"/>
        </w:trPr>
        <w:tc>
          <w:tcPr>
            <w:tcW w:w="2178" w:type="dxa"/>
            <w:vMerge/>
          </w:tcPr>
          <w:p w14:paraId="4E944BE1" w14:textId="77777777" w:rsidR="00C544FA" w:rsidRPr="00A45CF3" w:rsidRDefault="00C544FA" w:rsidP="00C544FA">
            <w:pPr>
              <w:pStyle w:val="BodyText"/>
              <w:rPr>
                <w:rFonts w:asciiTheme="minorHAnsi" w:hAnsiTheme="minorHAnsi"/>
              </w:rPr>
            </w:pPr>
          </w:p>
        </w:tc>
        <w:tc>
          <w:tcPr>
            <w:tcW w:w="2070" w:type="dxa"/>
            <w:vMerge/>
          </w:tcPr>
          <w:p w14:paraId="4E944BE2" w14:textId="77777777" w:rsidR="00C544FA" w:rsidRPr="00A45CF3" w:rsidRDefault="00C544FA" w:rsidP="00C544FA">
            <w:pPr>
              <w:pStyle w:val="BodyText"/>
              <w:rPr>
                <w:rFonts w:asciiTheme="minorHAnsi" w:hAnsiTheme="minorHAnsi"/>
              </w:rPr>
            </w:pPr>
          </w:p>
        </w:tc>
        <w:tc>
          <w:tcPr>
            <w:tcW w:w="3206" w:type="dxa"/>
          </w:tcPr>
          <w:p w14:paraId="4E944BE3" w14:textId="77777777" w:rsidR="00C544FA" w:rsidRPr="00A45CF3" w:rsidRDefault="00096709" w:rsidP="00C544FA">
            <w:pPr>
              <w:pStyle w:val="BodyText"/>
              <w:rPr>
                <w:rFonts w:asciiTheme="minorHAnsi" w:hAnsiTheme="minorHAnsi"/>
              </w:rPr>
            </w:pPr>
            <w:r w:rsidRPr="00A45CF3">
              <w:rPr>
                <w:rFonts w:asciiTheme="minorHAnsi" w:hAnsiTheme="minorHAnsi"/>
              </w:rPr>
              <w:t>If none of the above</w:t>
            </w:r>
            <w:r w:rsidR="00B557D0">
              <w:rPr>
                <w:rFonts w:asciiTheme="minorHAnsi" w:hAnsiTheme="minorHAnsi"/>
              </w:rPr>
              <w:t>,</w:t>
            </w:r>
            <w:r w:rsidRPr="00A45CF3">
              <w:rPr>
                <w:rFonts w:asciiTheme="minorHAnsi" w:hAnsiTheme="minorHAnsi"/>
              </w:rPr>
              <w:t xml:space="preserve"> then Reject the command</w:t>
            </w:r>
          </w:p>
        </w:tc>
        <w:tc>
          <w:tcPr>
            <w:tcW w:w="2302" w:type="dxa"/>
          </w:tcPr>
          <w:p w14:paraId="4E944BE4" w14:textId="77777777" w:rsidR="00C544FA" w:rsidRPr="00A45CF3" w:rsidRDefault="00096709" w:rsidP="00C544FA">
            <w:pPr>
              <w:pStyle w:val="BodyText"/>
              <w:rPr>
                <w:rFonts w:asciiTheme="minorHAnsi" w:hAnsiTheme="minorHAnsi"/>
              </w:rPr>
            </w:pPr>
            <w:r w:rsidRPr="00A45CF3">
              <w:rPr>
                <w:rFonts w:asciiTheme="minorHAnsi" w:hAnsiTheme="minorHAnsi"/>
              </w:rPr>
              <w:t>AwaitCommand</w:t>
            </w:r>
          </w:p>
        </w:tc>
      </w:tr>
      <w:tr w:rsidR="00A45CF3" w:rsidRPr="00A45CF3" w14:paraId="4E944BEA" w14:textId="77777777" w:rsidTr="00A45CF3">
        <w:tc>
          <w:tcPr>
            <w:tcW w:w="2178" w:type="dxa"/>
            <w:vMerge w:val="restart"/>
          </w:tcPr>
          <w:p w14:paraId="4E944BE6" w14:textId="77777777" w:rsidR="00A45CF3" w:rsidRPr="00A45CF3" w:rsidRDefault="00A45CF3" w:rsidP="00A45CF3">
            <w:pPr>
              <w:pStyle w:val="BodyText"/>
              <w:keepNext/>
              <w:rPr>
                <w:rFonts w:asciiTheme="minorHAnsi" w:hAnsiTheme="minorHAnsi"/>
              </w:rPr>
            </w:pPr>
            <w:r w:rsidRPr="00A45CF3">
              <w:rPr>
                <w:rFonts w:asciiTheme="minorHAnsi" w:hAnsiTheme="minorHAnsi"/>
              </w:rPr>
              <w:t>CommandInProgress</w:t>
            </w:r>
          </w:p>
        </w:tc>
        <w:tc>
          <w:tcPr>
            <w:tcW w:w="2070" w:type="dxa"/>
          </w:tcPr>
          <w:p w14:paraId="4E944BE7" w14:textId="77777777" w:rsidR="00A45CF3" w:rsidRPr="00A45CF3" w:rsidRDefault="00A45CF3" w:rsidP="00A45CF3">
            <w:pPr>
              <w:pStyle w:val="BodyText"/>
              <w:keepNext/>
              <w:rPr>
                <w:rFonts w:asciiTheme="minorHAnsi" w:hAnsiTheme="minorHAnsi"/>
              </w:rPr>
            </w:pPr>
            <w:r w:rsidRPr="00A45CF3">
              <w:rPr>
                <w:rFonts w:asciiTheme="minorHAnsi" w:hAnsiTheme="minorHAnsi"/>
              </w:rPr>
              <w:t>Timeout</w:t>
            </w:r>
          </w:p>
        </w:tc>
        <w:tc>
          <w:tcPr>
            <w:tcW w:w="3206" w:type="dxa"/>
          </w:tcPr>
          <w:p w14:paraId="4E944BE8" w14:textId="77777777" w:rsidR="00A45CF3" w:rsidRPr="00A45CF3" w:rsidRDefault="00A45CF3" w:rsidP="00A45CF3">
            <w:pPr>
              <w:pStyle w:val="BodyText"/>
              <w:keepNext/>
              <w:rPr>
                <w:rFonts w:asciiTheme="minorHAnsi" w:hAnsiTheme="minorHAnsi"/>
              </w:rPr>
            </w:pPr>
            <w:r w:rsidRPr="00A45CF3">
              <w:rPr>
                <w:rFonts w:asciiTheme="minorHAnsi" w:hAnsiTheme="minorHAnsi"/>
              </w:rPr>
              <w:t>FeedbackTimeout</w:t>
            </w:r>
          </w:p>
        </w:tc>
        <w:tc>
          <w:tcPr>
            <w:tcW w:w="2302" w:type="dxa"/>
          </w:tcPr>
          <w:p w14:paraId="4E944BE9" w14:textId="77777777" w:rsidR="00A45CF3" w:rsidRPr="00A45CF3" w:rsidRDefault="00A45CF3" w:rsidP="00A45CF3">
            <w:pPr>
              <w:pStyle w:val="BodyText"/>
              <w:keepNext/>
              <w:rPr>
                <w:rFonts w:asciiTheme="minorHAnsi" w:hAnsiTheme="minorHAnsi"/>
              </w:rPr>
            </w:pPr>
            <w:r w:rsidRPr="00A45CF3">
              <w:rPr>
                <w:rFonts w:asciiTheme="minorHAnsi" w:hAnsiTheme="minorHAnsi"/>
              </w:rPr>
              <w:t>AwaitCommand</w:t>
            </w:r>
          </w:p>
        </w:tc>
      </w:tr>
      <w:tr w:rsidR="00A45CF3" w:rsidRPr="00A45CF3" w14:paraId="4E944BEF" w14:textId="77777777" w:rsidTr="00A45CF3">
        <w:tc>
          <w:tcPr>
            <w:tcW w:w="2178" w:type="dxa"/>
            <w:vMerge/>
          </w:tcPr>
          <w:p w14:paraId="4E944BEB" w14:textId="77777777" w:rsidR="00A45CF3" w:rsidRPr="00A45CF3" w:rsidRDefault="00A45CF3" w:rsidP="00C544FA">
            <w:pPr>
              <w:pStyle w:val="BodyText"/>
              <w:rPr>
                <w:rFonts w:asciiTheme="minorHAnsi" w:hAnsiTheme="minorHAnsi"/>
              </w:rPr>
            </w:pPr>
          </w:p>
        </w:tc>
        <w:tc>
          <w:tcPr>
            <w:tcW w:w="2070" w:type="dxa"/>
          </w:tcPr>
          <w:p w14:paraId="4E944BEC" w14:textId="77777777" w:rsidR="00A45CF3" w:rsidRPr="00A45CF3" w:rsidRDefault="00A45CF3" w:rsidP="00C544FA">
            <w:pPr>
              <w:pStyle w:val="BodyText"/>
              <w:rPr>
                <w:rFonts w:asciiTheme="minorHAnsi" w:hAnsiTheme="minorHAnsi"/>
              </w:rPr>
            </w:pPr>
            <w:r w:rsidRPr="00A45CF3">
              <w:rPr>
                <w:rFonts w:asciiTheme="minorHAnsi" w:hAnsiTheme="minorHAnsi"/>
              </w:rPr>
              <w:t>CommandComplete</w:t>
            </w:r>
          </w:p>
        </w:tc>
        <w:tc>
          <w:tcPr>
            <w:tcW w:w="3206" w:type="dxa"/>
          </w:tcPr>
          <w:p w14:paraId="4E944BED" w14:textId="77777777" w:rsidR="00A45CF3" w:rsidRPr="00A45CF3" w:rsidRDefault="00A45CF3" w:rsidP="00C544FA">
            <w:pPr>
              <w:pStyle w:val="BodyText"/>
              <w:rPr>
                <w:rFonts w:asciiTheme="minorHAnsi" w:hAnsiTheme="minorHAnsi"/>
              </w:rPr>
            </w:pPr>
            <w:r w:rsidRPr="00A45CF3">
              <w:rPr>
                <w:rFonts w:asciiTheme="minorHAnsi" w:hAnsiTheme="minorHAnsi"/>
              </w:rPr>
              <w:t>FeedbackCompletionResult</w:t>
            </w:r>
          </w:p>
        </w:tc>
        <w:tc>
          <w:tcPr>
            <w:tcW w:w="2302" w:type="dxa"/>
          </w:tcPr>
          <w:p w14:paraId="4E944BEE" w14:textId="77777777" w:rsidR="00A45CF3" w:rsidRPr="00A45CF3" w:rsidRDefault="00A45CF3" w:rsidP="00C544FA">
            <w:pPr>
              <w:pStyle w:val="BodyText"/>
              <w:rPr>
                <w:rFonts w:asciiTheme="minorHAnsi" w:hAnsiTheme="minorHAnsi"/>
              </w:rPr>
            </w:pPr>
            <w:r w:rsidRPr="00A45CF3">
              <w:rPr>
                <w:rFonts w:asciiTheme="minorHAnsi" w:hAnsiTheme="minorHAnsi"/>
              </w:rPr>
              <w:t>AwaitCommand</w:t>
            </w:r>
          </w:p>
        </w:tc>
      </w:tr>
      <w:tr w:rsidR="00A45CF3" w:rsidRPr="00A45CF3" w14:paraId="4E944BF4" w14:textId="77777777" w:rsidTr="00A45CF3">
        <w:tc>
          <w:tcPr>
            <w:tcW w:w="2178" w:type="dxa"/>
            <w:vMerge/>
          </w:tcPr>
          <w:p w14:paraId="4E944BF0" w14:textId="77777777" w:rsidR="00A45CF3" w:rsidRPr="00A45CF3" w:rsidRDefault="00A45CF3" w:rsidP="00C544FA">
            <w:pPr>
              <w:pStyle w:val="BodyText"/>
              <w:rPr>
                <w:rFonts w:asciiTheme="minorHAnsi" w:hAnsiTheme="minorHAnsi"/>
              </w:rPr>
            </w:pPr>
          </w:p>
        </w:tc>
        <w:tc>
          <w:tcPr>
            <w:tcW w:w="2070" w:type="dxa"/>
          </w:tcPr>
          <w:p w14:paraId="4E944BF1" w14:textId="77777777" w:rsidR="00A45CF3" w:rsidRPr="00A45CF3" w:rsidRDefault="00A45CF3" w:rsidP="00C544FA">
            <w:pPr>
              <w:pStyle w:val="BodyText"/>
              <w:rPr>
                <w:rFonts w:asciiTheme="minorHAnsi" w:hAnsiTheme="minorHAnsi"/>
              </w:rPr>
            </w:pPr>
            <w:r w:rsidRPr="00A45CF3">
              <w:rPr>
                <w:rFonts w:asciiTheme="minorHAnsi" w:hAnsiTheme="minorHAnsi"/>
              </w:rPr>
              <w:t>Stop</w:t>
            </w:r>
          </w:p>
        </w:tc>
        <w:tc>
          <w:tcPr>
            <w:tcW w:w="3206" w:type="dxa"/>
          </w:tcPr>
          <w:p w14:paraId="4E944BF2" w14:textId="77777777" w:rsidR="00A45CF3" w:rsidRPr="00A45CF3" w:rsidRDefault="00A45CF3" w:rsidP="00C544FA">
            <w:pPr>
              <w:pStyle w:val="BodyText"/>
              <w:rPr>
                <w:rFonts w:asciiTheme="minorHAnsi" w:hAnsiTheme="minorHAnsi"/>
              </w:rPr>
            </w:pPr>
            <w:r w:rsidRPr="00A45CF3">
              <w:rPr>
                <w:rFonts w:asciiTheme="minorHAnsi" w:hAnsiTheme="minorHAnsi"/>
              </w:rPr>
              <w:t>FeedbackStopReason</w:t>
            </w:r>
          </w:p>
        </w:tc>
        <w:tc>
          <w:tcPr>
            <w:tcW w:w="2302" w:type="dxa"/>
          </w:tcPr>
          <w:p w14:paraId="4E944BF3" w14:textId="77777777" w:rsidR="00A45CF3" w:rsidRPr="00A45CF3" w:rsidRDefault="00A45CF3" w:rsidP="00C544FA">
            <w:pPr>
              <w:pStyle w:val="BodyText"/>
              <w:rPr>
                <w:rFonts w:asciiTheme="minorHAnsi" w:hAnsiTheme="minorHAnsi"/>
              </w:rPr>
            </w:pPr>
            <w:r w:rsidRPr="00A45CF3">
              <w:rPr>
                <w:rFonts w:asciiTheme="minorHAnsi" w:hAnsiTheme="minorHAnsi"/>
              </w:rPr>
              <w:t>Quitting</w:t>
            </w:r>
          </w:p>
        </w:tc>
      </w:tr>
      <w:tr w:rsidR="00A45CF3" w:rsidRPr="00A45CF3" w14:paraId="4E944BF9" w14:textId="77777777" w:rsidTr="00A45CF3">
        <w:tc>
          <w:tcPr>
            <w:tcW w:w="2178" w:type="dxa"/>
            <w:vMerge/>
          </w:tcPr>
          <w:p w14:paraId="4E944BF5" w14:textId="77777777" w:rsidR="00A45CF3" w:rsidRPr="00A45CF3" w:rsidRDefault="00A45CF3" w:rsidP="00C544FA">
            <w:pPr>
              <w:pStyle w:val="BodyText"/>
              <w:rPr>
                <w:rFonts w:asciiTheme="minorHAnsi" w:hAnsiTheme="minorHAnsi"/>
              </w:rPr>
            </w:pPr>
          </w:p>
        </w:tc>
        <w:tc>
          <w:tcPr>
            <w:tcW w:w="2070" w:type="dxa"/>
          </w:tcPr>
          <w:p w14:paraId="4E944BF6" w14:textId="77777777" w:rsidR="00A45CF3" w:rsidRPr="00A45CF3" w:rsidRDefault="00A45CF3" w:rsidP="00C544FA">
            <w:pPr>
              <w:pStyle w:val="BodyText"/>
              <w:rPr>
                <w:rFonts w:asciiTheme="minorHAnsi" w:hAnsiTheme="minorHAnsi"/>
              </w:rPr>
            </w:pPr>
            <w:r w:rsidRPr="00A45CF3">
              <w:rPr>
                <w:rFonts w:asciiTheme="minorHAnsi" w:hAnsiTheme="minorHAnsi"/>
              </w:rPr>
              <w:t>CommandResponse</w:t>
            </w:r>
          </w:p>
        </w:tc>
        <w:tc>
          <w:tcPr>
            <w:tcW w:w="3206" w:type="dxa"/>
          </w:tcPr>
          <w:p w14:paraId="4E944BF7" w14:textId="77777777" w:rsidR="00A45CF3" w:rsidRPr="00A45CF3" w:rsidRDefault="00A45CF3" w:rsidP="00C544FA">
            <w:pPr>
              <w:pStyle w:val="BodyText"/>
              <w:rPr>
                <w:rFonts w:asciiTheme="minorHAnsi" w:hAnsiTheme="minorHAnsi"/>
              </w:rPr>
            </w:pPr>
            <w:r w:rsidRPr="00A45CF3">
              <w:rPr>
                <w:rFonts w:asciiTheme="minorHAnsi" w:hAnsiTheme="minorHAnsi"/>
              </w:rPr>
              <w:t>FeedbackResponse</w:t>
            </w:r>
          </w:p>
        </w:tc>
        <w:tc>
          <w:tcPr>
            <w:tcW w:w="2302" w:type="dxa"/>
          </w:tcPr>
          <w:p w14:paraId="4E944BF8" w14:textId="77777777" w:rsidR="00A45CF3" w:rsidRPr="00A45CF3" w:rsidRDefault="00A45CF3" w:rsidP="00C544FA">
            <w:pPr>
              <w:pStyle w:val="BodyText"/>
              <w:rPr>
                <w:rFonts w:asciiTheme="minorHAnsi" w:hAnsiTheme="minorHAnsi"/>
              </w:rPr>
            </w:pPr>
            <w:r w:rsidRPr="00A45CF3">
              <w:rPr>
                <w:rFonts w:asciiTheme="minorHAnsi" w:hAnsiTheme="minorHAnsi"/>
              </w:rPr>
              <w:t>CommandInProgress</w:t>
            </w:r>
          </w:p>
        </w:tc>
      </w:tr>
      <w:tr w:rsidR="00C544FA" w:rsidRPr="00A45CF3" w14:paraId="4E944BFE" w14:textId="77777777" w:rsidTr="00A45CF3">
        <w:tc>
          <w:tcPr>
            <w:tcW w:w="2178" w:type="dxa"/>
          </w:tcPr>
          <w:p w14:paraId="4E944BFA" w14:textId="77777777" w:rsidR="00C544FA" w:rsidRPr="00A45CF3" w:rsidRDefault="007F55FA" w:rsidP="00C544FA">
            <w:pPr>
              <w:pStyle w:val="BodyText"/>
              <w:rPr>
                <w:rFonts w:asciiTheme="minorHAnsi" w:hAnsiTheme="minorHAnsi"/>
              </w:rPr>
            </w:pPr>
            <w:r w:rsidRPr="00A45CF3">
              <w:rPr>
                <w:rFonts w:asciiTheme="minorHAnsi" w:hAnsiTheme="minorHAnsi"/>
              </w:rPr>
              <w:t>Quitting</w:t>
            </w:r>
          </w:p>
        </w:tc>
        <w:tc>
          <w:tcPr>
            <w:tcW w:w="2070" w:type="dxa"/>
          </w:tcPr>
          <w:p w14:paraId="4E944BFB" w14:textId="77777777" w:rsidR="00C544FA" w:rsidRPr="00A45CF3" w:rsidRDefault="00C544FA" w:rsidP="00C544FA">
            <w:pPr>
              <w:pStyle w:val="BodyText"/>
              <w:rPr>
                <w:rFonts w:asciiTheme="minorHAnsi" w:hAnsiTheme="minorHAnsi"/>
              </w:rPr>
            </w:pPr>
          </w:p>
        </w:tc>
        <w:tc>
          <w:tcPr>
            <w:tcW w:w="3206" w:type="dxa"/>
          </w:tcPr>
          <w:p w14:paraId="4E944BFC" w14:textId="77777777" w:rsidR="00C544FA" w:rsidRPr="00A45CF3" w:rsidRDefault="009608BA" w:rsidP="00C544FA">
            <w:pPr>
              <w:pStyle w:val="BodyText"/>
              <w:rPr>
                <w:rFonts w:asciiTheme="minorHAnsi" w:hAnsiTheme="minorHAnsi"/>
              </w:rPr>
            </w:pPr>
            <w:r w:rsidRPr="00A45CF3">
              <w:rPr>
                <w:rFonts w:asciiTheme="minorHAnsi" w:hAnsiTheme="minorHAnsi"/>
              </w:rPr>
              <w:t>Exits from the CLI</w:t>
            </w:r>
          </w:p>
        </w:tc>
        <w:tc>
          <w:tcPr>
            <w:tcW w:w="2302" w:type="dxa"/>
          </w:tcPr>
          <w:p w14:paraId="4E944BFD" w14:textId="77777777" w:rsidR="00C544FA" w:rsidRPr="00A45CF3" w:rsidRDefault="00C544FA" w:rsidP="007F55FA">
            <w:pPr>
              <w:pStyle w:val="BodyText"/>
              <w:rPr>
                <w:rFonts w:asciiTheme="minorHAnsi" w:hAnsiTheme="minorHAnsi"/>
              </w:rPr>
            </w:pPr>
          </w:p>
        </w:tc>
      </w:tr>
    </w:tbl>
    <w:p w14:paraId="4E944BFF" w14:textId="77777777" w:rsidR="000551DB" w:rsidRDefault="000551DB" w:rsidP="000551DB">
      <w:pPr>
        <w:rPr>
          <w:rFonts w:cs="Arial"/>
          <w:color w:val="000000"/>
          <w:szCs w:val="20"/>
        </w:rPr>
      </w:pPr>
    </w:p>
    <w:p w14:paraId="4E944C00" w14:textId="77777777" w:rsidR="000D7522" w:rsidRPr="000551DB" w:rsidRDefault="000D7522" w:rsidP="00064C42">
      <w:pPr>
        <w:pStyle w:val="Heading4"/>
        <w:numPr>
          <w:ilvl w:val="2"/>
          <w:numId w:val="38"/>
        </w:numPr>
        <w:ind w:left="720" w:hanging="720"/>
        <w:rPr>
          <w:rFonts w:asciiTheme="minorHAnsi" w:hAnsiTheme="minorHAnsi" w:cstheme="minorHAnsi"/>
          <w:sz w:val="24"/>
          <w:szCs w:val="24"/>
        </w:rPr>
      </w:pPr>
      <w:r w:rsidRPr="000551DB">
        <w:rPr>
          <w:rFonts w:asciiTheme="minorHAnsi" w:hAnsiTheme="minorHAnsi" w:cstheme="minorHAnsi"/>
          <w:sz w:val="24"/>
          <w:szCs w:val="24"/>
        </w:rPr>
        <w:t>Class Diagram</w:t>
      </w:r>
    </w:p>
    <w:p w14:paraId="4E944C01" w14:textId="77777777" w:rsidR="000D7522" w:rsidRDefault="000551DB" w:rsidP="00A45CF3">
      <w:pPr>
        <w:spacing w:before="240"/>
        <w:ind w:left="360" w:hanging="360"/>
        <w:jc w:val="center"/>
        <w:rPr>
          <w:rFonts w:cs="Arial"/>
          <w:bCs/>
          <w:color w:val="000000"/>
          <w:szCs w:val="20"/>
        </w:rPr>
      </w:pPr>
      <w:r>
        <w:rPr>
          <w:noProof/>
        </w:rPr>
        <w:drawing>
          <wp:inline distT="0" distB="0" distL="0" distR="0" wp14:anchorId="4E944FE7" wp14:editId="4E944FE8">
            <wp:extent cx="2962275" cy="5400675"/>
            <wp:effectExtent l="0" t="0" r="0" b="0"/>
            <wp:docPr id="2697" name="Picture 2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2275" cy="5400675"/>
                    </a:xfrm>
                    <a:prstGeom prst="rect">
                      <a:avLst/>
                    </a:prstGeom>
                    <a:noFill/>
                    <a:ln>
                      <a:noFill/>
                    </a:ln>
                  </pic:spPr>
                </pic:pic>
              </a:graphicData>
            </a:graphic>
          </wp:inline>
        </w:drawing>
      </w:r>
      <w:r>
        <w:rPr>
          <w:rFonts w:cs="Arial"/>
          <w:bCs/>
          <w:noProof/>
          <w:color w:val="000000"/>
          <w:szCs w:val="20"/>
        </w:rPr>
        <w:drawing>
          <wp:inline distT="0" distB="0" distL="0" distR="0" wp14:anchorId="4E944FE9" wp14:editId="4E944FEA">
            <wp:extent cx="2438400" cy="5179238"/>
            <wp:effectExtent l="0" t="0" r="0" b="0"/>
            <wp:docPr id="2703" name="Picture 2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5179238"/>
                    </a:xfrm>
                    <a:prstGeom prst="rect">
                      <a:avLst/>
                    </a:prstGeom>
                    <a:noFill/>
                    <a:ln>
                      <a:noFill/>
                    </a:ln>
                  </pic:spPr>
                </pic:pic>
              </a:graphicData>
            </a:graphic>
          </wp:inline>
        </w:drawing>
      </w:r>
    </w:p>
    <w:p w14:paraId="4E944C02" w14:textId="77777777" w:rsidR="000551DB" w:rsidRDefault="000551DB" w:rsidP="000551DB">
      <w:pPr>
        <w:pStyle w:val="Caption"/>
        <w:jc w:val="center"/>
        <w:rPr>
          <w:rFonts w:asciiTheme="minorHAnsi" w:hAnsiTheme="minorHAnsi" w:cstheme="minorHAnsi"/>
          <w:sz w:val="22"/>
          <w:szCs w:val="22"/>
        </w:rPr>
      </w:pPr>
      <w:bookmarkStart w:id="868" w:name="_Toc387508104"/>
      <w:r w:rsidRPr="000551DB">
        <w:rPr>
          <w:rFonts w:asciiTheme="minorHAnsi" w:hAnsiTheme="minorHAnsi" w:cstheme="minorHAnsi"/>
          <w:sz w:val="22"/>
          <w:szCs w:val="22"/>
        </w:rPr>
        <w:t xml:space="preserve">Figure </w:t>
      </w:r>
      <w:r w:rsidRPr="000551DB">
        <w:rPr>
          <w:rFonts w:asciiTheme="minorHAnsi" w:hAnsiTheme="minorHAnsi" w:cstheme="minorHAnsi"/>
          <w:sz w:val="22"/>
          <w:szCs w:val="22"/>
        </w:rPr>
        <w:fldChar w:fldCharType="begin"/>
      </w:r>
      <w:r w:rsidRPr="000551DB">
        <w:rPr>
          <w:rFonts w:asciiTheme="minorHAnsi" w:hAnsiTheme="minorHAnsi" w:cstheme="minorHAnsi"/>
          <w:sz w:val="22"/>
          <w:szCs w:val="22"/>
        </w:rPr>
        <w:instrText xml:space="preserve"> SEQ Figure \* ARABIC </w:instrText>
      </w:r>
      <w:r w:rsidRPr="000551DB">
        <w:rPr>
          <w:rFonts w:asciiTheme="minorHAnsi" w:hAnsiTheme="minorHAnsi" w:cstheme="minorHAnsi"/>
          <w:sz w:val="22"/>
          <w:szCs w:val="22"/>
        </w:rPr>
        <w:fldChar w:fldCharType="separate"/>
      </w:r>
      <w:r w:rsidR="00BE0678">
        <w:rPr>
          <w:rFonts w:asciiTheme="minorHAnsi" w:hAnsiTheme="minorHAnsi" w:cstheme="minorHAnsi"/>
          <w:noProof/>
          <w:sz w:val="22"/>
          <w:szCs w:val="22"/>
        </w:rPr>
        <w:t>4</w:t>
      </w:r>
      <w:r w:rsidRPr="000551DB">
        <w:rPr>
          <w:rFonts w:asciiTheme="minorHAnsi" w:hAnsiTheme="minorHAnsi" w:cstheme="minorHAnsi"/>
          <w:sz w:val="22"/>
          <w:szCs w:val="22"/>
        </w:rPr>
        <w:fldChar w:fldCharType="end"/>
      </w:r>
      <w:r w:rsidR="00B557D0">
        <w:rPr>
          <w:rFonts w:asciiTheme="minorHAnsi" w:hAnsiTheme="minorHAnsi" w:cstheme="minorHAnsi"/>
          <w:sz w:val="22"/>
          <w:szCs w:val="22"/>
        </w:rPr>
        <w:t>:</w:t>
      </w:r>
      <w:r w:rsidRPr="000551DB">
        <w:rPr>
          <w:rFonts w:asciiTheme="minorHAnsi" w:hAnsiTheme="minorHAnsi" w:cstheme="minorHAnsi"/>
          <w:sz w:val="22"/>
          <w:szCs w:val="22"/>
        </w:rPr>
        <w:t xml:space="preserve"> CLI Class Diagram</w:t>
      </w:r>
      <w:bookmarkEnd w:id="868"/>
    </w:p>
    <w:p w14:paraId="4E944C03" w14:textId="77777777" w:rsidR="000551DB" w:rsidRDefault="000551DB" w:rsidP="00064C42">
      <w:pPr>
        <w:pStyle w:val="Heading4"/>
        <w:numPr>
          <w:ilvl w:val="2"/>
          <w:numId w:val="38"/>
        </w:numPr>
        <w:ind w:left="720" w:hanging="720"/>
        <w:rPr>
          <w:rFonts w:asciiTheme="minorHAnsi" w:hAnsiTheme="minorHAnsi" w:cstheme="minorHAnsi"/>
          <w:sz w:val="24"/>
          <w:szCs w:val="24"/>
        </w:rPr>
      </w:pPr>
      <w:r>
        <w:rPr>
          <w:rFonts w:asciiTheme="minorHAnsi" w:hAnsiTheme="minorHAnsi" w:cstheme="minorHAnsi"/>
          <w:sz w:val="24"/>
          <w:szCs w:val="24"/>
        </w:rPr>
        <w:t>Files Used/Added/Modified</w:t>
      </w:r>
    </w:p>
    <w:p w14:paraId="4E944C04" w14:textId="77777777" w:rsidR="000551DB" w:rsidRDefault="000551DB" w:rsidP="000551DB">
      <w:pPr>
        <w:pStyle w:val="BodyText"/>
        <w:rPr>
          <w:rFonts w:asciiTheme="minorHAnsi" w:hAnsiTheme="minorHAnsi" w:cstheme="minorHAnsi"/>
          <w:i/>
        </w:rPr>
      </w:pPr>
      <w:r w:rsidRPr="000551DB">
        <w:rPr>
          <w:rFonts w:asciiTheme="minorHAnsi" w:hAnsiTheme="minorHAnsi" w:cstheme="minorHAnsi"/>
        </w:rPr>
        <w:t xml:space="preserve">Path:  </w:t>
      </w:r>
      <w:r w:rsidRPr="000551DB">
        <w:rPr>
          <w:rFonts w:asciiTheme="minorHAnsi" w:hAnsiTheme="minorHAnsi" w:cstheme="minorHAnsi"/>
          <w:i/>
        </w:rPr>
        <w:t>tenb_commonplatform/software/apps/utilities/cli</w:t>
      </w:r>
    </w:p>
    <w:p w14:paraId="4E944C05" w14:textId="77777777" w:rsidR="000551DB" w:rsidRPr="00A45CF3" w:rsidRDefault="000551DB" w:rsidP="000551DB">
      <w:pPr>
        <w:pStyle w:val="BodyText"/>
        <w:rPr>
          <w:rFonts w:asciiTheme="minorHAnsi" w:hAnsiTheme="minorHAnsi" w:cstheme="minorHAnsi"/>
          <w:sz w:val="2"/>
        </w:rPr>
      </w:pPr>
    </w:p>
    <w:p w14:paraId="4E944C06" w14:textId="77777777" w:rsidR="000551DB" w:rsidRPr="000551DB" w:rsidRDefault="000551DB" w:rsidP="000551DB">
      <w:pPr>
        <w:pStyle w:val="BodyText"/>
        <w:rPr>
          <w:i/>
        </w:rPr>
      </w:pPr>
      <w:r w:rsidRPr="000551DB">
        <w:rPr>
          <w:i/>
        </w:rPr>
        <w:t>CliUserInput.h</w:t>
      </w:r>
    </w:p>
    <w:p w14:paraId="4E944C07" w14:textId="77777777" w:rsidR="000551DB" w:rsidRPr="000551DB" w:rsidRDefault="000551DB" w:rsidP="000551DB">
      <w:pPr>
        <w:pStyle w:val="BodyText"/>
        <w:rPr>
          <w:i/>
        </w:rPr>
      </w:pPr>
      <w:r w:rsidRPr="000551DB">
        <w:rPr>
          <w:i/>
        </w:rPr>
        <w:t>CliUserInput.cpp</w:t>
      </w:r>
    </w:p>
    <w:p w14:paraId="4E944C08" w14:textId="77777777" w:rsidR="000551DB" w:rsidRPr="000551DB" w:rsidRDefault="000551DB" w:rsidP="000551DB">
      <w:pPr>
        <w:pStyle w:val="BodyText"/>
        <w:rPr>
          <w:i/>
        </w:rPr>
      </w:pPr>
      <w:r w:rsidRPr="000551DB">
        <w:rPr>
          <w:i/>
        </w:rPr>
        <w:t>CliTypes.h</w:t>
      </w:r>
    </w:p>
    <w:p w14:paraId="4E944C09" w14:textId="77777777" w:rsidR="000551DB" w:rsidRPr="000551DB" w:rsidRDefault="000551DB" w:rsidP="000551DB">
      <w:pPr>
        <w:pStyle w:val="BodyText"/>
        <w:rPr>
          <w:i/>
        </w:rPr>
      </w:pPr>
      <w:r w:rsidRPr="000551DB">
        <w:rPr>
          <w:i/>
        </w:rPr>
        <w:t>CliInput.h</w:t>
      </w:r>
    </w:p>
    <w:p w14:paraId="4E944C0A" w14:textId="77777777" w:rsidR="000551DB" w:rsidRPr="000551DB" w:rsidRDefault="000551DB" w:rsidP="000551DB">
      <w:pPr>
        <w:pStyle w:val="BodyText"/>
        <w:rPr>
          <w:i/>
        </w:rPr>
      </w:pPr>
      <w:r w:rsidRPr="000551DB">
        <w:rPr>
          <w:i/>
        </w:rPr>
        <w:t>CliInput.cpp</w:t>
      </w:r>
    </w:p>
    <w:p w14:paraId="4E944C0B" w14:textId="77777777" w:rsidR="000551DB" w:rsidRPr="000551DB" w:rsidRDefault="000551DB" w:rsidP="000551DB">
      <w:pPr>
        <w:pStyle w:val="BodyText"/>
        <w:rPr>
          <w:i/>
        </w:rPr>
      </w:pPr>
      <w:r w:rsidRPr="000551DB">
        <w:rPr>
          <w:i/>
        </w:rPr>
        <w:t>CliFsmTypes.h</w:t>
      </w:r>
    </w:p>
    <w:p w14:paraId="4E944C0C" w14:textId="77777777" w:rsidR="000551DB" w:rsidRPr="000551DB" w:rsidRDefault="000551DB" w:rsidP="000551DB">
      <w:pPr>
        <w:pStyle w:val="BodyText"/>
        <w:rPr>
          <w:i/>
        </w:rPr>
      </w:pPr>
      <w:r w:rsidRPr="000551DB">
        <w:rPr>
          <w:i/>
        </w:rPr>
        <w:t>CliFsmInterfaceStandard.h</w:t>
      </w:r>
    </w:p>
    <w:p w14:paraId="4E944C0D" w14:textId="77777777" w:rsidR="000551DB" w:rsidRPr="000551DB" w:rsidRDefault="000551DB" w:rsidP="000551DB">
      <w:pPr>
        <w:pStyle w:val="BodyText"/>
        <w:rPr>
          <w:i/>
        </w:rPr>
      </w:pPr>
      <w:r w:rsidRPr="000551DB">
        <w:rPr>
          <w:i/>
        </w:rPr>
        <w:lastRenderedPageBreak/>
        <w:t>CliFsmInterfaceStandard.cpp</w:t>
      </w:r>
    </w:p>
    <w:p w14:paraId="4E944C0E" w14:textId="77777777" w:rsidR="000551DB" w:rsidRPr="000551DB" w:rsidRDefault="000551DB" w:rsidP="000551DB">
      <w:pPr>
        <w:pStyle w:val="BodyText"/>
        <w:rPr>
          <w:i/>
        </w:rPr>
      </w:pPr>
      <w:r w:rsidRPr="000551DB">
        <w:rPr>
          <w:i/>
        </w:rPr>
        <w:t>CliFsmInterface.h</w:t>
      </w:r>
    </w:p>
    <w:p w14:paraId="4E944C0F" w14:textId="77777777" w:rsidR="000551DB" w:rsidRPr="000551DB" w:rsidRDefault="000551DB" w:rsidP="000551DB">
      <w:pPr>
        <w:pStyle w:val="BodyText"/>
        <w:rPr>
          <w:i/>
        </w:rPr>
      </w:pPr>
      <w:r w:rsidRPr="000551DB">
        <w:rPr>
          <w:i/>
        </w:rPr>
        <w:t>Cli_fsm_interface.h</w:t>
      </w:r>
    </w:p>
    <w:p w14:paraId="4E944C10" w14:textId="77777777" w:rsidR="000551DB" w:rsidRPr="000551DB" w:rsidRDefault="000551DB" w:rsidP="000551DB">
      <w:pPr>
        <w:pStyle w:val="BodyText"/>
        <w:rPr>
          <w:i/>
        </w:rPr>
      </w:pPr>
      <w:r w:rsidRPr="000551DB">
        <w:rPr>
          <w:i/>
        </w:rPr>
        <w:t>CliFsmInterface.cpp</w:t>
      </w:r>
    </w:p>
    <w:p w14:paraId="4E944C11" w14:textId="77777777" w:rsidR="000551DB" w:rsidRPr="000551DB" w:rsidRDefault="000551DB" w:rsidP="000551DB">
      <w:pPr>
        <w:pStyle w:val="BodyText"/>
        <w:rPr>
          <w:i/>
        </w:rPr>
      </w:pPr>
      <w:r w:rsidRPr="000551DB">
        <w:rPr>
          <w:i/>
        </w:rPr>
        <w:t>CliFsmInterfaceCanonical.h</w:t>
      </w:r>
    </w:p>
    <w:p w14:paraId="4E944C12" w14:textId="77777777" w:rsidR="000551DB" w:rsidRPr="000551DB" w:rsidRDefault="000551DB" w:rsidP="000551DB">
      <w:pPr>
        <w:pStyle w:val="BodyText"/>
        <w:rPr>
          <w:i/>
        </w:rPr>
      </w:pPr>
      <w:r w:rsidRPr="000551DB">
        <w:rPr>
          <w:i/>
        </w:rPr>
        <w:t>CliFsmInterfaceCanonical.cpp</w:t>
      </w:r>
    </w:p>
    <w:p w14:paraId="4E944C13" w14:textId="77777777" w:rsidR="000551DB" w:rsidRPr="000551DB" w:rsidRDefault="000551DB" w:rsidP="000551DB">
      <w:pPr>
        <w:pStyle w:val="BodyText"/>
        <w:rPr>
          <w:i/>
        </w:rPr>
      </w:pPr>
      <w:r w:rsidRPr="000551DB">
        <w:rPr>
          <w:i/>
        </w:rPr>
        <w:t>CliFsmInterfaceAte.h</w:t>
      </w:r>
    </w:p>
    <w:p w14:paraId="4E944C14" w14:textId="77777777" w:rsidR="000551DB" w:rsidRPr="000551DB" w:rsidRDefault="000551DB" w:rsidP="000551DB">
      <w:pPr>
        <w:pStyle w:val="BodyText"/>
        <w:rPr>
          <w:i/>
        </w:rPr>
      </w:pPr>
      <w:r w:rsidRPr="000551DB">
        <w:rPr>
          <w:i/>
        </w:rPr>
        <w:t>CliFsmInterfaceAte.cpp</w:t>
      </w:r>
    </w:p>
    <w:p w14:paraId="4E944C15" w14:textId="77777777" w:rsidR="000551DB" w:rsidRPr="000551DB" w:rsidRDefault="000551DB" w:rsidP="000551DB">
      <w:pPr>
        <w:pStyle w:val="BodyText"/>
        <w:rPr>
          <w:i/>
        </w:rPr>
      </w:pPr>
      <w:r w:rsidRPr="000551DB">
        <w:rPr>
          <w:i/>
        </w:rPr>
        <w:t>CliFsm.h</w:t>
      </w:r>
    </w:p>
    <w:p w14:paraId="4E944C16" w14:textId="77777777" w:rsidR="000551DB" w:rsidRPr="000551DB" w:rsidRDefault="000551DB" w:rsidP="000551DB">
      <w:pPr>
        <w:pStyle w:val="BodyText"/>
        <w:rPr>
          <w:i/>
        </w:rPr>
      </w:pPr>
      <w:r w:rsidRPr="000551DB">
        <w:rPr>
          <w:i/>
        </w:rPr>
        <w:t>Cli_fsm.h</w:t>
      </w:r>
    </w:p>
    <w:p w14:paraId="4E944C17" w14:textId="77777777" w:rsidR="000551DB" w:rsidRPr="000551DB" w:rsidRDefault="000551DB" w:rsidP="000551DB">
      <w:pPr>
        <w:pStyle w:val="BodyText"/>
        <w:rPr>
          <w:i/>
        </w:rPr>
      </w:pPr>
      <w:r w:rsidRPr="000551DB">
        <w:rPr>
          <w:i/>
        </w:rPr>
        <w:t>CliFsm.cpp</w:t>
      </w:r>
    </w:p>
    <w:p w14:paraId="4E944C18" w14:textId="77777777" w:rsidR="000551DB" w:rsidRPr="000551DB" w:rsidRDefault="000551DB" w:rsidP="000551DB">
      <w:pPr>
        <w:pStyle w:val="BodyText"/>
        <w:rPr>
          <w:i/>
        </w:rPr>
      </w:pPr>
      <w:r w:rsidRPr="000551DB">
        <w:rPr>
          <w:i/>
        </w:rPr>
        <w:t>Cli_fsm.cpp</w:t>
      </w:r>
    </w:p>
    <w:p w14:paraId="4E944C19" w14:textId="77777777" w:rsidR="000551DB" w:rsidRPr="000551DB" w:rsidRDefault="000551DB" w:rsidP="000551DB">
      <w:pPr>
        <w:pStyle w:val="BodyText"/>
        <w:rPr>
          <w:b/>
          <w:i/>
        </w:rPr>
      </w:pPr>
      <w:r w:rsidRPr="000551DB">
        <w:rPr>
          <w:b/>
          <w:i/>
        </w:rPr>
        <w:t xml:space="preserve">Cli.fsm                         </w:t>
      </w:r>
      <w:r w:rsidRPr="000551DB">
        <w:rPr>
          <w:b/>
          <w:i/>
        </w:rPr>
        <w:tab/>
      </w:r>
      <w:r w:rsidRPr="000551DB">
        <w:rPr>
          <w:b/>
          <w:i/>
        </w:rPr>
        <w:tab/>
        <w:t>CLI FSM</w:t>
      </w:r>
    </w:p>
    <w:p w14:paraId="4E944C1A" w14:textId="77777777" w:rsidR="000551DB" w:rsidRPr="000551DB" w:rsidRDefault="000551DB" w:rsidP="000551DB">
      <w:pPr>
        <w:pStyle w:val="BodyText"/>
        <w:rPr>
          <w:i/>
        </w:rPr>
      </w:pPr>
      <w:r w:rsidRPr="000551DB">
        <w:rPr>
          <w:i/>
        </w:rPr>
        <w:t>CliEvents.h</w:t>
      </w:r>
    </w:p>
    <w:p w14:paraId="4E944C1B" w14:textId="77777777" w:rsidR="000551DB" w:rsidRPr="000551DB" w:rsidRDefault="000551DB" w:rsidP="000551DB">
      <w:pPr>
        <w:pStyle w:val="BodyText"/>
        <w:rPr>
          <w:i/>
        </w:rPr>
      </w:pPr>
      <w:r w:rsidRPr="000551DB">
        <w:rPr>
          <w:i/>
        </w:rPr>
        <w:t>CliEvents.cpp</w:t>
      </w:r>
    </w:p>
    <w:p w14:paraId="4E944C1C" w14:textId="77777777" w:rsidR="000551DB" w:rsidRPr="000551DB" w:rsidRDefault="000551DB" w:rsidP="000551DB">
      <w:pPr>
        <w:pStyle w:val="BodyText"/>
        <w:rPr>
          <w:i/>
        </w:rPr>
      </w:pPr>
      <w:r w:rsidRPr="000551DB">
        <w:rPr>
          <w:i/>
        </w:rPr>
        <w:t>CliCommand.h</w:t>
      </w:r>
    </w:p>
    <w:p w14:paraId="4E944C1D" w14:textId="77777777" w:rsidR="000551DB" w:rsidRPr="000551DB" w:rsidRDefault="000551DB" w:rsidP="000551DB">
      <w:pPr>
        <w:pStyle w:val="BodyText"/>
        <w:rPr>
          <w:i/>
        </w:rPr>
      </w:pPr>
      <w:r w:rsidRPr="000551DB">
        <w:rPr>
          <w:i/>
        </w:rPr>
        <w:t>CliCommand.cpp</w:t>
      </w:r>
    </w:p>
    <w:p w14:paraId="4E944C1E" w14:textId="77777777" w:rsidR="000551DB" w:rsidRPr="000551DB" w:rsidRDefault="000551DB" w:rsidP="000551DB">
      <w:pPr>
        <w:pStyle w:val="BodyText"/>
        <w:rPr>
          <w:i/>
        </w:rPr>
      </w:pPr>
      <w:r w:rsidRPr="000551DB">
        <w:rPr>
          <w:i/>
        </w:rPr>
        <w:t>CliCmdFileMgr.h</w:t>
      </w:r>
    </w:p>
    <w:p w14:paraId="4E944C1F" w14:textId="77777777" w:rsidR="000551DB" w:rsidRPr="000551DB" w:rsidRDefault="000551DB" w:rsidP="000551DB">
      <w:pPr>
        <w:pStyle w:val="BodyText"/>
        <w:rPr>
          <w:i/>
        </w:rPr>
      </w:pPr>
      <w:r w:rsidRPr="000551DB">
        <w:rPr>
          <w:i/>
        </w:rPr>
        <w:t>CliCmdFile.h</w:t>
      </w:r>
    </w:p>
    <w:p w14:paraId="4E944C20" w14:textId="77777777" w:rsidR="000551DB" w:rsidRPr="000551DB" w:rsidRDefault="000551DB" w:rsidP="000551DB">
      <w:pPr>
        <w:pStyle w:val="BodyText"/>
        <w:rPr>
          <w:i/>
        </w:rPr>
      </w:pPr>
      <w:r w:rsidRPr="000551DB">
        <w:rPr>
          <w:i/>
        </w:rPr>
        <w:t>CliCmdFile.cpp</w:t>
      </w:r>
    </w:p>
    <w:p w14:paraId="4E944C21" w14:textId="77777777" w:rsidR="000551DB" w:rsidRPr="000551DB" w:rsidRDefault="000551DB" w:rsidP="000551DB">
      <w:pPr>
        <w:pStyle w:val="BodyText"/>
        <w:rPr>
          <w:i/>
        </w:rPr>
      </w:pPr>
      <w:r w:rsidRPr="000551DB">
        <w:rPr>
          <w:i/>
        </w:rPr>
        <w:t>CliApplication.h</w:t>
      </w:r>
    </w:p>
    <w:p w14:paraId="4E944C22" w14:textId="77777777" w:rsidR="000551DB" w:rsidRPr="000551DB" w:rsidRDefault="000551DB" w:rsidP="000551DB">
      <w:pPr>
        <w:pStyle w:val="BodyText"/>
        <w:rPr>
          <w:b/>
          <w:i/>
        </w:rPr>
      </w:pPr>
      <w:r w:rsidRPr="000551DB">
        <w:rPr>
          <w:b/>
          <w:i/>
        </w:rPr>
        <w:t>CliApplication.cpp</w:t>
      </w:r>
      <w:r w:rsidRPr="000551DB">
        <w:rPr>
          <w:b/>
          <w:i/>
        </w:rPr>
        <w:tab/>
      </w:r>
      <w:r w:rsidRPr="000551DB">
        <w:rPr>
          <w:b/>
          <w:i/>
        </w:rPr>
        <w:tab/>
      </w:r>
      <w:r w:rsidRPr="000551DB">
        <w:rPr>
          <w:b/>
          <w:i/>
        </w:rPr>
        <w:tab/>
        <w:t>CLI Application</w:t>
      </w:r>
    </w:p>
    <w:p w14:paraId="4E944C23" w14:textId="77777777" w:rsidR="000551DB" w:rsidRDefault="000551DB" w:rsidP="000551DB"/>
    <w:p w14:paraId="4E944C24" w14:textId="77777777" w:rsidR="00AA3874" w:rsidRPr="00D31CBB" w:rsidRDefault="00C56B50" w:rsidP="0065789A">
      <w:pPr>
        <w:pStyle w:val="Heading2"/>
      </w:pPr>
      <w:bookmarkStart w:id="869" w:name="_Toc387508075"/>
      <w:r w:rsidRPr="00D31CBB">
        <w:t>Usage</w:t>
      </w:r>
      <w:bookmarkEnd w:id="869"/>
    </w:p>
    <w:p w14:paraId="4E944C25" w14:textId="77777777" w:rsidR="00C56B50" w:rsidRDefault="00C56B50" w:rsidP="00064C42">
      <w:pPr>
        <w:pStyle w:val="ListParagraph"/>
        <w:numPr>
          <w:ilvl w:val="0"/>
          <w:numId w:val="32"/>
        </w:numPr>
      </w:pPr>
      <w:r>
        <w:t xml:space="preserve">CLI </w:t>
      </w:r>
      <w:r w:rsidR="002D4161">
        <w:t>is</w:t>
      </w:r>
      <w:r>
        <w:t xml:space="preserve"> used to retrieve the KPI counters by us</w:t>
      </w:r>
      <w:r w:rsidR="00B557D0">
        <w:t>ing the below mentioned command:</w:t>
      </w:r>
    </w:p>
    <w:p w14:paraId="4E944C26" w14:textId="77777777" w:rsidR="00C56B50" w:rsidRDefault="00C56B50" w:rsidP="00C56B50">
      <w:pPr>
        <w:pStyle w:val="ListParagraph"/>
        <w:rPr>
          <w:rFonts w:asciiTheme="minorHAnsi" w:hAnsiTheme="minorHAnsi" w:cstheme="minorHAnsi"/>
          <w:i/>
        </w:rPr>
      </w:pPr>
      <w:r w:rsidRPr="00C56B50">
        <w:rPr>
          <w:rFonts w:asciiTheme="minorHAnsi" w:hAnsiTheme="minorHAnsi" w:cstheme="minorHAnsi"/>
          <w:i/>
        </w:rPr>
        <w:t>oam.pollkpis &lt;interval|total&gt;</w:t>
      </w:r>
    </w:p>
    <w:p w14:paraId="4E944C27" w14:textId="77777777" w:rsidR="00C56B50" w:rsidRDefault="00C56B50" w:rsidP="00064C42">
      <w:pPr>
        <w:pStyle w:val="ListParagraph"/>
        <w:numPr>
          <w:ilvl w:val="0"/>
          <w:numId w:val="32"/>
        </w:numPr>
      </w:pPr>
      <w:r>
        <w:t xml:space="preserve">CLI </w:t>
      </w:r>
      <w:r w:rsidR="002D4161">
        <w:t>is</w:t>
      </w:r>
      <w:r>
        <w:t xml:space="preserve"> used to get/set the configuration parameters to OAM.</w:t>
      </w:r>
    </w:p>
    <w:p w14:paraId="4E944C28" w14:textId="77777777" w:rsidR="00C56B50" w:rsidRDefault="00C56B50" w:rsidP="00C56B50">
      <w:pPr>
        <w:pStyle w:val="ListParagraph"/>
      </w:pPr>
      <w:r>
        <w:t xml:space="preserve">For </w:t>
      </w:r>
      <w:r w:rsidR="002D4161">
        <w:t>e</w:t>
      </w:r>
      <w:r w:rsidR="00B557D0">
        <w:t>xample:</w:t>
      </w:r>
    </w:p>
    <w:p w14:paraId="4E944C29" w14:textId="77777777" w:rsidR="008212AE" w:rsidRDefault="008212AE" w:rsidP="00064C42">
      <w:pPr>
        <w:pStyle w:val="ListParagraph"/>
        <w:numPr>
          <w:ilvl w:val="0"/>
          <w:numId w:val="40"/>
        </w:numPr>
        <w:spacing w:after="0" w:line="240" w:lineRule="auto"/>
        <w:contextualSpacing w:val="0"/>
      </w:pPr>
      <w:r w:rsidRPr="008212AE">
        <w:rPr>
          <w:i/>
        </w:rPr>
        <w:t>oam.getwild LTE_</w:t>
      </w:r>
      <w:r>
        <w:t xml:space="preserve"> - Retrieves all the LTE parameters</w:t>
      </w:r>
    </w:p>
    <w:p w14:paraId="4E944C2A" w14:textId="77777777" w:rsidR="008212AE" w:rsidRDefault="002E4FB9" w:rsidP="00064C42">
      <w:pPr>
        <w:pStyle w:val="ListParagraph"/>
        <w:numPr>
          <w:ilvl w:val="0"/>
          <w:numId w:val="40"/>
        </w:numPr>
        <w:spacing w:after="0" w:line="240" w:lineRule="auto"/>
        <w:contextualSpacing w:val="0"/>
      </w:pPr>
      <w:r>
        <w:rPr>
          <w:i/>
        </w:rPr>
        <w:t xml:space="preserve">oam.get </w:t>
      </w:r>
      <w:r w:rsidR="008212AE" w:rsidRPr="008212AE">
        <w:rPr>
          <w:i/>
        </w:rPr>
        <w:t>&lt;param_name&gt;</w:t>
      </w:r>
      <w:r w:rsidR="008212AE">
        <w:t xml:space="preserve"> - Retrieves the single parameter</w:t>
      </w:r>
    </w:p>
    <w:p w14:paraId="4E944C2B" w14:textId="77777777" w:rsidR="008212AE" w:rsidRDefault="008212AE" w:rsidP="00064C42">
      <w:pPr>
        <w:pStyle w:val="ListParagraph"/>
        <w:numPr>
          <w:ilvl w:val="0"/>
          <w:numId w:val="40"/>
        </w:numPr>
        <w:spacing w:after="0" w:line="240" w:lineRule="auto"/>
        <w:contextualSpacing w:val="0"/>
      </w:pPr>
      <w:r w:rsidRPr="008212AE">
        <w:rPr>
          <w:i/>
        </w:rPr>
        <w:t xml:space="preserve">oam.set &lt;param_name&gt; &lt;value&gt; </w:t>
      </w:r>
      <w:r>
        <w:t>- Set the parameter</w:t>
      </w:r>
    </w:p>
    <w:p w14:paraId="4E944C2C" w14:textId="77777777" w:rsidR="008212AE" w:rsidRDefault="008212AE">
      <w:pPr>
        <w:spacing w:before="240"/>
        <w:ind w:left="360" w:hanging="360"/>
        <w:rPr>
          <w:rFonts w:ascii="Calibri" w:hAnsi="Calibri"/>
          <w:szCs w:val="22"/>
        </w:rPr>
      </w:pPr>
      <w:r>
        <w:br w:type="page"/>
      </w:r>
    </w:p>
    <w:p w14:paraId="4E944C2D" w14:textId="77777777" w:rsidR="008212AE" w:rsidRPr="00D31CBB" w:rsidRDefault="008212AE" w:rsidP="0065789A">
      <w:pPr>
        <w:pStyle w:val="Heading2"/>
      </w:pPr>
      <w:bookmarkStart w:id="870" w:name="_Toc387508076"/>
      <w:r w:rsidRPr="00D31CBB">
        <w:lastRenderedPageBreak/>
        <w:t>Logging</w:t>
      </w:r>
      <w:bookmarkEnd w:id="870"/>
      <w:r w:rsidRPr="00D31CBB">
        <w:t xml:space="preserve"> </w:t>
      </w:r>
    </w:p>
    <w:p w14:paraId="4E944C2E" w14:textId="77777777" w:rsidR="0004312C" w:rsidRPr="0004312C" w:rsidRDefault="001C0A44" w:rsidP="00B557D0">
      <w:pPr>
        <w:rPr>
          <w:rFonts w:asciiTheme="minorHAnsi" w:hAnsiTheme="minorHAnsi" w:cstheme="minorHAnsi"/>
          <w:color w:val="1F497D"/>
          <w:szCs w:val="22"/>
        </w:rPr>
      </w:pPr>
      <w:r w:rsidRPr="0004312C">
        <w:rPr>
          <w:rFonts w:asciiTheme="minorHAnsi" w:hAnsiTheme="minorHAnsi" w:cstheme="minorHAnsi"/>
          <w:lang w:val="en"/>
        </w:rPr>
        <w:t xml:space="preserve">Trace is the logging/debug feature that writes trace information to local FAP files and console and optionally to UDP to allow remote trace. </w:t>
      </w:r>
    </w:p>
    <w:p w14:paraId="4E944C2F" w14:textId="77777777" w:rsidR="0004312C" w:rsidRPr="0004312C" w:rsidRDefault="0004312C" w:rsidP="00B557D0">
      <w:pPr>
        <w:rPr>
          <w:rFonts w:asciiTheme="minorHAnsi" w:hAnsiTheme="minorHAnsi" w:cstheme="minorHAnsi"/>
          <w:szCs w:val="22"/>
        </w:rPr>
      </w:pPr>
      <w:r w:rsidRPr="0004312C">
        <w:rPr>
          <w:rFonts w:asciiTheme="minorHAnsi" w:hAnsiTheme="minorHAnsi" w:cstheme="minorHAnsi"/>
          <w:szCs w:val="22"/>
        </w:rPr>
        <w:t>Tra</w:t>
      </w:r>
      <w:r w:rsidR="00B557D0">
        <w:rPr>
          <w:rFonts w:asciiTheme="minorHAnsi" w:hAnsiTheme="minorHAnsi" w:cstheme="minorHAnsi"/>
          <w:szCs w:val="22"/>
        </w:rPr>
        <w:t>ce supports functionality like:</w:t>
      </w:r>
    </w:p>
    <w:p w14:paraId="4E944C30" w14:textId="77777777" w:rsidR="0004312C" w:rsidRPr="0004312C" w:rsidRDefault="00286121" w:rsidP="00064C42">
      <w:pPr>
        <w:pStyle w:val="ListParagraph"/>
        <w:numPr>
          <w:ilvl w:val="0"/>
          <w:numId w:val="41"/>
        </w:numPr>
        <w:spacing w:before="120" w:after="0" w:line="240" w:lineRule="auto"/>
        <w:contextualSpacing w:val="0"/>
        <w:rPr>
          <w:rFonts w:asciiTheme="minorHAnsi" w:hAnsiTheme="minorHAnsi" w:cstheme="minorHAnsi"/>
        </w:rPr>
      </w:pPr>
      <w:r>
        <w:rPr>
          <w:rFonts w:asciiTheme="minorHAnsi" w:hAnsiTheme="minorHAnsi" w:cstheme="minorHAnsi"/>
        </w:rPr>
        <w:t>Each application</w:t>
      </w:r>
      <w:r w:rsidR="0004312C" w:rsidRPr="0004312C">
        <w:rPr>
          <w:rFonts w:asciiTheme="minorHAnsi" w:hAnsiTheme="minorHAnsi" w:cstheme="minorHAnsi"/>
        </w:rPr>
        <w:t xml:space="preserve"> </w:t>
      </w:r>
      <w:r w:rsidR="00A31DC0" w:rsidRPr="0004312C">
        <w:rPr>
          <w:rFonts w:asciiTheme="minorHAnsi" w:hAnsiTheme="minorHAnsi" w:cstheme="minorHAnsi"/>
        </w:rPr>
        <w:t>specifies</w:t>
      </w:r>
      <w:r w:rsidR="0004312C" w:rsidRPr="0004312C">
        <w:rPr>
          <w:rFonts w:asciiTheme="minorHAnsi" w:hAnsiTheme="minorHAnsi" w:cstheme="minorHAnsi"/>
        </w:rPr>
        <w:t xml:space="preserve"> a</w:t>
      </w:r>
      <w:r w:rsidR="00A31DC0">
        <w:rPr>
          <w:rFonts w:asciiTheme="minorHAnsi" w:hAnsiTheme="minorHAnsi" w:cstheme="minorHAnsi"/>
        </w:rPr>
        <w:t>n</w:t>
      </w:r>
      <w:r w:rsidR="0004312C" w:rsidRPr="0004312C">
        <w:rPr>
          <w:rFonts w:asciiTheme="minorHAnsi" w:hAnsiTheme="minorHAnsi" w:cstheme="minorHAnsi"/>
        </w:rPr>
        <w:t xml:space="preserve"> </w:t>
      </w:r>
      <w:r w:rsidR="00A31DC0" w:rsidRPr="0004312C">
        <w:rPr>
          <w:rFonts w:asciiTheme="minorHAnsi" w:hAnsiTheme="minorHAnsi" w:cstheme="minorHAnsi"/>
        </w:rPr>
        <w:t>explicit</w:t>
      </w:r>
      <w:r w:rsidR="0004312C" w:rsidRPr="0004312C">
        <w:rPr>
          <w:rFonts w:asciiTheme="minorHAnsi" w:hAnsiTheme="minorHAnsi" w:cstheme="minorHAnsi"/>
        </w:rPr>
        <w:t xml:space="preserve"> local file to write traces to.</w:t>
      </w:r>
    </w:p>
    <w:p w14:paraId="4E944C31" w14:textId="77777777" w:rsidR="0004312C" w:rsidRPr="0004312C" w:rsidRDefault="002D4161" w:rsidP="00064C42">
      <w:pPr>
        <w:pStyle w:val="ListParagraph"/>
        <w:numPr>
          <w:ilvl w:val="0"/>
          <w:numId w:val="41"/>
        </w:numPr>
        <w:spacing w:before="120" w:after="0" w:line="240" w:lineRule="auto"/>
        <w:contextualSpacing w:val="0"/>
        <w:rPr>
          <w:rFonts w:asciiTheme="minorHAnsi" w:hAnsiTheme="minorHAnsi" w:cstheme="minorHAnsi"/>
        </w:rPr>
      </w:pPr>
      <w:r>
        <w:rPr>
          <w:rFonts w:asciiTheme="minorHAnsi" w:hAnsiTheme="minorHAnsi" w:cstheme="minorHAnsi"/>
        </w:rPr>
        <w:t>T</w:t>
      </w:r>
      <w:r w:rsidR="0004312C" w:rsidRPr="0004312C">
        <w:rPr>
          <w:rFonts w:asciiTheme="minorHAnsi" w:hAnsiTheme="minorHAnsi" w:cstheme="minorHAnsi"/>
        </w:rPr>
        <w:t xml:space="preserve">race files </w:t>
      </w:r>
      <w:r>
        <w:rPr>
          <w:rFonts w:asciiTheme="minorHAnsi" w:hAnsiTheme="minorHAnsi" w:cstheme="minorHAnsi"/>
        </w:rPr>
        <w:t>are</w:t>
      </w:r>
      <w:r w:rsidR="0004312C" w:rsidRPr="0004312C">
        <w:rPr>
          <w:rFonts w:asciiTheme="minorHAnsi" w:hAnsiTheme="minorHAnsi" w:cstheme="minorHAnsi"/>
        </w:rPr>
        <w:t xml:space="preserve"> located at a specific location (say /dbx/trace)</w:t>
      </w:r>
      <w:r w:rsidR="00B557D0">
        <w:rPr>
          <w:rFonts w:asciiTheme="minorHAnsi" w:hAnsiTheme="minorHAnsi" w:cstheme="minorHAnsi"/>
        </w:rPr>
        <w:t>.</w:t>
      </w:r>
    </w:p>
    <w:p w14:paraId="4E944C32" w14:textId="77777777" w:rsidR="0004312C" w:rsidRPr="0004312C" w:rsidRDefault="0004312C" w:rsidP="00064C42">
      <w:pPr>
        <w:pStyle w:val="ListParagraph"/>
        <w:numPr>
          <w:ilvl w:val="0"/>
          <w:numId w:val="41"/>
        </w:numPr>
        <w:spacing w:before="120" w:after="0" w:line="240" w:lineRule="auto"/>
        <w:contextualSpacing w:val="0"/>
        <w:rPr>
          <w:rFonts w:asciiTheme="minorHAnsi" w:hAnsiTheme="minorHAnsi" w:cstheme="minorHAnsi"/>
        </w:rPr>
      </w:pPr>
      <w:r w:rsidRPr="0004312C">
        <w:rPr>
          <w:rFonts w:asciiTheme="minorHAnsi" w:hAnsiTheme="minorHAnsi" w:cstheme="minorHAnsi"/>
        </w:rPr>
        <w:t>Trace files have standard file format, which makes it easy to identify date-time, application which created the trace file</w:t>
      </w:r>
      <w:r w:rsidR="00B557D0">
        <w:rPr>
          <w:rFonts w:asciiTheme="minorHAnsi" w:hAnsiTheme="minorHAnsi" w:cstheme="minorHAnsi"/>
        </w:rPr>
        <w:t>.</w:t>
      </w:r>
    </w:p>
    <w:p w14:paraId="4E944C33" w14:textId="77777777" w:rsidR="0004312C" w:rsidRPr="0004312C" w:rsidRDefault="0004312C" w:rsidP="00064C42">
      <w:pPr>
        <w:pStyle w:val="ListParagraph"/>
        <w:numPr>
          <w:ilvl w:val="0"/>
          <w:numId w:val="41"/>
        </w:numPr>
        <w:spacing w:before="120" w:after="0" w:line="240" w:lineRule="auto"/>
        <w:contextualSpacing w:val="0"/>
        <w:rPr>
          <w:rFonts w:asciiTheme="minorHAnsi" w:hAnsiTheme="minorHAnsi" w:cstheme="minorHAnsi"/>
        </w:rPr>
      </w:pPr>
      <w:r w:rsidRPr="0004312C">
        <w:rPr>
          <w:rFonts w:asciiTheme="minorHAnsi" w:hAnsiTheme="minorHAnsi" w:cstheme="minorHAnsi"/>
        </w:rPr>
        <w:t>Log/trace files are rotated after they reach a pre-defined size (this is however configurable via the MIB)</w:t>
      </w:r>
      <w:r w:rsidR="00B557D0">
        <w:rPr>
          <w:rFonts w:asciiTheme="minorHAnsi" w:hAnsiTheme="minorHAnsi" w:cstheme="minorHAnsi"/>
        </w:rPr>
        <w:t>.</w:t>
      </w:r>
    </w:p>
    <w:p w14:paraId="4E944C34" w14:textId="77777777" w:rsidR="0004312C" w:rsidRPr="0004312C" w:rsidRDefault="0004312C" w:rsidP="00064C42">
      <w:pPr>
        <w:pStyle w:val="ListParagraph"/>
        <w:numPr>
          <w:ilvl w:val="0"/>
          <w:numId w:val="41"/>
        </w:numPr>
        <w:spacing w:before="120" w:after="0" w:line="240" w:lineRule="auto"/>
        <w:contextualSpacing w:val="0"/>
        <w:rPr>
          <w:rFonts w:asciiTheme="minorHAnsi" w:hAnsiTheme="minorHAnsi" w:cstheme="minorHAnsi"/>
        </w:rPr>
      </w:pPr>
      <w:r w:rsidRPr="0004312C">
        <w:rPr>
          <w:rFonts w:asciiTheme="minorHAnsi" w:hAnsiTheme="minorHAnsi" w:cstheme="minorHAnsi"/>
        </w:rPr>
        <w:t xml:space="preserve">Trace macros </w:t>
      </w:r>
      <w:r w:rsidR="002D4161">
        <w:rPr>
          <w:rFonts w:asciiTheme="minorHAnsi" w:hAnsiTheme="minorHAnsi" w:cstheme="minorHAnsi"/>
        </w:rPr>
        <w:t>are</w:t>
      </w:r>
      <w:r w:rsidRPr="0004312C">
        <w:rPr>
          <w:rFonts w:asciiTheme="minorHAnsi" w:hAnsiTheme="minorHAnsi" w:cstheme="minorHAnsi"/>
        </w:rPr>
        <w:t xml:space="preserve"> called by ‘C’ functions as well.</w:t>
      </w:r>
    </w:p>
    <w:p w14:paraId="4E944C35" w14:textId="77777777" w:rsidR="0004312C" w:rsidRDefault="000F6DDA" w:rsidP="00064C42">
      <w:pPr>
        <w:pStyle w:val="Heading4"/>
        <w:numPr>
          <w:ilvl w:val="2"/>
          <w:numId w:val="38"/>
        </w:numPr>
        <w:ind w:left="720" w:hanging="720"/>
        <w:rPr>
          <w:rFonts w:asciiTheme="minorHAnsi" w:hAnsiTheme="minorHAnsi" w:cstheme="minorHAnsi"/>
          <w:sz w:val="24"/>
          <w:szCs w:val="24"/>
          <w:lang w:val="en"/>
        </w:rPr>
      </w:pPr>
      <w:r w:rsidRPr="000F6DDA">
        <w:rPr>
          <w:rFonts w:asciiTheme="minorHAnsi" w:hAnsiTheme="minorHAnsi" w:cstheme="minorHAnsi"/>
          <w:sz w:val="24"/>
          <w:szCs w:val="24"/>
          <w:lang w:val="en"/>
        </w:rPr>
        <w:t>Design Details</w:t>
      </w:r>
    </w:p>
    <w:p w14:paraId="4E944C36" w14:textId="77777777" w:rsidR="000F6DDA" w:rsidRPr="000F6DDA" w:rsidRDefault="000F6DDA" w:rsidP="000F6DDA">
      <w:pPr>
        <w:rPr>
          <w:lang w:val="en"/>
        </w:rPr>
      </w:pPr>
    </w:p>
    <w:p w14:paraId="4E944C37" w14:textId="77777777" w:rsidR="0004312C" w:rsidRDefault="0004312C" w:rsidP="0004312C">
      <w:pPr>
        <w:rPr>
          <w:rFonts w:ascii="Times New Roman" w:hAnsi="Times New Roman"/>
          <w:color w:val="00277A"/>
          <w:szCs w:val="22"/>
        </w:rPr>
      </w:pPr>
      <w:r>
        <w:rPr>
          <w:rFonts w:ascii="Verdana" w:hAnsi="Verdana"/>
          <w:noProof/>
          <w:color w:val="00277A"/>
          <w:sz w:val="24"/>
        </w:rPr>
        <w:drawing>
          <wp:anchor distT="0" distB="0" distL="114300" distR="114300" simplePos="0" relativeHeight="251703808" behindDoc="0" locked="0" layoutInCell="1" allowOverlap="1" wp14:anchorId="4E944FEB" wp14:editId="4E944FEC">
            <wp:simplePos x="0" y="0"/>
            <wp:positionH relativeFrom="column">
              <wp:posOffset>1094740</wp:posOffset>
            </wp:positionH>
            <wp:positionV relativeFrom="paragraph">
              <wp:posOffset>1831340</wp:posOffset>
            </wp:positionV>
            <wp:extent cx="1828800" cy="733425"/>
            <wp:effectExtent l="0" t="0" r="0" b="9525"/>
            <wp:wrapNone/>
            <wp:docPr id="2707" name="Picture 2707" descr="Oam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am Applic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733425"/>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noProof/>
          <w:color w:val="00277A"/>
          <w:sz w:val="24"/>
        </w:rPr>
        <w:drawing>
          <wp:anchor distT="0" distB="0" distL="114300" distR="114300" simplePos="0" relativeHeight="251707904" behindDoc="0" locked="0" layoutInCell="1" allowOverlap="1" wp14:anchorId="4E944FED" wp14:editId="4E944FEE">
            <wp:simplePos x="0" y="0"/>
            <wp:positionH relativeFrom="column">
              <wp:posOffset>1111885</wp:posOffset>
            </wp:positionH>
            <wp:positionV relativeFrom="paragraph">
              <wp:posOffset>50800</wp:posOffset>
            </wp:positionV>
            <wp:extent cx="4229100" cy="1819275"/>
            <wp:effectExtent l="0" t="0" r="0" b="9525"/>
            <wp:wrapNone/>
            <wp:docPr id="2708" name="Picture 2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9100" cy="1819275"/>
                    </a:xfrm>
                    <a:prstGeom prst="rect">
                      <a:avLst/>
                    </a:prstGeom>
                    <a:noFill/>
                  </pic:spPr>
                </pic:pic>
              </a:graphicData>
            </a:graphic>
            <wp14:sizeRelH relativeFrom="page">
              <wp14:pctWidth>0</wp14:pctWidth>
            </wp14:sizeRelH>
            <wp14:sizeRelV relativeFrom="page">
              <wp14:pctHeight>0</wp14:pctHeight>
            </wp14:sizeRelV>
          </wp:anchor>
        </w:drawing>
      </w:r>
    </w:p>
    <w:p w14:paraId="4E944C38" w14:textId="77777777" w:rsidR="0004312C" w:rsidRDefault="0004312C" w:rsidP="001C0A44">
      <w:pPr>
        <w:pStyle w:val="HTMLPreformatted"/>
        <w:rPr>
          <w:lang w:val="en"/>
        </w:rPr>
      </w:pPr>
    </w:p>
    <w:p w14:paraId="4E944C39" w14:textId="77777777" w:rsidR="0004312C" w:rsidRDefault="0004312C" w:rsidP="001C0A44">
      <w:pPr>
        <w:pStyle w:val="HTMLPreformatted"/>
        <w:rPr>
          <w:lang w:val="en"/>
        </w:rPr>
      </w:pPr>
    </w:p>
    <w:p w14:paraId="4E944C3A" w14:textId="77777777" w:rsidR="0004312C" w:rsidRPr="007D32C1" w:rsidRDefault="0004312C" w:rsidP="007D32C1">
      <w:pPr>
        <w:rPr>
          <w:rFonts w:asciiTheme="minorHAnsi" w:hAnsiTheme="minorHAnsi" w:cstheme="minorHAnsi"/>
          <w:szCs w:val="22"/>
        </w:rPr>
      </w:pPr>
      <w:bookmarkStart w:id="871" w:name="Trace_Macros"/>
      <w:bookmarkEnd w:id="871"/>
    </w:p>
    <w:p w14:paraId="4E944C3B" w14:textId="77777777" w:rsidR="0004312C" w:rsidRDefault="0004312C" w:rsidP="0004312C">
      <w:pPr>
        <w:rPr>
          <w:lang w:val="en"/>
        </w:rPr>
      </w:pPr>
    </w:p>
    <w:p w14:paraId="4E944C3C" w14:textId="77777777" w:rsidR="0004312C" w:rsidRDefault="0004312C" w:rsidP="0004312C">
      <w:pPr>
        <w:pStyle w:val="BodyText"/>
        <w:rPr>
          <w:lang w:val="en"/>
        </w:rPr>
      </w:pPr>
    </w:p>
    <w:p w14:paraId="4E944C3D" w14:textId="77777777" w:rsidR="0004312C" w:rsidRDefault="0004312C" w:rsidP="0004312C">
      <w:pPr>
        <w:pStyle w:val="BodyText"/>
        <w:rPr>
          <w:lang w:val="en"/>
        </w:rPr>
      </w:pPr>
    </w:p>
    <w:p w14:paraId="4E944C3E" w14:textId="77777777" w:rsidR="0004312C" w:rsidRPr="0004312C" w:rsidRDefault="0004312C" w:rsidP="0004312C">
      <w:pPr>
        <w:pStyle w:val="BodyText"/>
        <w:rPr>
          <w:lang w:val="en"/>
        </w:rPr>
      </w:pPr>
    </w:p>
    <w:p w14:paraId="4E944C3F" w14:textId="77777777" w:rsidR="00B12B36" w:rsidRDefault="00B12B36" w:rsidP="00B12B36">
      <w:pPr>
        <w:rPr>
          <w:rFonts w:ascii="Times New Roman" w:hAnsi="Times New Roman"/>
          <w:szCs w:val="22"/>
        </w:rPr>
      </w:pPr>
    </w:p>
    <w:p w14:paraId="4E944C40" w14:textId="77777777" w:rsidR="00B12B36" w:rsidRDefault="00B12B36" w:rsidP="00B12B36">
      <w:pPr>
        <w:rPr>
          <w:rFonts w:ascii="Times New Roman" w:hAnsi="Times New Roman"/>
          <w:szCs w:val="22"/>
        </w:rPr>
      </w:pPr>
    </w:p>
    <w:p w14:paraId="4E944C41" w14:textId="77777777" w:rsidR="00B12B36" w:rsidRDefault="00B12B36" w:rsidP="00B12B36">
      <w:pPr>
        <w:rPr>
          <w:rFonts w:ascii="Times New Roman" w:hAnsi="Times New Roman"/>
          <w:szCs w:val="22"/>
        </w:rPr>
      </w:pPr>
    </w:p>
    <w:p w14:paraId="4E944C42" w14:textId="77777777" w:rsidR="00B12B36" w:rsidRDefault="00B12B36" w:rsidP="00B12B36">
      <w:pPr>
        <w:rPr>
          <w:rFonts w:ascii="Times New Roman" w:hAnsi="Times New Roman"/>
          <w:szCs w:val="22"/>
        </w:rPr>
      </w:pPr>
    </w:p>
    <w:p w14:paraId="4E944C43" w14:textId="77777777" w:rsidR="00B12B36" w:rsidRDefault="00B12B36" w:rsidP="00B12B36">
      <w:pPr>
        <w:rPr>
          <w:rFonts w:ascii="Times New Roman" w:hAnsi="Times New Roman"/>
          <w:szCs w:val="22"/>
        </w:rPr>
      </w:pPr>
    </w:p>
    <w:p w14:paraId="4E944C44" w14:textId="77777777" w:rsidR="00B12B36" w:rsidRPr="00936EDB" w:rsidRDefault="00936EDB" w:rsidP="00936EDB">
      <w:pPr>
        <w:pStyle w:val="Caption"/>
        <w:jc w:val="center"/>
        <w:rPr>
          <w:rFonts w:asciiTheme="minorHAnsi" w:hAnsiTheme="minorHAnsi" w:cstheme="minorHAnsi"/>
          <w:sz w:val="22"/>
          <w:szCs w:val="22"/>
        </w:rPr>
      </w:pPr>
      <w:bookmarkStart w:id="872" w:name="_Toc387508105"/>
      <w:r w:rsidRPr="00936EDB">
        <w:rPr>
          <w:rFonts w:asciiTheme="minorHAnsi" w:hAnsiTheme="minorHAnsi" w:cstheme="minorHAnsi"/>
          <w:sz w:val="22"/>
          <w:szCs w:val="22"/>
        </w:rPr>
        <w:t xml:space="preserve">Figure </w:t>
      </w:r>
      <w:r w:rsidRPr="00936EDB">
        <w:rPr>
          <w:rFonts w:asciiTheme="minorHAnsi" w:hAnsiTheme="minorHAnsi" w:cstheme="minorHAnsi"/>
          <w:sz w:val="22"/>
          <w:szCs w:val="22"/>
        </w:rPr>
        <w:fldChar w:fldCharType="begin"/>
      </w:r>
      <w:r w:rsidRPr="00936EDB">
        <w:rPr>
          <w:rFonts w:asciiTheme="minorHAnsi" w:hAnsiTheme="minorHAnsi" w:cstheme="minorHAnsi"/>
          <w:sz w:val="22"/>
          <w:szCs w:val="22"/>
        </w:rPr>
        <w:instrText xml:space="preserve"> SEQ Figure \* ARABIC </w:instrText>
      </w:r>
      <w:r w:rsidRPr="00936EDB">
        <w:rPr>
          <w:rFonts w:asciiTheme="minorHAnsi" w:hAnsiTheme="minorHAnsi" w:cstheme="minorHAnsi"/>
          <w:sz w:val="22"/>
          <w:szCs w:val="22"/>
        </w:rPr>
        <w:fldChar w:fldCharType="separate"/>
      </w:r>
      <w:r w:rsidR="00BE0678">
        <w:rPr>
          <w:rFonts w:asciiTheme="minorHAnsi" w:hAnsiTheme="minorHAnsi" w:cstheme="minorHAnsi"/>
          <w:noProof/>
          <w:sz w:val="22"/>
          <w:szCs w:val="22"/>
        </w:rPr>
        <w:t>5</w:t>
      </w:r>
      <w:r w:rsidRPr="00936EDB">
        <w:rPr>
          <w:rFonts w:asciiTheme="minorHAnsi" w:hAnsiTheme="minorHAnsi" w:cstheme="minorHAnsi"/>
          <w:sz w:val="22"/>
          <w:szCs w:val="22"/>
        </w:rPr>
        <w:fldChar w:fldCharType="end"/>
      </w:r>
      <w:r w:rsidR="00B557D0">
        <w:rPr>
          <w:rFonts w:asciiTheme="minorHAnsi" w:hAnsiTheme="minorHAnsi" w:cstheme="minorHAnsi"/>
          <w:sz w:val="22"/>
          <w:szCs w:val="22"/>
        </w:rPr>
        <w:t>:</w:t>
      </w:r>
      <w:r w:rsidRPr="00936EDB">
        <w:rPr>
          <w:rFonts w:asciiTheme="minorHAnsi" w:hAnsiTheme="minorHAnsi" w:cstheme="minorHAnsi"/>
          <w:sz w:val="22"/>
          <w:szCs w:val="22"/>
        </w:rPr>
        <w:t xml:space="preserve"> Example of Trace functionality used by OAM application</w:t>
      </w:r>
      <w:bookmarkEnd w:id="872"/>
    </w:p>
    <w:p w14:paraId="4E944C45" w14:textId="77777777" w:rsidR="00B12B36" w:rsidRDefault="00B12B36" w:rsidP="00B12B36">
      <w:pPr>
        <w:rPr>
          <w:rFonts w:ascii="Times New Roman" w:hAnsi="Times New Roman"/>
          <w:szCs w:val="22"/>
        </w:rPr>
      </w:pPr>
    </w:p>
    <w:p w14:paraId="4E944C46" w14:textId="77777777" w:rsidR="00B12B36" w:rsidRPr="00B12B36" w:rsidRDefault="00B12B36" w:rsidP="00B557D0">
      <w:pPr>
        <w:rPr>
          <w:rFonts w:asciiTheme="minorHAnsi" w:hAnsiTheme="minorHAnsi" w:cstheme="minorHAnsi"/>
          <w:szCs w:val="22"/>
        </w:rPr>
      </w:pPr>
      <w:r w:rsidRPr="00B12B36">
        <w:rPr>
          <w:rFonts w:asciiTheme="minorHAnsi" w:hAnsiTheme="minorHAnsi" w:cstheme="minorHAnsi"/>
          <w:szCs w:val="22"/>
        </w:rPr>
        <w:t xml:space="preserve">Class ‘Trace’ is defined in Trace.h </w:t>
      </w:r>
      <w:r w:rsidR="00510BF5">
        <w:rPr>
          <w:rFonts w:asciiTheme="minorHAnsi" w:hAnsiTheme="minorHAnsi" w:cstheme="minorHAnsi"/>
          <w:szCs w:val="22"/>
        </w:rPr>
        <w:t xml:space="preserve">file </w:t>
      </w:r>
      <w:r w:rsidRPr="00B12B36">
        <w:rPr>
          <w:rFonts w:asciiTheme="minorHAnsi" w:hAnsiTheme="minorHAnsi" w:cstheme="minorHAnsi"/>
          <w:szCs w:val="22"/>
        </w:rPr>
        <w:t>and is a sin</w:t>
      </w:r>
      <w:r w:rsidR="00B557D0">
        <w:rPr>
          <w:rFonts w:asciiTheme="minorHAnsi" w:hAnsiTheme="minorHAnsi" w:cstheme="minorHAnsi"/>
          <w:szCs w:val="22"/>
        </w:rPr>
        <w:t xml:space="preserve">gleton. Each </w:t>
      </w:r>
      <w:r w:rsidR="00510BF5">
        <w:rPr>
          <w:rFonts w:asciiTheme="minorHAnsi" w:hAnsiTheme="minorHAnsi" w:cstheme="minorHAnsi"/>
          <w:szCs w:val="22"/>
        </w:rPr>
        <w:t>a</w:t>
      </w:r>
      <w:r w:rsidR="00B557D0">
        <w:rPr>
          <w:rFonts w:asciiTheme="minorHAnsi" w:hAnsiTheme="minorHAnsi" w:cstheme="minorHAnsi"/>
          <w:szCs w:val="22"/>
        </w:rPr>
        <w:t xml:space="preserve">pplication object </w:t>
      </w:r>
      <w:r w:rsidRPr="00B12B36">
        <w:rPr>
          <w:rFonts w:asciiTheme="minorHAnsi" w:hAnsiTheme="minorHAnsi" w:cstheme="minorHAnsi"/>
          <w:szCs w:val="22"/>
        </w:rPr>
        <w:t>uses one instance of ‘Trace’ object.</w:t>
      </w:r>
    </w:p>
    <w:p w14:paraId="4E944C47" w14:textId="77777777" w:rsidR="00B12B36" w:rsidRPr="00B12B36" w:rsidRDefault="00B12B36" w:rsidP="00B557D0">
      <w:pPr>
        <w:rPr>
          <w:rFonts w:asciiTheme="minorHAnsi" w:hAnsiTheme="minorHAnsi" w:cstheme="minorHAnsi"/>
          <w:szCs w:val="22"/>
        </w:rPr>
      </w:pPr>
      <w:r w:rsidRPr="00B12B36">
        <w:rPr>
          <w:rFonts w:asciiTheme="minorHAnsi" w:hAnsiTheme="minorHAnsi" w:cstheme="minorHAnsi"/>
          <w:szCs w:val="22"/>
        </w:rPr>
        <w:t>Each ‘Application’ starts with Application::Run</w:t>
      </w:r>
      <w:r>
        <w:rPr>
          <w:rFonts w:asciiTheme="minorHAnsi" w:hAnsiTheme="minorHAnsi" w:cstheme="minorHAnsi"/>
          <w:szCs w:val="22"/>
        </w:rPr>
        <w:t xml:space="preserve"> </w:t>
      </w:r>
      <w:r w:rsidRPr="00B12B36">
        <w:rPr>
          <w:rFonts w:asciiTheme="minorHAnsi" w:hAnsiTheme="minorHAnsi" w:cstheme="minorHAnsi"/>
          <w:szCs w:val="22"/>
        </w:rPr>
        <w:t>() function which starts the Trace</w:t>
      </w:r>
      <w:r w:rsidR="00B557D0">
        <w:rPr>
          <w:rFonts w:asciiTheme="minorHAnsi" w:hAnsiTheme="minorHAnsi" w:cstheme="minorHAnsi"/>
          <w:szCs w:val="22"/>
        </w:rPr>
        <w:t>.</w:t>
      </w:r>
    </w:p>
    <w:p w14:paraId="4E944C48" w14:textId="77777777" w:rsidR="00B12B36" w:rsidRPr="00B12B36" w:rsidRDefault="00B12B36" w:rsidP="00B557D0">
      <w:pPr>
        <w:rPr>
          <w:rFonts w:asciiTheme="minorHAnsi" w:hAnsiTheme="minorHAnsi" w:cstheme="minorHAnsi"/>
          <w:szCs w:val="22"/>
        </w:rPr>
      </w:pPr>
      <w:r w:rsidRPr="00B12B36">
        <w:rPr>
          <w:rFonts w:asciiTheme="minorHAnsi" w:hAnsiTheme="minorHAnsi" w:cstheme="minorHAnsi"/>
          <w:szCs w:val="22"/>
        </w:rPr>
        <w:t>The ‘Trace’ object is initialized in Application::StartTrace</w:t>
      </w:r>
      <w:r>
        <w:rPr>
          <w:rFonts w:asciiTheme="minorHAnsi" w:hAnsiTheme="minorHAnsi" w:cstheme="minorHAnsi"/>
          <w:szCs w:val="22"/>
        </w:rPr>
        <w:t xml:space="preserve"> </w:t>
      </w:r>
      <w:r w:rsidRPr="00B12B36">
        <w:rPr>
          <w:rFonts w:asciiTheme="minorHAnsi" w:hAnsiTheme="minorHAnsi" w:cstheme="minorHAnsi"/>
          <w:szCs w:val="22"/>
        </w:rPr>
        <w:t>() which stores</w:t>
      </w:r>
      <w:r w:rsidR="007D32C1">
        <w:rPr>
          <w:rFonts w:asciiTheme="minorHAnsi" w:hAnsiTheme="minorHAnsi" w:cstheme="minorHAnsi"/>
          <w:szCs w:val="22"/>
        </w:rPr>
        <w:t>:</w:t>
      </w:r>
      <w:r w:rsidRPr="00B12B36">
        <w:rPr>
          <w:rFonts w:asciiTheme="minorHAnsi" w:hAnsiTheme="minorHAnsi" w:cstheme="minorHAnsi"/>
          <w:szCs w:val="22"/>
        </w:rPr>
        <w:t xml:space="preserve"> </w:t>
      </w:r>
    </w:p>
    <w:p w14:paraId="4E944C49" w14:textId="77777777" w:rsidR="00B12B36" w:rsidRPr="00B12B36" w:rsidRDefault="00B12B36" w:rsidP="00064C42">
      <w:pPr>
        <w:pStyle w:val="ListParagraph"/>
        <w:numPr>
          <w:ilvl w:val="0"/>
          <w:numId w:val="43"/>
        </w:numPr>
        <w:spacing w:after="0" w:line="360" w:lineRule="auto"/>
        <w:contextualSpacing w:val="0"/>
        <w:rPr>
          <w:rFonts w:asciiTheme="minorHAnsi" w:hAnsiTheme="minorHAnsi" w:cstheme="minorHAnsi"/>
        </w:rPr>
      </w:pPr>
      <w:r w:rsidRPr="00B12B36">
        <w:rPr>
          <w:rFonts w:asciiTheme="minorHAnsi" w:hAnsiTheme="minorHAnsi" w:cstheme="minorHAnsi"/>
        </w:rPr>
        <w:t>Application information,</w:t>
      </w:r>
    </w:p>
    <w:p w14:paraId="4E944C4A" w14:textId="77777777" w:rsidR="00B12B36" w:rsidRPr="00B12B36" w:rsidRDefault="00B12B36" w:rsidP="00064C42">
      <w:pPr>
        <w:pStyle w:val="ListParagraph"/>
        <w:numPr>
          <w:ilvl w:val="0"/>
          <w:numId w:val="43"/>
        </w:numPr>
        <w:spacing w:after="0" w:line="360" w:lineRule="auto"/>
        <w:contextualSpacing w:val="0"/>
        <w:rPr>
          <w:rFonts w:asciiTheme="minorHAnsi" w:hAnsiTheme="minorHAnsi" w:cstheme="minorHAnsi"/>
        </w:rPr>
      </w:pPr>
      <w:r w:rsidRPr="00B12B36">
        <w:rPr>
          <w:rFonts w:asciiTheme="minorHAnsi" w:hAnsiTheme="minorHAnsi" w:cstheme="minorHAnsi"/>
        </w:rPr>
        <w:t>TraceLevelMask</w:t>
      </w:r>
    </w:p>
    <w:p w14:paraId="4E944C4B" w14:textId="77777777" w:rsidR="00B12B36" w:rsidRPr="00B12B36" w:rsidRDefault="00B12B36" w:rsidP="00064C42">
      <w:pPr>
        <w:pStyle w:val="ListParagraph"/>
        <w:numPr>
          <w:ilvl w:val="0"/>
          <w:numId w:val="43"/>
        </w:numPr>
        <w:spacing w:after="0" w:line="360" w:lineRule="auto"/>
        <w:contextualSpacing w:val="0"/>
        <w:rPr>
          <w:rFonts w:asciiTheme="minorHAnsi" w:hAnsiTheme="minorHAnsi" w:cstheme="minorHAnsi"/>
        </w:rPr>
      </w:pPr>
      <w:r w:rsidRPr="00B12B36">
        <w:rPr>
          <w:rFonts w:asciiTheme="minorHAnsi" w:hAnsiTheme="minorHAnsi" w:cstheme="minorHAnsi"/>
        </w:rPr>
        <w:t>UDP Logging enable/disable state</w:t>
      </w:r>
    </w:p>
    <w:p w14:paraId="4E944C4C" w14:textId="77777777" w:rsidR="00B12B36" w:rsidRDefault="00B12B36" w:rsidP="00064C42">
      <w:pPr>
        <w:pStyle w:val="ListParagraph"/>
        <w:numPr>
          <w:ilvl w:val="0"/>
          <w:numId w:val="43"/>
        </w:numPr>
        <w:spacing w:after="0" w:line="360" w:lineRule="auto"/>
        <w:contextualSpacing w:val="0"/>
        <w:rPr>
          <w:rFonts w:asciiTheme="minorHAnsi" w:hAnsiTheme="minorHAnsi" w:cstheme="minorHAnsi"/>
        </w:rPr>
      </w:pPr>
      <w:r w:rsidRPr="00B12B36">
        <w:rPr>
          <w:rFonts w:asciiTheme="minorHAnsi" w:hAnsiTheme="minorHAnsi" w:cstheme="minorHAnsi"/>
        </w:rPr>
        <w:t>File logging parameters (like directory file name, file limit)</w:t>
      </w:r>
    </w:p>
    <w:p w14:paraId="4E944C4D" w14:textId="77777777" w:rsidR="00936EDB" w:rsidRDefault="00936EDB" w:rsidP="00064C42">
      <w:pPr>
        <w:pStyle w:val="Heading4"/>
        <w:numPr>
          <w:ilvl w:val="2"/>
          <w:numId w:val="38"/>
        </w:numPr>
        <w:ind w:left="720" w:hanging="720"/>
        <w:rPr>
          <w:rFonts w:asciiTheme="minorHAnsi" w:hAnsiTheme="minorHAnsi" w:cstheme="minorHAnsi"/>
          <w:sz w:val="24"/>
          <w:szCs w:val="24"/>
        </w:rPr>
      </w:pPr>
      <w:r w:rsidRPr="00FC77DA">
        <w:rPr>
          <w:rFonts w:asciiTheme="minorHAnsi" w:hAnsiTheme="minorHAnsi" w:cstheme="minorHAnsi"/>
          <w:sz w:val="24"/>
          <w:szCs w:val="24"/>
        </w:rPr>
        <w:lastRenderedPageBreak/>
        <w:t>Files Used</w:t>
      </w:r>
    </w:p>
    <w:p w14:paraId="4E944C4E" w14:textId="77777777" w:rsidR="00936EDB" w:rsidRPr="00FC77DA" w:rsidRDefault="00FC77DA" w:rsidP="00936EDB">
      <w:pPr>
        <w:rPr>
          <w:rFonts w:asciiTheme="minorHAnsi" w:hAnsiTheme="minorHAnsi" w:cstheme="minorHAnsi"/>
        </w:rPr>
      </w:pPr>
      <w:r w:rsidRPr="00FC77DA">
        <w:rPr>
          <w:rFonts w:asciiTheme="minorHAnsi" w:hAnsiTheme="minorHAnsi" w:cstheme="minorHAnsi"/>
        </w:rPr>
        <w:t xml:space="preserve">Directory: </w:t>
      </w:r>
      <w:r w:rsidRPr="00FC77DA">
        <w:rPr>
          <w:rFonts w:asciiTheme="minorHAnsi" w:hAnsiTheme="minorHAnsi" w:cstheme="minorHAnsi"/>
          <w:i/>
        </w:rPr>
        <w:t>tenb_commonplatform/software/libs/common/system</w:t>
      </w:r>
    </w:p>
    <w:p w14:paraId="4E944C4F" w14:textId="77777777" w:rsidR="00FC77DA" w:rsidRPr="00FC77DA" w:rsidRDefault="00FC77DA" w:rsidP="00FC77DA">
      <w:pPr>
        <w:pStyle w:val="BodyText"/>
        <w:rPr>
          <w:rFonts w:asciiTheme="minorHAnsi" w:hAnsiTheme="minorHAnsi" w:cstheme="minorHAnsi"/>
          <w:i/>
        </w:rPr>
      </w:pPr>
      <w:r w:rsidRPr="00FC77DA">
        <w:rPr>
          <w:rFonts w:asciiTheme="minorHAnsi" w:hAnsiTheme="minorHAnsi" w:cstheme="minorHAnsi"/>
        </w:rPr>
        <w:t xml:space="preserve">Files: </w:t>
      </w:r>
      <w:r w:rsidRPr="00FC77DA">
        <w:rPr>
          <w:rFonts w:asciiTheme="minorHAnsi" w:hAnsiTheme="minorHAnsi" w:cstheme="minorHAnsi"/>
          <w:i/>
        </w:rPr>
        <w:t>Trace.h</w:t>
      </w:r>
    </w:p>
    <w:p w14:paraId="4E944C50" w14:textId="77777777" w:rsidR="00FC77DA" w:rsidRPr="00FC77DA" w:rsidRDefault="00FC77DA" w:rsidP="00FC77DA">
      <w:pPr>
        <w:pStyle w:val="BodyText"/>
        <w:rPr>
          <w:rFonts w:asciiTheme="minorHAnsi" w:hAnsiTheme="minorHAnsi" w:cstheme="minorHAnsi"/>
          <w:i/>
        </w:rPr>
      </w:pPr>
      <w:r w:rsidRPr="00FC77DA">
        <w:rPr>
          <w:rFonts w:asciiTheme="minorHAnsi" w:hAnsiTheme="minorHAnsi" w:cstheme="minorHAnsi"/>
        </w:rPr>
        <w:t xml:space="preserve">         </w:t>
      </w:r>
      <w:r w:rsidRPr="00FC77DA">
        <w:rPr>
          <w:rFonts w:asciiTheme="minorHAnsi" w:hAnsiTheme="minorHAnsi" w:cstheme="minorHAnsi"/>
          <w:i/>
        </w:rPr>
        <w:t>Trace.cpp</w:t>
      </w:r>
    </w:p>
    <w:p w14:paraId="4E944C51" w14:textId="77777777" w:rsidR="00936EDB" w:rsidRPr="00936EDB" w:rsidRDefault="00936EDB" w:rsidP="00936EDB">
      <w:pPr>
        <w:pStyle w:val="BodyText"/>
      </w:pPr>
    </w:p>
    <w:p w14:paraId="4E944C52" w14:textId="77777777" w:rsidR="00D00F32" w:rsidRPr="005C5406" w:rsidRDefault="00D00F32" w:rsidP="00064C42">
      <w:pPr>
        <w:pStyle w:val="Heading4"/>
        <w:numPr>
          <w:ilvl w:val="2"/>
          <w:numId w:val="38"/>
        </w:numPr>
        <w:ind w:left="720" w:hanging="720"/>
        <w:rPr>
          <w:rStyle w:val="mw-headline"/>
          <w:rFonts w:asciiTheme="minorHAnsi" w:hAnsiTheme="minorHAnsi" w:cstheme="minorHAnsi"/>
          <w:sz w:val="24"/>
          <w:szCs w:val="24"/>
          <w:lang w:val="en"/>
        </w:rPr>
      </w:pPr>
      <w:r w:rsidRPr="005C5406">
        <w:rPr>
          <w:rStyle w:val="mw-headline"/>
          <w:rFonts w:asciiTheme="minorHAnsi" w:hAnsiTheme="minorHAnsi" w:cstheme="minorHAnsi"/>
          <w:sz w:val="24"/>
          <w:szCs w:val="24"/>
          <w:lang w:val="en"/>
        </w:rPr>
        <w:t>Usage of Logging</w:t>
      </w:r>
    </w:p>
    <w:p w14:paraId="4E944C53" w14:textId="77777777" w:rsidR="001C0A44" w:rsidRPr="007D32C1" w:rsidRDefault="001C0A44" w:rsidP="00064C42">
      <w:pPr>
        <w:pStyle w:val="Heading4"/>
        <w:tabs>
          <w:tab w:val="clear" w:pos="720"/>
          <w:tab w:val="left" w:pos="900"/>
        </w:tabs>
        <w:ind w:left="900" w:hanging="900"/>
        <w:rPr>
          <w:rStyle w:val="mw-headline"/>
          <w:sz w:val="22"/>
          <w:szCs w:val="22"/>
          <w:lang w:val="en"/>
        </w:rPr>
      </w:pPr>
      <w:r w:rsidRPr="007D32C1">
        <w:rPr>
          <w:rStyle w:val="mw-headline"/>
          <w:rFonts w:asciiTheme="minorHAnsi" w:hAnsiTheme="minorHAnsi" w:cstheme="minorHAnsi"/>
          <w:sz w:val="22"/>
          <w:szCs w:val="22"/>
          <w:lang w:val="en"/>
        </w:rPr>
        <w:t>Trace Macros</w:t>
      </w:r>
    </w:p>
    <w:p w14:paraId="4E944C54" w14:textId="77777777" w:rsidR="001C0A44" w:rsidRPr="000F6DDA" w:rsidRDefault="001C0A44" w:rsidP="001C0A44">
      <w:pPr>
        <w:pStyle w:val="NormalWeb"/>
        <w:rPr>
          <w:rFonts w:asciiTheme="minorHAnsi" w:hAnsiTheme="minorHAnsi" w:cstheme="minorHAnsi"/>
          <w:sz w:val="22"/>
          <w:szCs w:val="22"/>
          <w:lang w:val="en"/>
        </w:rPr>
      </w:pPr>
      <w:r w:rsidRPr="000F6DDA">
        <w:rPr>
          <w:rFonts w:asciiTheme="minorHAnsi" w:hAnsiTheme="minorHAnsi" w:cstheme="minorHAnsi"/>
          <w:sz w:val="22"/>
          <w:szCs w:val="22"/>
          <w:lang w:val="en"/>
        </w:rPr>
        <w:t xml:space="preserve">Tracing is achieved through macros that allow us to efficiently include/exclude trace and include additional info such as file/line. </w:t>
      </w:r>
    </w:p>
    <w:p w14:paraId="4E944C55" w14:textId="77777777" w:rsidR="001C0A44" w:rsidRPr="000F6DDA" w:rsidRDefault="001C0A44" w:rsidP="001C0A44">
      <w:pPr>
        <w:pStyle w:val="NormalWeb"/>
        <w:rPr>
          <w:rFonts w:asciiTheme="minorHAnsi" w:hAnsiTheme="minorHAnsi" w:cstheme="minorHAnsi"/>
          <w:sz w:val="22"/>
          <w:szCs w:val="22"/>
          <w:lang w:val="en"/>
        </w:rPr>
      </w:pPr>
      <w:r w:rsidRPr="000F6DDA">
        <w:rPr>
          <w:rFonts w:asciiTheme="minorHAnsi" w:hAnsiTheme="minorHAnsi" w:cstheme="minorHAnsi"/>
          <w:sz w:val="22"/>
          <w:szCs w:val="22"/>
          <w:lang w:val="en"/>
        </w:rPr>
        <w:t xml:space="preserve">All the macros automatically append a "\n" so you don't have to. </w:t>
      </w:r>
    </w:p>
    <w:p w14:paraId="4E944C56" w14:textId="77777777" w:rsidR="001C0A44" w:rsidRPr="000F6DDA" w:rsidRDefault="001C0A44" w:rsidP="001C0A44">
      <w:pPr>
        <w:pStyle w:val="NormalWeb"/>
        <w:rPr>
          <w:rFonts w:asciiTheme="minorHAnsi" w:hAnsiTheme="minorHAnsi" w:cstheme="minorHAnsi"/>
          <w:sz w:val="22"/>
          <w:szCs w:val="22"/>
          <w:lang w:val="en"/>
        </w:rPr>
      </w:pPr>
      <w:r w:rsidRPr="000F6DDA">
        <w:rPr>
          <w:rFonts w:asciiTheme="minorHAnsi" w:hAnsiTheme="minorHAnsi" w:cstheme="minorHAnsi"/>
          <w:sz w:val="22"/>
          <w:szCs w:val="22"/>
          <w:lang w:val="en"/>
        </w:rPr>
        <w:t xml:space="preserve">The macros are defined in: </w:t>
      </w:r>
    </w:p>
    <w:p w14:paraId="4E944C57" w14:textId="77777777" w:rsidR="001C0A44" w:rsidRPr="00E54AD8" w:rsidRDefault="001C0A44" w:rsidP="001C0A44">
      <w:pPr>
        <w:pStyle w:val="HTMLPreformatted"/>
        <w:rPr>
          <w:rFonts w:asciiTheme="minorHAnsi" w:hAnsiTheme="minorHAnsi" w:cstheme="minorHAnsi"/>
          <w:b/>
          <w:sz w:val="22"/>
          <w:szCs w:val="22"/>
          <w:lang w:val="en"/>
        </w:rPr>
      </w:pPr>
      <w:r w:rsidRPr="00E54AD8">
        <w:rPr>
          <w:rFonts w:asciiTheme="minorHAnsi" w:hAnsiTheme="minorHAnsi" w:cstheme="minorHAnsi"/>
          <w:b/>
          <w:sz w:val="22"/>
          <w:szCs w:val="22"/>
          <w:lang w:val="en"/>
        </w:rPr>
        <w:t>#include &lt;system/Trace.h&gt;</w:t>
      </w:r>
    </w:p>
    <w:p w14:paraId="4E944C58" w14:textId="77777777" w:rsidR="001C0A44" w:rsidRPr="000F6DDA" w:rsidRDefault="001C0A44" w:rsidP="001C0A44">
      <w:pPr>
        <w:pStyle w:val="NormalWeb"/>
        <w:rPr>
          <w:rFonts w:asciiTheme="minorHAnsi" w:hAnsiTheme="minorHAnsi" w:cstheme="minorHAnsi"/>
          <w:sz w:val="22"/>
          <w:szCs w:val="22"/>
          <w:lang w:val="en"/>
        </w:rPr>
      </w:pPr>
      <w:r w:rsidRPr="000F6DDA">
        <w:rPr>
          <w:rFonts w:asciiTheme="minorHAnsi" w:hAnsiTheme="minorHAnsi" w:cstheme="minorHAnsi"/>
          <w:sz w:val="22"/>
          <w:szCs w:val="22"/>
          <w:lang w:val="en"/>
        </w:rPr>
        <w:t xml:space="preserve">The full set of trace macros are: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10"/>
        <w:gridCol w:w="7350"/>
      </w:tblGrid>
      <w:tr w:rsidR="001C0A44" w:rsidRPr="000F6DDA" w14:paraId="4E944C5B" w14:textId="77777777" w:rsidTr="00703935">
        <w:trPr>
          <w:tblCellSpacing w:w="15" w:type="dxa"/>
        </w:trPr>
        <w:tc>
          <w:tcPr>
            <w:tcW w:w="2265" w:type="dxa"/>
            <w:tcBorders>
              <w:top w:val="outset" w:sz="6" w:space="0" w:color="auto"/>
              <w:left w:val="outset" w:sz="6" w:space="0" w:color="auto"/>
              <w:bottom w:val="outset" w:sz="6" w:space="0" w:color="auto"/>
              <w:right w:val="outset" w:sz="6" w:space="0" w:color="auto"/>
            </w:tcBorders>
            <w:shd w:val="clear" w:color="auto" w:fill="A6A6A6" w:themeFill="background1" w:themeFillShade="A6"/>
            <w:vAlign w:val="center"/>
            <w:hideMark/>
          </w:tcPr>
          <w:p w14:paraId="4E944C59" w14:textId="77777777" w:rsidR="001C0A44" w:rsidRPr="000F6DDA" w:rsidRDefault="001C0A44" w:rsidP="00FC2C96">
            <w:pPr>
              <w:rPr>
                <w:rFonts w:asciiTheme="minorHAnsi" w:hAnsiTheme="minorHAnsi" w:cstheme="minorHAnsi"/>
                <w:b/>
                <w:bCs/>
                <w:szCs w:val="22"/>
              </w:rPr>
            </w:pPr>
            <w:r w:rsidRPr="000F6DDA">
              <w:rPr>
                <w:rFonts w:asciiTheme="minorHAnsi" w:hAnsiTheme="minorHAnsi" w:cstheme="minorHAnsi"/>
                <w:b/>
                <w:bCs/>
                <w:szCs w:val="22"/>
              </w:rPr>
              <w:t xml:space="preserve">Macro </w:t>
            </w:r>
          </w:p>
        </w:tc>
        <w:tc>
          <w:tcPr>
            <w:tcW w:w="7305" w:type="dxa"/>
            <w:tcBorders>
              <w:top w:val="outset" w:sz="6" w:space="0" w:color="auto"/>
              <w:left w:val="outset" w:sz="6" w:space="0" w:color="auto"/>
              <w:bottom w:val="outset" w:sz="6" w:space="0" w:color="auto"/>
              <w:right w:val="outset" w:sz="6" w:space="0" w:color="auto"/>
            </w:tcBorders>
            <w:shd w:val="clear" w:color="auto" w:fill="A6A6A6" w:themeFill="background1" w:themeFillShade="A6"/>
            <w:vAlign w:val="center"/>
            <w:hideMark/>
          </w:tcPr>
          <w:p w14:paraId="4E944C5A" w14:textId="77777777" w:rsidR="001C0A44" w:rsidRPr="000F6DDA" w:rsidRDefault="001C0A44" w:rsidP="00FC2C96">
            <w:pPr>
              <w:rPr>
                <w:rFonts w:asciiTheme="minorHAnsi" w:hAnsiTheme="minorHAnsi" w:cstheme="minorHAnsi"/>
                <w:b/>
                <w:bCs/>
                <w:szCs w:val="22"/>
              </w:rPr>
            </w:pPr>
            <w:r w:rsidRPr="000F6DDA">
              <w:rPr>
                <w:rFonts w:asciiTheme="minorHAnsi" w:hAnsiTheme="minorHAnsi" w:cstheme="minorHAnsi"/>
                <w:b/>
                <w:bCs/>
                <w:szCs w:val="22"/>
              </w:rPr>
              <w:t xml:space="preserve">Purpose </w:t>
            </w:r>
          </w:p>
        </w:tc>
      </w:tr>
      <w:tr w:rsidR="001C0A44" w:rsidRPr="000F6DDA" w14:paraId="4E944C5E" w14:textId="77777777" w:rsidTr="00703935">
        <w:trPr>
          <w:tblCellSpacing w:w="15" w:type="dxa"/>
        </w:trPr>
        <w:tc>
          <w:tcPr>
            <w:tcW w:w="2265" w:type="dxa"/>
            <w:tcBorders>
              <w:top w:val="outset" w:sz="6" w:space="0" w:color="auto"/>
              <w:left w:val="outset" w:sz="6" w:space="0" w:color="auto"/>
              <w:bottom w:val="outset" w:sz="6" w:space="0" w:color="auto"/>
              <w:right w:val="outset" w:sz="6" w:space="0" w:color="auto"/>
            </w:tcBorders>
            <w:vAlign w:val="center"/>
            <w:hideMark/>
          </w:tcPr>
          <w:p w14:paraId="4E944C5C" w14:textId="77777777"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ENTER </w:t>
            </w:r>
          </w:p>
        </w:tc>
        <w:tc>
          <w:tcPr>
            <w:tcW w:w="7305" w:type="dxa"/>
            <w:tcBorders>
              <w:top w:val="outset" w:sz="6" w:space="0" w:color="auto"/>
              <w:left w:val="outset" w:sz="6" w:space="0" w:color="auto"/>
              <w:bottom w:val="outset" w:sz="6" w:space="0" w:color="auto"/>
              <w:right w:val="outset" w:sz="6" w:space="0" w:color="auto"/>
            </w:tcBorders>
            <w:vAlign w:val="center"/>
            <w:hideMark/>
          </w:tcPr>
          <w:p w14:paraId="4E944C5D" w14:textId="77777777"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Use at start of all functions except simple set/get defined in header file. May be used to provide features like call stack tracing and stack depth checking. </w:t>
            </w:r>
          </w:p>
        </w:tc>
      </w:tr>
      <w:tr w:rsidR="001C0A44" w:rsidRPr="000F6DDA" w14:paraId="4E944C61" w14:textId="77777777" w:rsidTr="00703935">
        <w:trPr>
          <w:tblCellSpacing w:w="15" w:type="dxa"/>
        </w:trPr>
        <w:tc>
          <w:tcPr>
            <w:tcW w:w="2265" w:type="dxa"/>
            <w:tcBorders>
              <w:top w:val="outset" w:sz="6" w:space="0" w:color="auto"/>
              <w:left w:val="outset" w:sz="6" w:space="0" w:color="auto"/>
              <w:bottom w:val="outset" w:sz="6" w:space="0" w:color="auto"/>
              <w:right w:val="outset" w:sz="6" w:space="0" w:color="auto"/>
            </w:tcBorders>
            <w:vAlign w:val="center"/>
            <w:hideMark/>
          </w:tcPr>
          <w:p w14:paraId="4E944C5F" w14:textId="77777777"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EXIT </w:t>
            </w:r>
          </w:p>
        </w:tc>
        <w:tc>
          <w:tcPr>
            <w:tcW w:w="7305" w:type="dxa"/>
            <w:tcBorders>
              <w:top w:val="outset" w:sz="6" w:space="0" w:color="auto"/>
              <w:left w:val="outset" w:sz="6" w:space="0" w:color="auto"/>
              <w:bottom w:val="outset" w:sz="6" w:space="0" w:color="auto"/>
              <w:right w:val="outset" w:sz="6" w:space="0" w:color="auto"/>
            </w:tcBorders>
            <w:vAlign w:val="center"/>
            <w:hideMark/>
          </w:tcPr>
          <w:p w14:paraId="4E944C60" w14:textId="77777777"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Use at end of all void functions except simple set/get defined in header file. </w:t>
            </w:r>
          </w:p>
        </w:tc>
      </w:tr>
      <w:tr w:rsidR="001C0A44" w:rsidRPr="000F6DDA" w14:paraId="4E944C64" w14:textId="77777777" w:rsidTr="00703935">
        <w:trPr>
          <w:tblCellSpacing w:w="15" w:type="dxa"/>
        </w:trPr>
        <w:tc>
          <w:tcPr>
            <w:tcW w:w="2265" w:type="dxa"/>
            <w:tcBorders>
              <w:top w:val="outset" w:sz="6" w:space="0" w:color="auto"/>
              <w:left w:val="outset" w:sz="6" w:space="0" w:color="auto"/>
              <w:bottom w:val="outset" w:sz="6" w:space="0" w:color="auto"/>
              <w:right w:val="outset" w:sz="6" w:space="0" w:color="auto"/>
            </w:tcBorders>
            <w:vAlign w:val="center"/>
            <w:hideMark/>
          </w:tcPr>
          <w:p w14:paraId="4E944C62" w14:textId="77777777"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RETURN </w:t>
            </w:r>
          </w:p>
        </w:tc>
        <w:tc>
          <w:tcPr>
            <w:tcW w:w="7305" w:type="dxa"/>
            <w:tcBorders>
              <w:top w:val="outset" w:sz="6" w:space="0" w:color="auto"/>
              <w:left w:val="outset" w:sz="6" w:space="0" w:color="auto"/>
              <w:bottom w:val="outset" w:sz="6" w:space="0" w:color="auto"/>
              <w:right w:val="outset" w:sz="6" w:space="0" w:color="auto"/>
            </w:tcBorders>
            <w:vAlign w:val="center"/>
            <w:hideMark/>
          </w:tcPr>
          <w:p w14:paraId="4E944C63" w14:textId="77777777"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Use at any function return point for non-void functions. </w:t>
            </w:r>
          </w:p>
        </w:tc>
      </w:tr>
      <w:tr w:rsidR="001C0A44" w:rsidRPr="000F6DDA" w14:paraId="4E944C67" w14:textId="77777777" w:rsidTr="00703935">
        <w:trPr>
          <w:tblCellSpacing w:w="15" w:type="dxa"/>
        </w:trPr>
        <w:tc>
          <w:tcPr>
            <w:tcW w:w="2265" w:type="dxa"/>
            <w:tcBorders>
              <w:top w:val="outset" w:sz="6" w:space="0" w:color="auto"/>
              <w:left w:val="outset" w:sz="6" w:space="0" w:color="auto"/>
              <w:bottom w:val="outset" w:sz="6" w:space="0" w:color="auto"/>
              <w:right w:val="outset" w:sz="6" w:space="0" w:color="auto"/>
            </w:tcBorders>
            <w:vAlign w:val="center"/>
            <w:hideMark/>
          </w:tcPr>
          <w:p w14:paraId="4E944C65" w14:textId="77777777"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RETURN_VOID </w:t>
            </w:r>
          </w:p>
        </w:tc>
        <w:tc>
          <w:tcPr>
            <w:tcW w:w="7305" w:type="dxa"/>
            <w:tcBorders>
              <w:top w:val="outset" w:sz="6" w:space="0" w:color="auto"/>
              <w:left w:val="outset" w:sz="6" w:space="0" w:color="auto"/>
              <w:bottom w:val="outset" w:sz="6" w:space="0" w:color="auto"/>
              <w:right w:val="outset" w:sz="6" w:space="0" w:color="auto"/>
            </w:tcBorders>
            <w:vAlign w:val="center"/>
            <w:hideMark/>
          </w:tcPr>
          <w:p w14:paraId="4E944C66" w14:textId="77777777"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Use at any function return point for void functions. </w:t>
            </w:r>
          </w:p>
        </w:tc>
      </w:tr>
    </w:tbl>
    <w:p w14:paraId="4E944C68" w14:textId="77777777" w:rsidR="00FC2C96" w:rsidRDefault="00FC2C96" w:rsidP="001C0A44">
      <w:pPr>
        <w:pStyle w:val="NormalWeb"/>
        <w:rPr>
          <w:rFonts w:asciiTheme="minorHAnsi" w:hAnsiTheme="minorHAnsi" w:cstheme="minorHAnsi"/>
          <w:sz w:val="22"/>
          <w:szCs w:val="22"/>
          <w:lang w:val="en"/>
        </w:rPr>
      </w:pPr>
    </w:p>
    <w:p w14:paraId="4E944C69" w14:textId="77777777" w:rsidR="00FC2C96" w:rsidRDefault="00FC2C96" w:rsidP="00FC2C96">
      <w:pPr>
        <w:pStyle w:val="BodyText"/>
        <w:rPr>
          <w:rFonts w:eastAsiaTheme="minorEastAsia"/>
          <w:lang w:val="en"/>
        </w:rPr>
      </w:pPr>
      <w:r>
        <w:rPr>
          <w:lang w:val="en"/>
        </w:rPr>
        <w:br w:type="page"/>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70"/>
        <w:gridCol w:w="6930"/>
      </w:tblGrid>
      <w:tr w:rsidR="001C0A44" w:rsidRPr="000F6DDA" w14:paraId="4E944C6C" w14:textId="77777777" w:rsidTr="00703935">
        <w:trPr>
          <w:tblCellSpacing w:w="15" w:type="dxa"/>
        </w:trPr>
        <w:tc>
          <w:tcPr>
            <w:tcW w:w="2625" w:type="dxa"/>
            <w:tcBorders>
              <w:top w:val="outset" w:sz="6" w:space="0" w:color="auto"/>
              <w:left w:val="outset" w:sz="6" w:space="0" w:color="auto"/>
              <w:bottom w:val="outset" w:sz="6" w:space="0" w:color="auto"/>
              <w:right w:val="outset" w:sz="6" w:space="0" w:color="auto"/>
            </w:tcBorders>
            <w:shd w:val="clear" w:color="auto" w:fill="A6A6A6" w:themeFill="background1" w:themeFillShade="A6"/>
            <w:vAlign w:val="center"/>
            <w:hideMark/>
          </w:tcPr>
          <w:p w14:paraId="4E944C6A" w14:textId="77777777" w:rsidR="001C0A44" w:rsidRPr="000F6DDA" w:rsidRDefault="001C0A44" w:rsidP="00FC2C96">
            <w:pPr>
              <w:rPr>
                <w:rFonts w:asciiTheme="minorHAnsi" w:hAnsiTheme="minorHAnsi" w:cstheme="minorHAnsi"/>
                <w:b/>
                <w:bCs/>
                <w:szCs w:val="22"/>
              </w:rPr>
            </w:pPr>
            <w:r w:rsidRPr="000F6DDA">
              <w:rPr>
                <w:rFonts w:asciiTheme="minorHAnsi" w:hAnsiTheme="minorHAnsi" w:cstheme="minorHAnsi"/>
                <w:b/>
                <w:bCs/>
                <w:szCs w:val="22"/>
              </w:rPr>
              <w:lastRenderedPageBreak/>
              <w:t xml:space="preserve">Macro </w:t>
            </w:r>
          </w:p>
        </w:tc>
        <w:tc>
          <w:tcPr>
            <w:tcW w:w="6885" w:type="dxa"/>
            <w:tcBorders>
              <w:top w:val="outset" w:sz="6" w:space="0" w:color="auto"/>
              <w:left w:val="outset" w:sz="6" w:space="0" w:color="auto"/>
              <w:bottom w:val="outset" w:sz="6" w:space="0" w:color="auto"/>
              <w:right w:val="outset" w:sz="6" w:space="0" w:color="auto"/>
            </w:tcBorders>
            <w:shd w:val="clear" w:color="auto" w:fill="A6A6A6" w:themeFill="background1" w:themeFillShade="A6"/>
            <w:vAlign w:val="center"/>
            <w:hideMark/>
          </w:tcPr>
          <w:p w14:paraId="4E944C6B" w14:textId="77777777" w:rsidR="001C0A44" w:rsidRPr="000F6DDA" w:rsidRDefault="001C0A44" w:rsidP="00FC2C96">
            <w:pPr>
              <w:rPr>
                <w:rFonts w:asciiTheme="minorHAnsi" w:hAnsiTheme="minorHAnsi" w:cstheme="minorHAnsi"/>
                <w:b/>
                <w:bCs/>
                <w:szCs w:val="22"/>
              </w:rPr>
            </w:pPr>
            <w:r w:rsidRPr="000F6DDA">
              <w:rPr>
                <w:rFonts w:asciiTheme="minorHAnsi" w:hAnsiTheme="minorHAnsi" w:cstheme="minorHAnsi"/>
                <w:b/>
                <w:bCs/>
                <w:szCs w:val="22"/>
              </w:rPr>
              <w:t xml:space="preserve">Purpose </w:t>
            </w:r>
          </w:p>
        </w:tc>
      </w:tr>
      <w:tr w:rsidR="001C0A44" w:rsidRPr="000F6DDA" w14:paraId="4E944C6F" w14:textId="77777777" w:rsidTr="00703935">
        <w:trPr>
          <w:tblCellSpacing w:w="15" w:type="dxa"/>
        </w:trPr>
        <w:tc>
          <w:tcPr>
            <w:tcW w:w="2625" w:type="dxa"/>
            <w:tcBorders>
              <w:top w:val="outset" w:sz="6" w:space="0" w:color="auto"/>
              <w:left w:val="outset" w:sz="6" w:space="0" w:color="auto"/>
              <w:bottom w:val="outset" w:sz="6" w:space="0" w:color="auto"/>
              <w:right w:val="outset" w:sz="6" w:space="0" w:color="auto"/>
            </w:tcBorders>
            <w:vAlign w:val="center"/>
            <w:hideMark/>
          </w:tcPr>
          <w:p w14:paraId="4E944C6D" w14:textId="77777777"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TRACE_MSG </w:t>
            </w:r>
          </w:p>
        </w:tc>
        <w:tc>
          <w:tcPr>
            <w:tcW w:w="6885" w:type="dxa"/>
            <w:tcBorders>
              <w:top w:val="outset" w:sz="6" w:space="0" w:color="auto"/>
              <w:left w:val="outset" w:sz="6" w:space="0" w:color="auto"/>
              <w:bottom w:val="outset" w:sz="6" w:space="0" w:color="auto"/>
              <w:right w:val="outset" w:sz="6" w:space="0" w:color="auto"/>
            </w:tcBorders>
            <w:vAlign w:val="center"/>
            <w:hideMark/>
          </w:tcPr>
          <w:p w14:paraId="4E944C6E" w14:textId="77777777"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Trace just a message. </w:t>
            </w:r>
          </w:p>
        </w:tc>
      </w:tr>
      <w:tr w:rsidR="001C0A44" w:rsidRPr="000F6DDA" w14:paraId="4E944C72" w14:textId="77777777" w:rsidTr="00703935">
        <w:trPr>
          <w:tblCellSpacing w:w="15" w:type="dxa"/>
        </w:trPr>
        <w:tc>
          <w:tcPr>
            <w:tcW w:w="2625" w:type="dxa"/>
            <w:tcBorders>
              <w:top w:val="outset" w:sz="6" w:space="0" w:color="auto"/>
              <w:left w:val="outset" w:sz="6" w:space="0" w:color="auto"/>
              <w:bottom w:val="outset" w:sz="6" w:space="0" w:color="auto"/>
              <w:right w:val="outset" w:sz="6" w:space="0" w:color="auto"/>
            </w:tcBorders>
            <w:vAlign w:val="center"/>
            <w:hideMark/>
          </w:tcPr>
          <w:p w14:paraId="4E944C70" w14:textId="77777777"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TRACE </w:t>
            </w:r>
          </w:p>
        </w:tc>
        <w:tc>
          <w:tcPr>
            <w:tcW w:w="6885" w:type="dxa"/>
            <w:tcBorders>
              <w:top w:val="outset" w:sz="6" w:space="0" w:color="auto"/>
              <w:left w:val="outset" w:sz="6" w:space="0" w:color="auto"/>
              <w:bottom w:val="outset" w:sz="6" w:space="0" w:color="auto"/>
              <w:right w:val="outset" w:sz="6" w:space="0" w:color="auto"/>
            </w:tcBorders>
            <w:vAlign w:val="center"/>
            <w:hideMark/>
          </w:tcPr>
          <w:p w14:paraId="4E944C71" w14:textId="77777777"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Trace a message and a single variable of simple type. </w:t>
            </w:r>
          </w:p>
        </w:tc>
      </w:tr>
      <w:tr w:rsidR="001C0A44" w:rsidRPr="000F6DDA" w14:paraId="4E944C75" w14:textId="77777777" w:rsidTr="00703935">
        <w:trPr>
          <w:tblCellSpacing w:w="15" w:type="dxa"/>
        </w:trPr>
        <w:tc>
          <w:tcPr>
            <w:tcW w:w="2625" w:type="dxa"/>
            <w:tcBorders>
              <w:top w:val="outset" w:sz="6" w:space="0" w:color="auto"/>
              <w:left w:val="outset" w:sz="6" w:space="0" w:color="auto"/>
              <w:bottom w:val="outset" w:sz="6" w:space="0" w:color="auto"/>
              <w:right w:val="outset" w:sz="6" w:space="0" w:color="auto"/>
            </w:tcBorders>
            <w:vAlign w:val="center"/>
            <w:hideMark/>
          </w:tcPr>
          <w:p w14:paraId="4E944C73" w14:textId="77777777"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TRACE_PRINTF </w:t>
            </w:r>
          </w:p>
        </w:tc>
        <w:tc>
          <w:tcPr>
            <w:tcW w:w="6885" w:type="dxa"/>
            <w:tcBorders>
              <w:top w:val="outset" w:sz="6" w:space="0" w:color="auto"/>
              <w:left w:val="outset" w:sz="6" w:space="0" w:color="auto"/>
              <w:bottom w:val="outset" w:sz="6" w:space="0" w:color="auto"/>
              <w:right w:val="outset" w:sz="6" w:space="0" w:color="auto"/>
            </w:tcBorders>
            <w:vAlign w:val="center"/>
            <w:hideMark/>
          </w:tcPr>
          <w:p w14:paraId="4E944C74" w14:textId="77777777"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Trace in printf style. </w:t>
            </w:r>
          </w:p>
        </w:tc>
      </w:tr>
      <w:tr w:rsidR="001C0A44" w:rsidRPr="000F6DDA" w14:paraId="4E944C7A" w14:textId="77777777" w:rsidTr="00703935">
        <w:trPr>
          <w:tblCellSpacing w:w="15" w:type="dxa"/>
        </w:trPr>
        <w:tc>
          <w:tcPr>
            <w:tcW w:w="2625" w:type="dxa"/>
            <w:tcBorders>
              <w:top w:val="outset" w:sz="6" w:space="0" w:color="auto"/>
              <w:left w:val="outset" w:sz="6" w:space="0" w:color="auto"/>
              <w:bottom w:val="outset" w:sz="6" w:space="0" w:color="auto"/>
              <w:right w:val="outset" w:sz="6" w:space="0" w:color="auto"/>
            </w:tcBorders>
            <w:vAlign w:val="center"/>
            <w:hideMark/>
          </w:tcPr>
          <w:p w14:paraId="4E944C76" w14:textId="77777777" w:rsidR="001C0A44" w:rsidRPr="000F6DDA" w:rsidRDefault="001C0A44" w:rsidP="007D32C1">
            <w:pPr>
              <w:spacing w:before="0" w:after="0"/>
              <w:rPr>
                <w:rFonts w:asciiTheme="minorHAnsi" w:hAnsiTheme="minorHAnsi" w:cstheme="minorHAnsi"/>
                <w:szCs w:val="22"/>
              </w:rPr>
            </w:pPr>
            <w:r w:rsidRPr="000F6DDA">
              <w:rPr>
                <w:rFonts w:asciiTheme="minorHAnsi" w:hAnsiTheme="minorHAnsi" w:cstheme="minorHAnsi"/>
                <w:szCs w:val="22"/>
              </w:rPr>
              <w:t xml:space="preserve">TRACE_MSG_LEV </w:t>
            </w:r>
          </w:p>
          <w:p w14:paraId="4E944C77" w14:textId="77777777" w:rsidR="001C0A44" w:rsidRPr="000F6DDA" w:rsidRDefault="001C0A44" w:rsidP="007D32C1">
            <w:pPr>
              <w:pStyle w:val="NormalWeb"/>
              <w:spacing w:before="0" w:beforeAutospacing="0" w:after="0" w:afterAutospacing="0"/>
              <w:rPr>
                <w:rFonts w:asciiTheme="minorHAnsi" w:hAnsiTheme="minorHAnsi" w:cstheme="minorHAnsi"/>
                <w:sz w:val="22"/>
                <w:szCs w:val="22"/>
              </w:rPr>
            </w:pPr>
            <w:r w:rsidRPr="000F6DDA">
              <w:rPr>
                <w:rFonts w:asciiTheme="minorHAnsi" w:hAnsiTheme="minorHAnsi" w:cstheme="minorHAnsi"/>
                <w:sz w:val="22"/>
                <w:szCs w:val="22"/>
              </w:rPr>
              <w:t xml:space="preserve">TRACE_LEV </w:t>
            </w:r>
          </w:p>
          <w:p w14:paraId="4E944C78" w14:textId="77777777" w:rsidR="001C0A44" w:rsidRPr="000F6DDA" w:rsidRDefault="001C0A44" w:rsidP="007D32C1">
            <w:pPr>
              <w:pStyle w:val="NormalWeb"/>
              <w:spacing w:before="0" w:beforeAutospacing="0" w:after="0" w:afterAutospacing="0"/>
              <w:rPr>
                <w:rFonts w:asciiTheme="minorHAnsi" w:hAnsiTheme="minorHAnsi" w:cstheme="minorHAnsi"/>
                <w:sz w:val="22"/>
                <w:szCs w:val="22"/>
              </w:rPr>
            </w:pPr>
            <w:r w:rsidRPr="000F6DDA">
              <w:rPr>
                <w:rFonts w:asciiTheme="minorHAnsi" w:hAnsiTheme="minorHAnsi" w:cstheme="minorHAnsi"/>
                <w:sz w:val="22"/>
                <w:szCs w:val="22"/>
              </w:rPr>
              <w:t xml:space="preserve">TRACE_PRINTF_LEV </w:t>
            </w:r>
          </w:p>
        </w:tc>
        <w:tc>
          <w:tcPr>
            <w:tcW w:w="6885" w:type="dxa"/>
            <w:tcBorders>
              <w:top w:val="outset" w:sz="6" w:space="0" w:color="auto"/>
              <w:left w:val="outset" w:sz="6" w:space="0" w:color="auto"/>
              <w:bottom w:val="outset" w:sz="6" w:space="0" w:color="auto"/>
              <w:right w:val="outset" w:sz="6" w:space="0" w:color="auto"/>
            </w:tcBorders>
            <w:vAlign w:val="center"/>
            <w:hideMark/>
          </w:tcPr>
          <w:p w14:paraId="4E944C79" w14:textId="77777777"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As TRACE* above but with a criticality level. </w:t>
            </w:r>
          </w:p>
        </w:tc>
      </w:tr>
      <w:tr w:rsidR="001C0A44" w:rsidRPr="000F6DDA" w14:paraId="4E944C7F" w14:textId="77777777" w:rsidTr="00703935">
        <w:trPr>
          <w:tblCellSpacing w:w="15" w:type="dxa"/>
        </w:trPr>
        <w:tc>
          <w:tcPr>
            <w:tcW w:w="2625" w:type="dxa"/>
            <w:tcBorders>
              <w:top w:val="outset" w:sz="6" w:space="0" w:color="auto"/>
              <w:left w:val="outset" w:sz="6" w:space="0" w:color="auto"/>
              <w:bottom w:val="outset" w:sz="6" w:space="0" w:color="auto"/>
              <w:right w:val="outset" w:sz="6" w:space="0" w:color="auto"/>
            </w:tcBorders>
            <w:vAlign w:val="center"/>
            <w:hideMark/>
          </w:tcPr>
          <w:p w14:paraId="4E944C7B" w14:textId="77777777" w:rsidR="001C0A44" w:rsidRPr="000F6DDA" w:rsidRDefault="001C0A44" w:rsidP="007D32C1">
            <w:pPr>
              <w:spacing w:before="0" w:after="0"/>
              <w:rPr>
                <w:rFonts w:asciiTheme="minorHAnsi" w:hAnsiTheme="minorHAnsi" w:cstheme="minorHAnsi"/>
                <w:szCs w:val="22"/>
              </w:rPr>
            </w:pPr>
            <w:r w:rsidRPr="000F6DDA">
              <w:rPr>
                <w:rFonts w:asciiTheme="minorHAnsi" w:hAnsiTheme="minorHAnsi" w:cstheme="minorHAnsi"/>
                <w:szCs w:val="22"/>
              </w:rPr>
              <w:t xml:space="preserve">TRACE_MSG_CAT </w:t>
            </w:r>
          </w:p>
          <w:p w14:paraId="4E944C7C" w14:textId="77777777" w:rsidR="001C0A44" w:rsidRPr="000F6DDA" w:rsidRDefault="001C0A44" w:rsidP="007D32C1">
            <w:pPr>
              <w:pStyle w:val="NormalWeb"/>
              <w:spacing w:before="0" w:beforeAutospacing="0" w:after="0" w:afterAutospacing="0"/>
              <w:rPr>
                <w:rFonts w:asciiTheme="minorHAnsi" w:hAnsiTheme="minorHAnsi" w:cstheme="minorHAnsi"/>
                <w:sz w:val="22"/>
                <w:szCs w:val="22"/>
              </w:rPr>
            </w:pPr>
            <w:r w:rsidRPr="000F6DDA">
              <w:rPr>
                <w:rFonts w:asciiTheme="minorHAnsi" w:hAnsiTheme="minorHAnsi" w:cstheme="minorHAnsi"/>
                <w:sz w:val="22"/>
                <w:szCs w:val="22"/>
              </w:rPr>
              <w:t xml:space="preserve">TRACE_CAT </w:t>
            </w:r>
          </w:p>
          <w:p w14:paraId="4E944C7D" w14:textId="77777777" w:rsidR="001C0A44" w:rsidRPr="000F6DDA" w:rsidRDefault="001C0A44" w:rsidP="007D32C1">
            <w:pPr>
              <w:pStyle w:val="NormalWeb"/>
              <w:spacing w:before="0" w:beforeAutospacing="0" w:after="0" w:afterAutospacing="0"/>
              <w:rPr>
                <w:rFonts w:asciiTheme="minorHAnsi" w:hAnsiTheme="minorHAnsi" w:cstheme="minorHAnsi"/>
                <w:sz w:val="22"/>
                <w:szCs w:val="22"/>
              </w:rPr>
            </w:pPr>
            <w:r w:rsidRPr="000F6DDA">
              <w:rPr>
                <w:rFonts w:asciiTheme="minorHAnsi" w:hAnsiTheme="minorHAnsi" w:cstheme="minorHAnsi"/>
                <w:sz w:val="22"/>
                <w:szCs w:val="22"/>
              </w:rPr>
              <w:t xml:space="preserve">TRACE_PRINTF_CAT </w:t>
            </w:r>
          </w:p>
        </w:tc>
        <w:tc>
          <w:tcPr>
            <w:tcW w:w="6885" w:type="dxa"/>
            <w:tcBorders>
              <w:top w:val="outset" w:sz="6" w:space="0" w:color="auto"/>
              <w:left w:val="outset" w:sz="6" w:space="0" w:color="auto"/>
              <w:bottom w:val="outset" w:sz="6" w:space="0" w:color="auto"/>
              <w:right w:val="outset" w:sz="6" w:space="0" w:color="auto"/>
            </w:tcBorders>
            <w:vAlign w:val="center"/>
            <w:hideMark/>
          </w:tcPr>
          <w:p w14:paraId="4E944C7E" w14:textId="77777777"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As TRACE*LEV above but with an additional user defined category. </w:t>
            </w:r>
          </w:p>
        </w:tc>
      </w:tr>
      <w:tr w:rsidR="001C0A44" w:rsidRPr="000F6DDA" w14:paraId="4E944C82" w14:textId="77777777" w:rsidTr="00703935">
        <w:trPr>
          <w:tblCellSpacing w:w="15" w:type="dxa"/>
        </w:trPr>
        <w:tc>
          <w:tcPr>
            <w:tcW w:w="2625" w:type="dxa"/>
            <w:tcBorders>
              <w:top w:val="outset" w:sz="6" w:space="0" w:color="auto"/>
              <w:left w:val="outset" w:sz="6" w:space="0" w:color="auto"/>
              <w:bottom w:val="outset" w:sz="6" w:space="0" w:color="auto"/>
              <w:right w:val="outset" w:sz="6" w:space="0" w:color="auto"/>
            </w:tcBorders>
            <w:vAlign w:val="center"/>
            <w:hideMark/>
          </w:tcPr>
          <w:p w14:paraId="4E944C80" w14:textId="77777777"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TRACE_HEX </w:t>
            </w:r>
          </w:p>
        </w:tc>
        <w:tc>
          <w:tcPr>
            <w:tcW w:w="6885" w:type="dxa"/>
            <w:tcBorders>
              <w:top w:val="outset" w:sz="6" w:space="0" w:color="auto"/>
              <w:left w:val="outset" w:sz="6" w:space="0" w:color="auto"/>
              <w:bottom w:val="outset" w:sz="6" w:space="0" w:color="auto"/>
              <w:right w:val="outset" w:sz="6" w:space="0" w:color="auto"/>
            </w:tcBorders>
            <w:vAlign w:val="center"/>
            <w:hideMark/>
          </w:tcPr>
          <w:p w14:paraId="4E944C81" w14:textId="77777777"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Trace a single u32 value as hex. </w:t>
            </w:r>
          </w:p>
        </w:tc>
      </w:tr>
      <w:tr w:rsidR="001C0A44" w:rsidRPr="000F6DDA" w14:paraId="4E944C85" w14:textId="77777777" w:rsidTr="00703935">
        <w:trPr>
          <w:tblCellSpacing w:w="15" w:type="dxa"/>
        </w:trPr>
        <w:tc>
          <w:tcPr>
            <w:tcW w:w="2625" w:type="dxa"/>
            <w:tcBorders>
              <w:top w:val="outset" w:sz="6" w:space="0" w:color="auto"/>
              <w:left w:val="outset" w:sz="6" w:space="0" w:color="auto"/>
              <w:bottom w:val="outset" w:sz="6" w:space="0" w:color="auto"/>
              <w:right w:val="outset" w:sz="6" w:space="0" w:color="auto"/>
            </w:tcBorders>
            <w:vAlign w:val="center"/>
            <w:hideMark/>
          </w:tcPr>
          <w:p w14:paraId="4E944C83" w14:textId="77777777"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TRACE_HEX_MSG </w:t>
            </w:r>
          </w:p>
        </w:tc>
        <w:tc>
          <w:tcPr>
            <w:tcW w:w="6885" w:type="dxa"/>
            <w:tcBorders>
              <w:top w:val="outset" w:sz="6" w:space="0" w:color="auto"/>
              <w:left w:val="outset" w:sz="6" w:space="0" w:color="auto"/>
              <w:bottom w:val="outset" w:sz="6" w:space="0" w:color="auto"/>
              <w:right w:val="outset" w:sz="6" w:space="0" w:color="auto"/>
            </w:tcBorders>
            <w:vAlign w:val="center"/>
            <w:hideMark/>
          </w:tcPr>
          <w:p w14:paraId="4E944C84" w14:textId="77777777"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Trace an array of u8 data as hex. </w:t>
            </w:r>
          </w:p>
        </w:tc>
      </w:tr>
    </w:tbl>
    <w:p w14:paraId="4E944C86" w14:textId="77777777" w:rsidR="001C0A44" w:rsidRPr="000F6DDA" w:rsidRDefault="001C0A44" w:rsidP="001C0A44">
      <w:pPr>
        <w:pStyle w:val="NormalWeb"/>
        <w:rPr>
          <w:rFonts w:asciiTheme="minorHAnsi" w:hAnsiTheme="minorHAnsi" w:cstheme="minorHAnsi"/>
          <w:sz w:val="22"/>
          <w:szCs w:val="22"/>
          <w:lang w:val="e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41"/>
        <w:gridCol w:w="7019"/>
      </w:tblGrid>
      <w:tr w:rsidR="001C0A44" w:rsidRPr="000F6DDA" w14:paraId="4E944C89" w14:textId="77777777" w:rsidTr="00703935">
        <w:trPr>
          <w:tblCellSpacing w:w="15" w:type="dxa"/>
        </w:trPr>
        <w:tc>
          <w:tcPr>
            <w:tcW w:w="2596" w:type="dxa"/>
            <w:tcBorders>
              <w:top w:val="outset" w:sz="6" w:space="0" w:color="auto"/>
              <w:left w:val="outset" w:sz="6" w:space="0" w:color="auto"/>
              <w:bottom w:val="outset" w:sz="6" w:space="0" w:color="auto"/>
              <w:right w:val="outset" w:sz="6" w:space="0" w:color="auto"/>
            </w:tcBorders>
            <w:shd w:val="clear" w:color="auto" w:fill="A6A6A6" w:themeFill="background1" w:themeFillShade="A6"/>
            <w:vAlign w:val="center"/>
            <w:hideMark/>
          </w:tcPr>
          <w:p w14:paraId="4E944C87" w14:textId="77777777" w:rsidR="001C0A44" w:rsidRPr="000F6DDA" w:rsidRDefault="001C0A44" w:rsidP="00FC2C96">
            <w:pPr>
              <w:rPr>
                <w:rFonts w:asciiTheme="minorHAnsi" w:hAnsiTheme="minorHAnsi" w:cstheme="minorHAnsi"/>
                <w:b/>
                <w:bCs/>
                <w:szCs w:val="22"/>
              </w:rPr>
            </w:pPr>
            <w:r w:rsidRPr="000F6DDA">
              <w:rPr>
                <w:rFonts w:asciiTheme="minorHAnsi" w:hAnsiTheme="minorHAnsi" w:cstheme="minorHAnsi"/>
                <w:b/>
                <w:bCs/>
                <w:szCs w:val="22"/>
              </w:rPr>
              <w:t xml:space="preserve">Macro </w:t>
            </w:r>
          </w:p>
        </w:tc>
        <w:tc>
          <w:tcPr>
            <w:tcW w:w="6974" w:type="dxa"/>
            <w:tcBorders>
              <w:top w:val="outset" w:sz="6" w:space="0" w:color="auto"/>
              <w:left w:val="outset" w:sz="6" w:space="0" w:color="auto"/>
              <w:bottom w:val="outset" w:sz="6" w:space="0" w:color="auto"/>
              <w:right w:val="outset" w:sz="6" w:space="0" w:color="auto"/>
            </w:tcBorders>
            <w:shd w:val="clear" w:color="auto" w:fill="A6A6A6" w:themeFill="background1" w:themeFillShade="A6"/>
            <w:vAlign w:val="center"/>
            <w:hideMark/>
          </w:tcPr>
          <w:p w14:paraId="4E944C88" w14:textId="77777777" w:rsidR="001C0A44" w:rsidRPr="000F6DDA" w:rsidRDefault="001C0A44" w:rsidP="00FC2C96">
            <w:pPr>
              <w:rPr>
                <w:rFonts w:asciiTheme="minorHAnsi" w:hAnsiTheme="minorHAnsi" w:cstheme="minorHAnsi"/>
                <w:b/>
                <w:bCs/>
                <w:szCs w:val="22"/>
              </w:rPr>
            </w:pPr>
            <w:r w:rsidRPr="000F6DDA">
              <w:rPr>
                <w:rFonts w:asciiTheme="minorHAnsi" w:hAnsiTheme="minorHAnsi" w:cstheme="minorHAnsi"/>
                <w:b/>
                <w:bCs/>
                <w:szCs w:val="22"/>
              </w:rPr>
              <w:t xml:space="preserve">Purpose </w:t>
            </w:r>
          </w:p>
        </w:tc>
      </w:tr>
      <w:tr w:rsidR="001C0A44" w:rsidRPr="000F6DDA" w14:paraId="4E944C90" w14:textId="77777777" w:rsidTr="00703935">
        <w:trPr>
          <w:tblCellSpacing w:w="15" w:type="dxa"/>
        </w:trPr>
        <w:tc>
          <w:tcPr>
            <w:tcW w:w="2596" w:type="dxa"/>
            <w:tcBorders>
              <w:top w:val="outset" w:sz="6" w:space="0" w:color="auto"/>
              <w:left w:val="outset" w:sz="6" w:space="0" w:color="auto"/>
              <w:bottom w:val="outset" w:sz="6" w:space="0" w:color="auto"/>
              <w:right w:val="outset" w:sz="6" w:space="0" w:color="auto"/>
            </w:tcBorders>
            <w:vAlign w:val="center"/>
            <w:hideMark/>
          </w:tcPr>
          <w:p w14:paraId="4E944C8A" w14:textId="77777777" w:rsidR="001C0A44" w:rsidRPr="000F6DDA" w:rsidRDefault="001C0A44" w:rsidP="007D32C1">
            <w:pPr>
              <w:spacing w:before="0" w:after="0"/>
              <w:rPr>
                <w:rFonts w:asciiTheme="minorHAnsi" w:hAnsiTheme="minorHAnsi" w:cstheme="minorHAnsi"/>
                <w:szCs w:val="22"/>
              </w:rPr>
            </w:pPr>
            <w:r w:rsidRPr="000F6DDA">
              <w:rPr>
                <w:rFonts w:asciiTheme="minorHAnsi" w:hAnsiTheme="minorHAnsi" w:cstheme="minorHAnsi"/>
                <w:szCs w:val="22"/>
              </w:rPr>
              <w:t xml:space="preserve">MESSAGE_TAG </w:t>
            </w:r>
          </w:p>
          <w:p w14:paraId="4E944C8B" w14:textId="77777777" w:rsidR="001C0A44" w:rsidRPr="000F6DDA" w:rsidRDefault="001C0A44" w:rsidP="007D32C1">
            <w:pPr>
              <w:pStyle w:val="NormalWeb"/>
              <w:spacing w:before="0" w:beforeAutospacing="0" w:after="0" w:afterAutospacing="0"/>
              <w:rPr>
                <w:rFonts w:asciiTheme="minorHAnsi" w:hAnsiTheme="minorHAnsi" w:cstheme="minorHAnsi"/>
                <w:sz w:val="22"/>
                <w:szCs w:val="22"/>
              </w:rPr>
            </w:pPr>
            <w:r w:rsidRPr="000F6DDA">
              <w:rPr>
                <w:rFonts w:asciiTheme="minorHAnsi" w:hAnsiTheme="minorHAnsi" w:cstheme="minorHAnsi"/>
                <w:sz w:val="22"/>
                <w:szCs w:val="22"/>
              </w:rPr>
              <w:t xml:space="preserve">MESSAGE_TAG_SHORT </w:t>
            </w:r>
          </w:p>
          <w:p w14:paraId="4E944C8C" w14:textId="77777777" w:rsidR="001C0A44" w:rsidRPr="000F6DDA" w:rsidRDefault="001C0A44" w:rsidP="007D32C1">
            <w:pPr>
              <w:pStyle w:val="NormalWeb"/>
              <w:spacing w:before="0" w:beforeAutospacing="0" w:after="0" w:afterAutospacing="0"/>
              <w:rPr>
                <w:rFonts w:asciiTheme="minorHAnsi" w:hAnsiTheme="minorHAnsi" w:cstheme="minorHAnsi"/>
                <w:sz w:val="22"/>
                <w:szCs w:val="22"/>
              </w:rPr>
            </w:pPr>
            <w:r w:rsidRPr="000F6DDA">
              <w:rPr>
                <w:rFonts w:asciiTheme="minorHAnsi" w:hAnsiTheme="minorHAnsi" w:cstheme="minorHAnsi"/>
                <w:sz w:val="22"/>
                <w:szCs w:val="22"/>
              </w:rPr>
              <w:t xml:space="preserve">MESSAGE_TAG_LEV </w:t>
            </w:r>
          </w:p>
          <w:p w14:paraId="4E944C8D" w14:textId="77777777" w:rsidR="001C0A44" w:rsidRPr="000F6DDA" w:rsidRDefault="001C0A44" w:rsidP="007D32C1">
            <w:pPr>
              <w:pStyle w:val="NormalWeb"/>
              <w:spacing w:before="0" w:beforeAutospacing="0" w:after="0" w:afterAutospacing="0"/>
              <w:rPr>
                <w:rFonts w:asciiTheme="minorHAnsi" w:hAnsiTheme="minorHAnsi" w:cstheme="minorHAnsi"/>
                <w:sz w:val="22"/>
                <w:szCs w:val="22"/>
              </w:rPr>
            </w:pPr>
            <w:r w:rsidRPr="000F6DDA">
              <w:rPr>
                <w:rFonts w:asciiTheme="minorHAnsi" w:hAnsiTheme="minorHAnsi" w:cstheme="minorHAnsi"/>
                <w:sz w:val="22"/>
                <w:szCs w:val="22"/>
              </w:rPr>
              <w:t xml:space="preserve">MESSAGE_TAG_SHORT_LEV </w:t>
            </w:r>
          </w:p>
          <w:p w14:paraId="4E944C8E" w14:textId="77777777" w:rsidR="001C0A44" w:rsidRPr="000F6DDA" w:rsidRDefault="001C0A44" w:rsidP="007D32C1">
            <w:pPr>
              <w:pStyle w:val="NormalWeb"/>
              <w:spacing w:before="0" w:beforeAutospacing="0" w:after="0" w:afterAutospacing="0"/>
              <w:rPr>
                <w:rFonts w:asciiTheme="minorHAnsi" w:hAnsiTheme="minorHAnsi" w:cstheme="minorHAnsi"/>
                <w:sz w:val="22"/>
                <w:szCs w:val="22"/>
              </w:rPr>
            </w:pPr>
            <w:r w:rsidRPr="000F6DDA">
              <w:rPr>
                <w:rFonts w:asciiTheme="minorHAnsi" w:hAnsiTheme="minorHAnsi" w:cstheme="minorHAnsi"/>
                <w:sz w:val="22"/>
                <w:szCs w:val="22"/>
              </w:rPr>
              <w:t xml:space="preserve">MESSAGE_TAG_SHORT_CAT </w:t>
            </w:r>
          </w:p>
        </w:tc>
        <w:tc>
          <w:tcPr>
            <w:tcW w:w="6974" w:type="dxa"/>
            <w:tcBorders>
              <w:top w:val="outset" w:sz="6" w:space="0" w:color="auto"/>
              <w:left w:val="outset" w:sz="6" w:space="0" w:color="auto"/>
              <w:bottom w:val="outset" w:sz="6" w:space="0" w:color="auto"/>
              <w:right w:val="outset" w:sz="6" w:space="0" w:color="auto"/>
            </w:tcBorders>
            <w:vAlign w:val="center"/>
            <w:hideMark/>
          </w:tcPr>
          <w:p w14:paraId="4E944C8F" w14:textId="77777777"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Macros for generating Protocol Professor style trace. </w:t>
            </w:r>
          </w:p>
        </w:tc>
      </w:tr>
    </w:tbl>
    <w:p w14:paraId="4E944C91" w14:textId="77777777" w:rsidR="001C0A44" w:rsidRPr="000F6DDA" w:rsidRDefault="001C0A44" w:rsidP="001C0A44">
      <w:pPr>
        <w:pStyle w:val="NormalWeb"/>
        <w:rPr>
          <w:rFonts w:asciiTheme="minorHAnsi" w:hAnsiTheme="minorHAnsi" w:cstheme="minorHAnsi"/>
          <w:sz w:val="22"/>
          <w:szCs w:val="22"/>
          <w:lang w:val="e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70"/>
        <w:gridCol w:w="6930"/>
      </w:tblGrid>
      <w:tr w:rsidR="001C0A44" w:rsidRPr="000F6DDA" w14:paraId="4E944C94" w14:textId="77777777" w:rsidTr="00FC2C96">
        <w:trPr>
          <w:tblCellSpacing w:w="15" w:type="dxa"/>
        </w:trPr>
        <w:tc>
          <w:tcPr>
            <w:tcW w:w="2625" w:type="dxa"/>
            <w:tcBorders>
              <w:top w:val="outset" w:sz="6" w:space="0" w:color="auto"/>
              <w:left w:val="outset" w:sz="6" w:space="0" w:color="auto"/>
              <w:bottom w:val="outset" w:sz="6" w:space="0" w:color="auto"/>
              <w:right w:val="outset" w:sz="6" w:space="0" w:color="auto"/>
            </w:tcBorders>
            <w:shd w:val="clear" w:color="auto" w:fill="A6A6A6" w:themeFill="background1" w:themeFillShade="A6"/>
            <w:vAlign w:val="center"/>
            <w:hideMark/>
          </w:tcPr>
          <w:p w14:paraId="4E944C92" w14:textId="77777777" w:rsidR="001C0A44" w:rsidRPr="000F6DDA" w:rsidRDefault="001C0A44">
            <w:pPr>
              <w:jc w:val="center"/>
              <w:rPr>
                <w:rFonts w:asciiTheme="minorHAnsi" w:hAnsiTheme="minorHAnsi" w:cstheme="minorHAnsi"/>
                <w:b/>
                <w:bCs/>
                <w:szCs w:val="22"/>
              </w:rPr>
            </w:pPr>
            <w:r w:rsidRPr="000F6DDA">
              <w:rPr>
                <w:rFonts w:asciiTheme="minorHAnsi" w:hAnsiTheme="minorHAnsi" w:cstheme="minorHAnsi"/>
                <w:b/>
                <w:bCs/>
                <w:szCs w:val="22"/>
              </w:rPr>
              <w:t xml:space="preserve">Macro </w:t>
            </w:r>
          </w:p>
        </w:tc>
        <w:tc>
          <w:tcPr>
            <w:tcW w:w="6885" w:type="dxa"/>
            <w:tcBorders>
              <w:top w:val="outset" w:sz="6" w:space="0" w:color="auto"/>
              <w:left w:val="outset" w:sz="6" w:space="0" w:color="auto"/>
              <w:bottom w:val="outset" w:sz="6" w:space="0" w:color="auto"/>
              <w:right w:val="outset" w:sz="6" w:space="0" w:color="auto"/>
            </w:tcBorders>
            <w:shd w:val="clear" w:color="auto" w:fill="A6A6A6" w:themeFill="background1" w:themeFillShade="A6"/>
            <w:vAlign w:val="center"/>
            <w:hideMark/>
          </w:tcPr>
          <w:p w14:paraId="4E944C93" w14:textId="77777777" w:rsidR="001C0A44" w:rsidRPr="000F6DDA" w:rsidRDefault="001C0A44">
            <w:pPr>
              <w:jc w:val="center"/>
              <w:rPr>
                <w:rFonts w:asciiTheme="minorHAnsi" w:hAnsiTheme="minorHAnsi" w:cstheme="minorHAnsi"/>
                <w:b/>
                <w:bCs/>
                <w:szCs w:val="22"/>
              </w:rPr>
            </w:pPr>
            <w:r w:rsidRPr="000F6DDA">
              <w:rPr>
                <w:rFonts w:asciiTheme="minorHAnsi" w:hAnsiTheme="minorHAnsi" w:cstheme="minorHAnsi"/>
                <w:b/>
                <w:bCs/>
                <w:szCs w:val="22"/>
              </w:rPr>
              <w:t xml:space="preserve">Purpose </w:t>
            </w:r>
          </w:p>
        </w:tc>
      </w:tr>
      <w:tr w:rsidR="001C0A44" w:rsidRPr="000F6DDA" w14:paraId="4E944C97" w14:textId="77777777" w:rsidTr="00FC2C96">
        <w:trPr>
          <w:tblCellSpacing w:w="15" w:type="dxa"/>
        </w:trPr>
        <w:tc>
          <w:tcPr>
            <w:tcW w:w="2625" w:type="dxa"/>
            <w:tcBorders>
              <w:top w:val="outset" w:sz="6" w:space="0" w:color="auto"/>
              <w:left w:val="outset" w:sz="6" w:space="0" w:color="auto"/>
              <w:bottom w:val="outset" w:sz="6" w:space="0" w:color="auto"/>
              <w:right w:val="outset" w:sz="6" w:space="0" w:color="auto"/>
            </w:tcBorders>
            <w:vAlign w:val="center"/>
            <w:hideMark/>
          </w:tcPr>
          <w:p w14:paraId="4E944C95" w14:textId="77777777"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AIRV_ASSERT </w:t>
            </w:r>
          </w:p>
        </w:tc>
        <w:tc>
          <w:tcPr>
            <w:tcW w:w="6885" w:type="dxa"/>
            <w:tcBorders>
              <w:top w:val="outset" w:sz="6" w:space="0" w:color="auto"/>
              <w:left w:val="outset" w:sz="6" w:space="0" w:color="auto"/>
              <w:bottom w:val="outset" w:sz="6" w:space="0" w:color="auto"/>
              <w:right w:val="outset" w:sz="6" w:space="0" w:color="auto"/>
            </w:tcBorders>
            <w:vAlign w:val="center"/>
            <w:hideMark/>
          </w:tcPr>
          <w:p w14:paraId="4E944C96" w14:textId="77777777"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Assert macro to use to capture coding bugs. </w:t>
            </w:r>
          </w:p>
        </w:tc>
      </w:tr>
      <w:tr w:rsidR="001C0A44" w:rsidRPr="000F6DDA" w14:paraId="4E944C9A" w14:textId="77777777" w:rsidTr="00FC2C96">
        <w:trPr>
          <w:tblCellSpacing w:w="15" w:type="dxa"/>
        </w:trPr>
        <w:tc>
          <w:tcPr>
            <w:tcW w:w="2625" w:type="dxa"/>
            <w:tcBorders>
              <w:top w:val="outset" w:sz="6" w:space="0" w:color="auto"/>
              <w:left w:val="outset" w:sz="6" w:space="0" w:color="auto"/>
              <w:bottom w:val="outset" w:sz="6" w:space="0" w:color="auto"/>
              <w:right w:val="outset" w:sz="6" w:space="0" w:color="auto"/>
            </w:tcBorders>
            <w:vAlign w:val="center"/>
            <w:hideMark/>
          </w:tcPr>
          <w:p w14:paraId="4E944C98" w14:textId="77777777"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AIRV_ASSERT_PRINTF </w:t>
            </w:r>
          </w:p>
        </w:tc>
        <w:tc>
          <w:tcPr>
            <w:tcW w:w="6885" w:type="dxa"/>
            <w:tcBorders>
              <w:top w:val="outset" w:sz="6" w:space="0" w:color="auto"/>
              <w:left w:val="outset" w:sz="6" w:space="0" w:color="auto"/>
              <w:bottom w:val="outset" w:sz="6" w:space="0" w:color="auto"/>
              <w:right w:val="outset" w:sz="6" w:space="0" w:color="auto"/>
            </w:tcBorders>
            <w:vAlign w:val="center"/>
            <w:hideMark/>
          </w:tcPr>
          <w:p w14:paraId="4E944C99" w14:textId="77777777" w:rsidR="001C0A44" w:rsidRPr="000F6DDA" w:rsidRDefault="001C0A44">
            <w:pPr>
              <w:rPr>
                <w:rFonts w:asciiTheme="minorHAnsi" w:hAnsiTheme="minorHAnsi" w:cstheme="minorHAnsi"/>
                <w:szCs w:val="22"/>
              </w:rPr>
            </w:pPr>
            <w:r w:rsidRPr="000F6DDA">
              <w:rPr>
                <w:rFonts w:asciiTheme="minorHAnsi" w:hAnsiTheme="minorHAnsi" w:cstheme="minorHAnsi"/>
                <w:szCs w:val="22"/>
              </w:rPr>
              <w:t xml:space="preserve">As AIRV_ASSERT with additional printf style message. </w:t>
            </w:r>
          </w:p>
        </w:tc>
      </w:tr>
    </w:tbl>
    <w:p w14:paraId="4E944C9B" w14:textId="77777777" w:rsidR="001C0A44" w:rsidRPr="007D32C1" w:rsidRDefault="001C0A44" w:rsidP="00064C42">
      <w:pPr>
        <w:pStyle w:val="Heading4"/>
        <w:tabs>
          <w:tab w:val="clear" w:pos="720"/>
          <w:tab w:val="left" w:pos="900"/>
        </w:tabs>
        <w:ind w:left="900" w:hanging="900"/>
        <w:rPr>
          <w:rFonts w:asciiTheme="minorHAnsi" w:hAnsiTheme="minorHAnsi" w:cstheme="minorHAnsi"/>
          <w:sz w:val="22"/>
          <w:szCs w:val="22"/>
          <w:lang w:val="en"/>
        </w:rPr>
      </w:pPr>
      <w:bookmarkStart w:id="873" w:name="Trace_Example"/>
      <w:bookmarkStart w:id="874" w:name="Trace_Levels_and_Categories"/>
      <w:bookmarkEnd w:id="873"/>
      <w:bookmarkEnd w:id="874"/>
      <w:r w:rsidRPr="007D32C1">
        <w:rPr>
          <w:rStyle w:val="mw-headline"/>
          <w:rFonts w:asciiTheme="minorHAnsi" w:hAnsiTheme="minorHAnsi" w:cstheme="minorHAnsi"/>
          <w:sz w:val="22"/>
          <w:szCs w:val="22"/>
          <w:lang w:val="en"/>
        </w:rPr>
        <w:t>Trace Levels and Categories</w:t>
      </w:r>
    </w:p>
    <w:p w14:paraId="4E944C9C" w14:textId="77777777" w:rsidR="001C0A44" w:rsidRPr="000F6DDA" w:rsidRDefault="001C0A44" w:rsidP="001C0A44">
      <w:pPr>
        <w:pStyle w:val="NormalWeb"/>
        <w:rPr>
          <w:rFonts w:asciiTheme="minorHAnsi" w:hAnsiTheme="minorHAnsi" w:cstheme="minorHAnsi"/>
          <w:sz w:val="22"/>
          <w:szCs w:val="22"/>
          <w:lang w:val="en"/>
        </w:rPr>
      </w:pPr>
      <w:r w:rsidRPr="000F6DDA">
        <w:rPr>
          <w:rFonts w:asciiTheme="minorHAnsi" w:hAnsiTheme="minorHAnsi" w:cstheme="minorHAnsi"/>
          <w:sz w:val="22"/>
          <w:szCs w:val="22"/>
          <w:lang w:val="en"/>
        </w:rPr>
        <w:t xml:space="preserve">There are three methods of expressing the "level" of a trace statement: </w:t>
      </w:r>
    </w:p>
    <w:p w14:paraId="4E944C9D" w14:textId="77777777" w:rsidR="001C0A44" w:rsidRPr="006D7123" w:rsidRDefault="001C0A44" w:rsidP="006D7123">
      <w:pPr>
        <w:rPr>
          <w:b/>
          <w:lang w:val="en"/>
        </w:rPr>
      </w:pPr>
      <w:bookmarkStart w:id="875" w:name="Default_Trace"/>
      <w:bookmarkEnd w:id="875"/>
      <w:r w:rsidRPr="006D7123">
        <w:rPr>
          <w:rStyle w:val="mw-headline"/>
          <w:b/>
          <w:szCs w:val="22"/>
          <w:lang w:val="en"/>
        </w:rPr>
        <w:t>Default Trace</w:t>
      </w:r>
    </w:p>
    <w:p w14:paraId="4E944C9E" w14:textId="77777777" w:rsidR="001C0A44" w:rsidRPr="000F6DDA" w:rsidRDefault="001C0A44" w:rsidP="001C0A44">
      <w:pPr>
        <w:pStyle w:val="NormalWeb"/>
        <w:rPr>
          <w:rFonts w:asciiTheme="minorHAnsi" w:hAnsiTheme="minorHAnsi" w:cstheme="minorHAnsi"/>
          <w:sz w:val="22"/>
          <w:szCs w:val="22"/>
          <w:lang w:val="en"/>
        </w:rPr>
      </w:pPr>
      <w:r w:rsidRPr="000F6DDA">
        <w:rPr>
          <w:rFonts w:asciiTheme="minorHAnsi" w:hAnsiTheme="minorHAnsi" w:cstheme="minorHAnsi"/>
          <w:sz w:val="22"/>
          <w:szCs w:val="22"/>
          <w:lang w:val="en"/>
        </w:rPr>
        <w:t xml:space="preserve">Use the macros that </w:t>
      </w:r>
      <w:r w:rsidR="00FC2C96">
        <w:rPr>
          <w:rFonts w:asciiTheme="minorHAnsi" w:hAnsiTheme="minorHAnsi" w:cstheme="minorHAnsi"/>
          <w:sz w:val="22"/>
          <w:szCs w:val="22"/>
          <w:lang w:val="en"/>
        </w:rPr>
        <w:t>do not</w:t>
      </w:r>
      <w:r w:rsidRPr="000F6DDA">
        <w:rPr>
          <w:rFonts w:asciiTheme="minorHAnsi" w:hAnsiTheme="minorHAnsi" w:cstheme="minorHAnsi"/>
          <w:sz w:val="22"/>
          <w:szCs w:val="22"/>
          <w:lang w:val="en"/>
        </w:rPr>
        <w:t xml:space="preserve"> take a level or category</w:t>
      </w:r>
      <w:r w:rsidR="00FC2C96">
        <w:rPr>
          <w:rFonts w:asciiTheme="minorHAnsi" w:hAnsiTheme="minorHAnsi" w:cstheme="minorHAnsi"/>
          <w:sz w:val="22"/>
          <w:szCs w:val="22"/>
          <w:lang w:val="en"/>
        </w:rPr>
        <w:t>,</w:t>
      </w:r>
      <w:r w:rsidRPr="000F6DDA">
        <w:rPr>
          <w:rFonts w:asciiTheme="minorHAnsi" w:hAnsiTheme="minorHAnsi" w:cstheme="minorHAnsi"/>
          <w:sz w:val="22"/>
          <w:szCs w:val="22"/>
          <w:lang w:val="en"/>
        </w:rPr>
        <w:t xml:space="preserve"> </w:t>
      </w:r>
      <w:r w:rsidR="00FC2C96">
        <w:rPr>
          <w:rFonts w:asciiTheme="minorHAnsi" w:hAnsiTheme="minorHAnsi" w:cstheme="minorHAnsi"/>
          <w:sz w:val="22"/>
          <w:szCs w:val="22"/>
          <w:lang w:val="en"/>
        </w:rPr>
        <w:t>for example,</w:t>
      </w:r>
      <w:r w:rsidRPr="000F6DDA">
        <w:rPr>
          <w:rFonts w:asciiTheme="minorHAnsi" w:hAnsiTheme="minorHAnsi" w:cstheme="minorHAnsi"/>
          <w:sz w:val="22"/>
          <w:szCs w:val="22"/>
          <w:lang w:val="en"/>
        </w:rPr>
        <w:t xml:space="preserve"> TRACE, TRACE_PRINTF. The criticality</w:t>
      </w:r>
      <w:r w:rsidR="00FC2C96">
        <w:rPr>
          <w:rFonts w:asciiTheme="minorHAnsi" w:hAnsiTheme="minorHAnsi" w:cstheme="minorHAnsi"/>
          <w:sz w:val="22"/>
          <w:szCs w:val="22"/>
          <w:lang w:val="en"/>
        </w:rPr>
        <w:t xml:space="preserve"> is</w:t>
      </w:r>
      <w:r w:rsidRPr="000F6DDA">
        <w:rPr>
          <w:rFonts w:asciiTheme="minorHAnsi" w:hAnsiTheme="minorHAnsi" w:cstheme="minorHAnsi"/>
          <w:sz w:val="22"/>
          <w:szCs w:val="22"/>
          <w:lang w:val="en"/>
        </w:rPr>
        <w:t xml:space="preserve"> assumed to be INFO and there </w:t>
      </w:r>
      <w:r w:rsidR="00FC2C96">
        <w:rPr>
          <w:rFonts w:asciiTheme="minorHAnsi" w:hAnsiTheme="minorHAnsi" w:cstheme="minorHAnsi"/>
          <w:sz w:val="22"/>
          <w:szCs w:val="22"/>
          <w:lang w:val="en"/>
        </w:rPr>
        <w:t>is</w:t>
      </w:r>
      <w:r w:rsidRPr="000F6DDA">
        <w:rPr>
          <w:rFonts w:asciiTheme="minorHAnsi" w:hAnsiTheme="minorHAnsi" w:cstheme="minorHAnsi"/>
          <w:sz w:val="22"/>
          <w:szCs w:val="22"/>
          <w:lang w:val="en"/>
        </w:rPr>
        <w:t xml:space="preserve"> no associated category. </w:t>
      </w:r>
    </w:p>
    <w:p w14:paraId="4E944C9F" w14:textId="77777777" w:rsidR="001C0A44" w:rsidRPr="000F6DDA" w:rsidRDefault="001C0A44" w:rsidP="001C0A44">
      <w:pPr>
        <w:pStyle w:val="NormalWeb"/>
        <w:rPr>
          <w:rFonts w:asciiTheme="minorHAnsi" w:hAnsiTheme="minorHAnsi" w:cstheme="minorHAnsi"/>
          <w:sz w:val="22"/>
          <w:szCs w:val="22"/>
          <w:lang w:val="en"/>
        </w:rPr>
      </w:pPr>
      <w:r w:rsidRPr="000F6DDA">
        <w:rPr>
          <w:rFonts w:asciiTheme="minorHAnsi" w:hAnsiTheme="minorHAnsi" w:cstheme="minorHAnsi"/>
          <w:sz w:val="22"/>
          <w:szCs w:val="22"/>
          <w:lang w:val="en"/>
        </w:rPr>
        <w:t xml:space="preserve">Turning INFO level on/off is the only way to control whether this trace is output or not. </w:t>
      </w:r>
    </w:p>
    <w:p w14:paraId="4E944CA0" w14:textId="77777777" w:rsidR="001C0A44" w:rsidRPr="006D7123" w:rsidRDefault="001C0A44" w:rsidP="006D7123">
      <w:pPr>
        <w:rPr>
          <w:b/>
          <w:lang w:val="en"/>
        </w:rPr>
      </w:pPr>
      <w:bookmarkStart w:id="876" w:name="Trace_Criticality"/>
      <w:bookmarkEnd w:id="876"/>
      <w:r w:rsidRPr="006D7123">
        <w:rPr>
          <w:rStyle w:val="mw-headline"/>
          <w:b/>
          <w:szCs w:val="22"/>
          <w:lang w:val="en"/>
        </w:rPr>
        <w:lastRenderedPageBreak/>
        <w:t>Trace Criticality</w:t>
      </w:r>
    </w:p>
    <w:p w14:paraId="4E944CA1" w14:textId="77777777" w:rsidR="001C0A44" w:rsidRPr="000F6DDA" w:rsidRDefault="001C0A44" w:rsidP="001C0A44">
      <w:pPr>
        <w:pStyle w:val="NormalWeb"/>
        <w:rPr>
          <w:rFonts w:asciiTheme="minorHAnsi" w:hAnsiTheme="minorHAnsi" w:cstheme="minorHAnsi"/>
          <w:sz w:val="22"/>
          <w:szCs w:val="22"/>
          <w:lang w:val="en"/>
        </w:rPr>
      </w:pPr>
      <w:r w:rsidRPr="000F6DDA">
        <w:rPr>
          <w:rFonts w:asciiTheme="minorHAnsi" w:hAnsiTheme="minorHAnsi" w:cstheme="minorHAnsi"/>
          <w:sz w:val="22"/>
          <w:szCs w:val="22"/>
          <w:lang w:val="en"/>
        </w:rPr>
        <w:t xml:space="preserve">Use the criticality levels along with a macro that accepts them </w:t>
      </w:r>
      <w:r w:rsidR="00FC2C96">
        <w:rPr>
          <w:rFonts w:asciiTheme="minorHAnsi" w:hAnsiTheme="minorHAnsi" w:cstheme="minorHAnsi"/>
          <w:sz w:val="22"/>
          <w:szCs w:val="22"/>
          <w:lang w:val="en"/>
        </w:rPr>
        <w:t>for example,</w:t>
      </w:r>
      <w:r w:rsidRPr="000F6DDA">
        <w:rPr>
          <w:rFonts w:asciiTheme="minorHAnsi" w:hAnsiTheme="minorHAnsi" w:cstheme="minorHAnsi"/>
          <w:sz w:val="22"/>
          <w:szCs w:val="22"/>
          <w:lang w:val="en"/>
        </w:rPr>
        <w:t xml:space="preserve"> </w:t>
      </w:r>
    </w:p>
    <w:p w14:paraId="4E944CA2" w14:textId="77777777" w:rsidR="001C0A44" w:rsidRPr="000F6DDA" w:rsidRDefault="001C0A44" w:rsidP="001C0A44">
      <w:pPr>
        <w:pStyle w:val="HTMLPreformatted"/>
        <w:rPr>
          <w:rFonts w:asciiTheme="minorHAnsi" w:hAnsiTheme="minorHAnsi" w:cstheme="minorHAnsi"/>
          <w:sz w:val="22"/>
          <w:szCs w:val="22"/>
          <w:lang w:val="en"/>
        </w:rPr>
      </w:pPr>
      <w:r w:rsidRPr="000F6DDA">
        <w:rPr>
          <w:rFonts w:asciiTheme="minorHAnsi" w:hAnsiTheme="minorHAnsi" w:cstheme="minorHAnsi"/>
          <w:sz w:val="22"/>
          <w:szCs w:val="22"/>
          <w:lang w:val="en"/>
        </w:rPr>
        <w:t>TRACE_</w:t>
      </w:r>
      <w:r w:rsidR="005C5406" w:rsidRPr="000F6DDA">
        <w:rPr>
          <w:rFonts w:asciiTheme="minorHAnsi" w:hAnsiTheme="minorHAnsi" w:cstheme="minorHAnsi"/>
          <w:sz w:val="22"/>
          <w:szCs w:val="22"/>
          <w:lang w:val="en"/>
        </w:rPr>
        <w:t>LEV</w:t>
      </w:r>
      <w:r w:rsidR="005C5406" w:rsidRPr="000F6DDA">
        <w:rPr>
          <w:rFonts w:asciiTheme="minorHAnsi" w:hAnsiTheme="minorHAnsi" w:cstheme="minorHAnsi"/>
          <w:color w:val="009900"/>
          <w:sz w:val="22"/>
          <w:szCs w:val="22"/>
          <w:lang w:val="en"/>
        </w:rPr>
        <w:t xml:space="preserve"> (</w:t>
      </w:r>
      <w:r w:rsidRPr="000F6DDA">
        <w:rPr>
          <w:rFonts w:asciiTheme="minorHAnsi" w:hAnsiTheme="minorHAnsi" w:cstheme="minorHAnsi"/>
          <w:sz w:val="22"/>
          <w:szCs w:val="22"/>
          <w:lang w:val="en"/>
        </w:rPr>
        <w:t>TRACE_VERBOSE</w:t>
      </w:r>
      <w:r w:rsidRPr="00F11A87">
        <w:rPr>
          <w:rFonts w:asciiTheme="minorHAnsi" w:hAnsiTheme="minorHAnsi" w:cstheme="minorHAnsi"/>
          <w:color w:val="000000" w:themeColor="text1"/>
          <w:sz w:val="22"/>
          <w:szCs w:val="22"/>
          <w:lang w:val="en"/>
        </w:rPr>
        <w:t xml:space="preserve">, "Some verbose trace of a variable", </w:t>
      </w:r>
      <w:r w:rsidRPr="000F6DDA">
        <w:rPr>
          <w:rFonts w:asciiTheme="minorHAnsi" w:hAnsiTheme="minorHAnsi" w:cstheme="minorHAnsi"/>
          <w:sz w:val="22"/>
          <w:szCs w:val="22"/>
          <w:lang w:val="en"/>
        </w:rPr>
        <w:t>myVar</w:t>
      </w:r>
      <w:r w:rsidRPr="000F6DDA">
        <w:rPr>
          <w:rFonts w:asciiTheme="minorHAnsi" w:hAnsiTheme="minorHAnsi" w:cstheme="minorHAnsi"/>
          <w:color w:val="009900"/>
          <w:sz w:val="22"/>
          <w:szCs w:val="22"/>
          <w:lang w:val="en"/>
        </w:rPr>
        <w:t>)</w:t>
      </w:r>
      <w:r w:rsidRPr="000F6DDA">
        <w:rPr>
          <w:rFonts w:asciiTheme="minorHAnsi" w:hAnsiTheme="minorHAnsi" w:cstheme="minorHAnsi"/>
          <w:sz w:val="22"/>
          <w:szCs w:val="22"/>
          <w:lang w:val="en"/>
        </w:rPr>
        <w:t>;</w:t>
      </w:r>
    </w:p>
    <w:p w14:paraId="4E944CA3" w14:textId="77777777" w:rsidR="001C0A44" w:rsidRPr="000F6DDA" w:rsidRDefault="001C0A44" w:rsidP="001C0A44">
      <w:pPr>
        <w:pStyle w:val="HTMLPreformatted"/>
        <w:rPr>
          <w:rFonts w:asciiTheme="minorHAnsi" w:hAnsiTheme="minorHAnsi" w:cstheme="minorHAnsi"/>
          <w:sz w:val="22"/>
          <w:szCs w:val="22"/>
          <w:lang w:val="en"/>
        </w:rPr>
      </w:pPr>
      <w:r w:rsidRPr="000F6DDA">
        <w:rPr>
          <w:rFonts w:asciiTheme="minorHAnsi" w:hAnsiTheme="minorHAnsi" w:cstheme="minorHAnsi"/>
          <w:sz w:val="22"/>
          <w:szCs w:val="22"/>
          <w:lang w:val="en"/>
        </w:rPr>
        <w:t>TRACE_PRINTF_</w:t>
      </w:r>
      <w:r w:rsidR="005C5406" w:rsidRPr="000F6DDA">
        <w:rPr>
          <w:rFonts w:asciiTheme="minorHAnsi" w:hAnsiTheme="minorHAnsi" w:cstheme="minorHAnsi"/>
          <w:sz w:val="22"/>
          <w:szCs w:val="22"/>
          <w:lang w:val="en"/>
        </w:rPr>
        <w:t>LEV</w:t>
      </w:r>
      <w:r w:rsidR="005C5406" w:rsidRPr="000F6DDA">
        <w:rPr>
          <w:rFonts w:asciiTheme="minorHAnsi" w:hAnsiTheme="minorHAnsi" w:cstheme="minorHAnsi"/>
          <w:color w:val="009900"/>
          <w:sz w:val="22"/>
          <w:szCs w:val="22"/>
          <w:lang w:val="en"/>
        </w:rPr>
        <w:t xml:space="preserve"> (</w:t>
      </w:r>
      <w:r w:rsidRPr="000F6DDA">
        <w:rPr>
          <w:rFonts w:asciiTheme="minorHAnsi" w:hAnsiTheme="minorHAnsi" w:cstheme="minorHAnsi"/>
          <w:sz w:val="22"/>
          <w:szCs w:val="22"/>
          <w:lang w:val="en"/>
        </w:rPr>
        <w:t xml:space="preserve">TRACE_CRITICAL, </w:t>
      </w:r>
      <w:r w:rsidRPr="00F11A87">
        <w:rPr>
          <w:rFonts w:asciiTheme="minorHAnsi" w:hAnsiTheme="minorHAnsi" w:cstheme="minorHAnsi"/>
          <w:color w:val="000000" w:themeColor="text1"/>
          <w:sz w:val="22"/>
          <w:szCs w:val="22"/>
          <w:lang w:val="en"/>
        </w:rPr>
        <w:t xml:space="preserve">"Uh oh, check this a=%lu, b=%s", </w:t>
      </w:r>
      <w:r w:rsidRPr="000F6DDA">
        <w:rPr>
          <w:rFonts w:asciiTheme="minorHAnsi" w:hAnsiTheme="minorHAnsi" w:cstheme="minorHAnsi"/>
          <w:sz w:val="22"/>
          <w:szCs w:val="22"/>
          <w:lang w:val="en"/>
        </w:rPr>
        <w:t>myU32, myStr</w:t>
      </w:r>
      <w:r w:rsidRPr="000F6DDA">
        <w:rPr>
          <w:rFonts w:asciiTheme="minorHAnsi" w:hAnsiTheme="minorHAnsi" w:cstheme="minorHAnsi"/>
          <w:color w:val="009900"/>
          <w:sz w:val="22"/>
          <w:szCs w:val="22"/>
          <w:lang w:val="en"/>
        </w:rPr>
        <w:t>)</w:t>
      </w:r>
      <w:r w:rsidRPr="000F6DDA">
        <w:rPr>
          <w:rFonts w:asciiTheme="minorHAnsi" w:hAnsiTheme="minorHAnsi" w:cstheme="minorHAnsi"/>
          <w:sz w:val="22"/>
          <w:szCs w:val="22"/>
          <w:lang w:val="en"/>
        </w:rPr>
        <w:t>;</w:t>
      </w:r>
    </w:p>
    <w:p w14:paraId="4E944CA4" w14:textId="77777777" w:rsidR="00FA07BA" w:rsidRDefault="00FA07BA" w:rsidP="006D7123">
      <w:pPr>
        <w:rPr>
          <w:rStyle w:val="mw-headline"/>
          <w:b/>
          <w:szCs w:val="22"/>
          <w:lang w:val="en"/>
        </w:rPr>
      </w:pPr>
      <w:bookmarkStart w:id="877" w:name="Trace_Categories"/>
      <w:bookmarkEnd w:id="877"/>
    </w:p>
    <w:p w14:paraId="4E944CA5" w14:textId="77777777" w:rsidR="001C0A44" w:rsidRPr="006D7123" w:rsidRDefault="001C0A44" w:rsidP="006D7123">
      <w:pPr>
        <w:rPr>
          <w:b/>
          <w:lang w:val="en"/>
        </w:rPr>
      </w:pPr>
      <w:r w:rsidRPr="006D7123">
        <w:rPr>
          <w:rStyle w:val="mw-headline"/>
          <w:b/>
          <w:szCs w:val="22"/>
          <w:lang w:val="en"/>
        </w:rPr>
        <w:t>Trace Categories</w:t>
      </w:r>
    </w:p>
    <w:p w14:paraId="4E944CA6" w14:textId="77777777" w:rsidR="001C0A44" w:rsidRPr="000F6DDA" w:rsidRDefault="005C5406" w:rsidP="001C0A44">
      <w:pPr>
        <w:pStyle w:val="NormalWeb"/>
        <w:rPr>
          <w:rFonts w:asciiTheme="minorHAnsi" w:hAnsiTheme="minorHAnsi" w:cstheme="minorHAnsi"/>
          <w:sz w:val="22"/>
          <w:szCs w:val="22"/>
          <w:lang w:val="en"/>
        </w:rPr>
      </w:pPr>
      <w:r w:rsidRPr="000F6DDA">
        <w:rPr>
          <w:rFonts w:asciiTheme="minorHAnsi" w:hAnsiTheme="minorHAnsi" w:cstheme="minorHAnsi"/>
          <w:sz w:val="22"/>
          <w:szCs w:val="22"/>
          <w:lang w:val="en"/>
        </w:rPr>
        <w:t>U</w:t>
      </w:r>
      <w:r w:rsidR="001C0A44" w:rsidRPr="000F6DDA">
        <w:rPr>
          <w:rFonts w:asciiTheme="minorHAnsi" w:hAnsiTheme="minorHAnsi" w:cstheme="minorHAnsi"/>
          <w:sz w:val="22"/>
          <w:szCs w:val="22"/>
          <w:lang w:val="en"/>
        </w:rPr>
        <w:t>ser defined categories</w:t>
      </w:r>
      <w:r w:rsidRPr="000F6DDA">
        <w:rPr>
          <w:rFonts w:asciiTheme="minorHAnsi" w:hAnsiTheme="minorHAnsi" w:cstheme="minorHAnsi"/>
          <w:sz w:val="22"/>
          <w:szCs w:val="22"/>
          <w:lang w:val="en"/>
        </w:rPr>
        <w:t xml:space="preserve"> </w:t>
      </w:r>
      <w:r w:rsidR="00FC2C96">
        <w:rPr>
          <w:rFonts w:asciiTheme="minorHAnsi" w:hAnsiTheme="minorHAnsi" w:cstheme="minorHAnsi"/>
          <w:sz w:val="22"/>
          <w:szCs w:val="22"/>
          <w:lang w:val="en"/>
        </w:rPr>
        <w:t>are</w:t>
      </w:r>
      <w:r w:rsidRPr="000F6DDA">
        <w:rPr>
          <w:rFonts w:asciiTheme="minorHAnsi" w:hAnsiTheme="minorHAnsi" w:cstheme="minorHAnsi"/>
          <w:sz w:val="22"/>
          <w:szCs w:val="22"/>
          <w:lang w:val="en"/>
        </w:rPr>
        <w:t xml:space="preserve"> used on</w:t>
      </w:r>
      <w:r w:rsidR="001C0A44" w:rsidRPr="000F6DDA">
        <w:rPr>
          <w:rFonts w:asciiTheme="minorHAnsi" w:hAnsiTheme="minorHAnsi" w:cstheme="minorHAnsi"/>
          <w:sz w:val="22"/>
          <w:szCs w:val="22"/>
          <w:lang w:val="en"/>
        </w:rPr>
        <w:t xml:space="preserve"> the _CAT macros to express trace categories as </w:t>
      </w:r>
      <w:r w:rsidRPr="000F6DDA">
        <w:rPr>
          <w:rFonts w:asciiTheme="minorHAnsi" w:hAnsiTheme="minorHAnsi" w:cstheme="minorHAnsi"/>
          <w:sz w:val="22"/>
          <w:szCs w:val="22"/>
          <w:lang w:val="en"/>
        </w:rPr>
        <w:t>per user</w:t>
      </w:r>
      <w:r w:rsidR="001C0A44" w:rsidRPr="000F6DDA">
        <w:rPr>
          <w:rFonts w:asciiTheme="minorHAnsi" w:hAnsiTheme="minorHAnsi" w:cstheme="minorHAnsi"/>
          <w:sz w:val="22"/>
          <w:szCs w:val="22"/>
          <w:lang w:val="en"/>
        </w:rPr>
        <w:t xml:space="preserve"> </w:t>
      </w:r>
      <w:r w:rsidRPr="000F6DDA">
        <w:rPr>
          <w:rFonts w:asciiTheme="minorHAnsi" w:hAnsiTheme="minorHAnsi" w:cstheme="minorHAnsi"/>
          <w:sz w:val="22"/>
          <w:szCs w:val="22"/>
          <w:lang w:val="en"/>
        </w:rPr>
        <w:t>convenience.</w:t>
      </w:r>
      <w:r w:rsidR="001C0A44" w:rsidRPr="000F6DDA">
        <w:rPr>
          <w:rFonts w:asciiTheme="minorHAnsi" w:hAnsiTheme="minorHAnsi" w:cstheme="minorHAnsi"/>
          <w:sz w:val="22"/>
          <w:szCs w:val="22"/>
          <w:lang w:val="en"/>
        </w:rPr>
        <w:t xml:space="preserve"> </w:t>
      </w:r>
    </w:p>
    <w:p w14:paraId="4E944CA7" w14:textId="77777777" w:rsidR="001C0A44" w:rsidRPr="000F6DDA" w:rsidRDefault="001C0A44" w:rsidP="001C0A44">
      <w:pPr>
        <w:pStyle w:val="NormalWeb"/>
        <w:rPr>
          <w:rFonts w:asciiTheme="minorHAnsi" w:hAnsiTheme="minorHAnsi" w:cstheme="minorHAnsi"/>
          <w:sz w:val="22"/>
          <w:szCs w:val="22"/>
          <w:lang w:val="en"/>
        </w:rPr>
      </w:pPr>
      <w:r w:rsidRPr="000F6DDA">
        <w:rPr>
          <w:rFonts w:asciiTheme="minorHAnsi" w:hAnsiTheme="minorHAnsi" w:cstheme="minorHAnsi"/>
          <w:sz w:val="22"/>
          <w:szCs w:val="22"/>
          <w:lang w:val="en"/>
        </w:rPr>
        <w:t xml:space="preserve">Trace categories are defined as a bit mask that is unique to a particular application. So for the l1l2 categories we have: </w:t>
      </w:r>
    </w:p>
    <w:p w14:paraId="4E944CA8" w14:textId="77777777" w:rsidR="001C0A44" w:rsidRPr="000F6DDA" w:rsidRDefault="001C0A44" w:rsidP="001C0A44">
      <w:pPr>
        <w:pStyle w:val="HTMLPreformatted"/>
        <w:rPr>
          <w:rFonts w:asciiTheme="minorHAnsi" w:hAnsiTheme="minorHAnsi" w:cstheme="minorHAnsi"/>
          <w:sz w:val="22"/>
          <w:szCs w:val="22"/>
          <w:lang w:val="en"/>
        </w:rPr>
      </w:pPr>
      <w:r w:rsidRPr="00E54AD8">
        <w:rPr>
          <w:rFonts w:asciiTheme="minorHAnsi" w:hAnsiTheme="minorHAnsi" w:cstheme="minorHAnsi"/>
          <w:b/>
          <w:sz w:val="22"/>
          <w:szCs w:val="22"/>
          <w:lang w:val="en"/>
        </w:rPr>
        <w:t>static const</w:t>
      </w:r>
      <w:r w:rsidR="005C5406" w:rsidRPr="00E54AD8">
        <w:rPr>
          <w:rFonts w:asciiTheme="minorHAnsi" w:hAnsiTheme="minorHAnsi" w:cstheme="minorHAnsi"/>
          <w:sz w:val="22"/>
          <w:szCs w:val="22"/>
          <w:lang w:val="en"/>
        </w:rPr>
        <w:t xml:space="preserve"> </w:t>
      </w:r>
      <w:r w:rsidR="005C5406" w:rsidRPr="000F6DDA">
        <w:rPr>
          <w:rFonts w:asciiTheme="minorHAnsi" w:hAnsiTheme="minorHAnsi" w:cstheme="minorHAnsi"/>
          <w:sz w:val="22"/>
          <w:szCs w:val="22"/>
          <w:lang w:val="en"/>
        </w:rPr>
        <w:t>u32 TRACE_CAT_OAM</w:t>
      </w:r>
      <w:r w:rsidRPr="000F6DDA">
        <w:rPr>
          <w:rFonts w:asciiTheme="minorHAnsi" w:hAnsiTheme="minorHAnsi" w:cstheme="minorHAnsi"/>
          <w:sz w:val="22"/>
          <w:szCs w:val="22"/>
          <w:lang w:val="en"/>
        </w:rPr>
        <w:t xml:space="preserve">  </w:t>
      </w:r>
      <w:r w:rsidRPr="000F6DDA">
        <w:rPr>
          <w:rFonts w:asciiTheme="minorHAnsi" w:hAnsiTheme="minorHAnsi" w:cstheme="minorHAnsi"/>
          <w:color w:val="339933"/>
          <w:sz w:val="22"/>
          <w:szCs w:val="22"/>
          <w:lang w:val="en"/>
        </w:rPr>
        <w:t>=</w:t>
      </w:r>
      <w:r w:rsidRPr="000F6DDA">
        <w:rPr>
          <w:rFonts w:asciiTheme="minorHAnsi" w:hAnsiTheme="minorHAnsi" w:cstheme="minorHAnsi"/>
          <w:sz w:val="22"/>
          <w:szCs w:val="22"/>
          <w:lang w:val="en"/>
        </w:rPr>
        <w:t xml:space="preserve"> 0x00000001;</w:t>
      </w:r>
    </w:p>
    <w:p w14:paraId="4E944CA9" w14:textId="77777777" w:rsidR="001C0A44" w:rsidRPr="000F6DDA" w:rsidRDefault="001C0A44" w:rsidP="001C0A44">
      <w:pPr>
        <w:pStyle w:val="NormalWeb"/>
        <w:rPr>
          <w:rFonts w:asciiTheme="minorHAnsi" w:hAnsiTheme="minorHAnsi" w:cstheme="minorHAnsi"/>
          <w:sz w:val="22"/>
          <w:szCs w:val="22"/>
          <w:lang w:val="en"/>
        </w:rPr>
      </w:pPr>
      <w:r w:rsidRPr="000F6DDA">
        <w:rPr>
          <w:rFonts w:asciiTheme="minorHAnsi" w:hAnsiTheme="minorHAnsi" w:cstheme="minorHAnsi"/>
          <w:sz w:val="22"/>
          <w:szCs w:val="22"/>
          <w:lang w:val="en"/>
        </w:rPr>
        <w:t xml:space="preserve">These categories have to be registered at runtime: </w:t>
      </w:r>
    </w:p>
    <w:p w14:paraId="4E944CAA" w14:textId="77777777" w:rsidR="001C0A44" w:rsidRPr="000F6DDA" w:rsidRDefault="001C0A44" w:rsidP="001C0A44">
      <w:pPr>
        <w:pStyle w:val="HTMLPreformatted"/>
        <w:rPr>
          <w:rFonts w:asciiTheme="minorHAnsi" w:hAnsiTheme="minorHAnsi" w:cstheme="minorHAnsi"/>
          <w:sz w:val="22"/>
          <w:szCs w:val="22"/>
          <w:lang w:val="en"/>
        </w:rPr>
      </w:pPr>
      <w:r w:rsidRPr="000F6DDA">
        <w:rPr>
          <w:rFonts w:asciiTheme="minorHAnsi" w:hAnsiTheme="minorHAnsi" w:cstheme="minorHAnsi"/>
          <w:sz w:val="22"/>
          <w:szCs w:val="22"/>
          <w:lang w:val="en"/>
        </w:rPr>
        <w:t>Trace</w:t>
      </w:r>
      <w:r w:rsidRPr="000F6DDA">
        <w:rPr>
          <w:rFonts w:asciiTheme="minorHAnsi" w:hAnsiTheme="minorHAnsi" w:cstheme="minorHAnsi"/>
          <w:color w:val="339933"/>
          <w:sz w:val="22"/>
          <w:szCs w:val="22"/>
          <w:lang w:val="en"/>
        </w:rPr>
        <w:t>::</w:t>
      </w:r>
      <w:r w:rsidRPr="000F6DDA">
        <w:rPr>
          <w:rFonts w:asciiTheme="minorHAnsi" w:hAnsiTheme="minorHAnsi" w:cstheme="minorHAnsi"/>
          <w:color w:val="202020"/>
          <w:sz w:val="22"/>
          <w:szCs w:val="22"/>
          <w:lang w:val="en"/>
        </w:rPr>
        <w:t>GetInstance</w:t>
      </w:r>
      <w:r w:rsidRPr="000F6DDA">
        <w:rPr>
          <w:rFonts w:asciiTheme="minorHAnsi" w:hAnsiTheme="minorHAnsi" w:cstheme="minorHAnsi"/>
          <w:color w:val="009900"/>
          <w:sz w:val="22"/>
          <w:szCs w:val="22"/>
          <w:lang w:val="en"/>
        </w:rPr>
        <w:t>()</w:t>
      </w:r>
      <w:r w:rsidRPr="000F6DDA">
        <w:rPr>
          <w:rFonts w:asciiTheme="minorHAnsi" w:hAnsiTheme="minorHAnsi" w:cstheme="minorHAnsi"/>
          <w:color w:val="339933"/>
          <w:sz w:val="22"/>
          <w:szCs w:val="22"/>
          <w:lang w:val="en"/>
        </w:rPr>
        <w:t>-</w:t>
      </w:r>
      <w:r w:rsidRPr="000F6DDA">
        <w:rPr>
          <w:rFonts w:asciiTheme="minorHAnsi" w:hAnsiTheme="minorHAnsi" w:cstheme="minorHAnsi"/>
          <w:sz w:val="22"/>
          <w:szCs w:val="22"/>
          <w:lang w:val="en"/>
        </w:rPr>
        <w:t>&gt;RegisterTraceCategory</w:t>
      </w:r>
      <w:r w:rsidRPr="000F6DDA">
        <w:rPr>
          <w:rFonts w:asciiTheme="minorHAnsi" w:hAnsiTheme="minorHAnsi" w:cstheme="minorHAnsi"/>
          <w:color w:val="009900"/>
          <w:sz w:val="22"/>
          <w:szCs w:val="22"/>
          <w:lang w:val="en"/>
        </w:rPr>
        <w:t>(</w:t>
      </w:r>
      <w:r w:rsidRPr="000F6DDA">
        <w:rPr>
          <w:rFonts w:asciiTheme="minorHAnsi" w:hAnsiTheme="minorHAnsi" w:cstheme="minorHAnsi"/>
          <w:sz w:val="22"/>
          <w:szCs w:val="22"/>
          <w:lang w:val="en"/>
        </w:rPr>
        <w:t>TRACE_CAT_</w:t>
      </w:r>
      <w:r w:rsidR="005C5406" w:rsidRPr="000F6DDA">
        <w:rPr>
          <w:rFonts w:asciiTheme="minorHAnsi" w:hAnsiTheme="minorHAnsi" w:cstheme="minorHAnsi"/>
          <w:sz w:val="22"/>
          <w:szCs w:val="22"/>
          <w:lang w:val="en"/>
        </w:rPr>
        <w:t>OAM</w:t>
      </w:r>
      <w:r w:rsidRPr="000F6DDA">
        <w:rPr>
          <w:rFonts w:asciiTheme="minorHAnsi" w:hAnsiTheme="minorHAnsi" w:cstheme="minorHAnsi"/>
          <w:sz w:val="22"/>
          <w:szCs w:val="22"/>
          <w:lang w:val="en"/>
        </w:rPr>
        <w:t xml:space="preserve">, </w:t>
      </w:r>
      <w:r w:rsidRPr="00F11A87">
        <w:rPr>
          <w:rFonts w:asciiTheme="minorHAnsi" w:hAnsiTheme="minorHAnsi" w:cstheme="minorHAnsi"/>
          <w:color w:val="000000" w:themeColor="text1"/>
          <w:sz w:val="22"/>
          <w:szCs w:val="22"/>
          <w:lang w:val="en"/>
        </w:rPr>
        <w:t>"</w:t>
      </w:r>
      <w:r w:rsidR="000F6DDA" w:rsidRPr="00F11A87">
        <w:rPr>
          <w:rFonts w:asciiTheme="minorHAnsi" w:hAnsiTheme="minorHAnsi" w:cstheme="minorHAnsi"/>
          <w:color w:val="000000" w:themeColor="text1"/>
          <w:sz w:val="22"/>
          <w:szCs w:val="22"/>
          <w:lang w:val="en"/>
        </w:rPr>
        <w:t>OAM</w:t>
      </w:r>
      <w:r w:rsidRPr="00F11A87">
        <w:rPr>
          <w:rFonts w:asciiTheme="minorHAnsi" w:hAnsiTheme="minorHAnsi" w:cstheme="minorHAnsi"/>
          <w:color w:val="000000" w:themeColor="text1"/>
          <w:sz w:val="22"/>
          <w:szCs w:val="22"/>
          <w:lang w:val="en"/>
        </w:rPr>
        <w:t>");</w:t>
      </w:r>
    </w:p>
    <w:p w14:paraId="4E944CAB" w14:textId="77777777" w:rsidR="001C0A44" w:rsidRPr="000F6DDA" w:rsidRDefault="001C0A44" w:rsidP="001C0A44">
      <w:pPr>
        <w:pStyle w:val="NormalWeb"/>
        <w:rPr>
          <w:rFonts w:asciiTheme="minorHAnsi" w:hAnsiTheme="minorHAnsi" w:cstheme="minorHAnsi"/>
          <w:sz w:val="22"/>
          <w:szCs w:val="22"/>
          <w:lang w:val="en"/>
        </w:rPr>
      </w:pPr>
      <w:r w:rsidRPr="000F6DDA">
        <w:rPr>
          <w:rFonts w:asciiTheme="minorHAnsi" w:hAnsiTheme="minorHAnsi" w:cstheme="minorHAnsi"/>
          <w:sz w:val="22"/>
          <w:szCs w:val="22"/>
          <w:lang w:val="en"/>
        </w:rPr>
        <w:t xml:space="preserve">Then </w:t>
      </w:r>
      <w:r w:rsidR="000F6DDA" w:rsidRPr="000F6DDA">
        <w:rPr>
          <w:rFonts w:asciiTheme="minorHAnsi" w:hAnsiTheme="minorHAnsi" w:cstheme="minorHAnsi"/>
          <w:sz w:val="22"/>
          <w:szCs w:val="22"/>
          <w:lang w:val="en"/>
        </w:rPr>
        <w:t xml:space="preserve">the _CAT macros </w:t>
      </w:r>
      <w:r w:rsidR="00FC2C96">
        <w:rPr>
          <w:rFonts w:asciiTheme="minorHAnsi" w:hAnsiTheme="minorHAnsi" w:cstheme="minorHAnsi"/>
          <w:sz w:val="22"/>
          <w:szCs w:val="22"/>
          <w:lang w:val="en"/>
        </w:rPr>
        <w:t>are</w:t>
      </w:r>
      <w:r w:rsidR="000F6DDA" w:rsidRPr="000F6DDA">
        <w:rPr>
          <w:rFonts w:asciiTheme="minorHAnsi" w:hAnsiTheme="minorHAnsi" w:cstheme="minorHAnsi"/>
          <w:sz w:val="22"/>
          <w:szCs w:val="22"/>
          <w:lang w:val="en"/>
        </w:rPr>
        <w:t xml:space="preserve"> used as </w:t>
      </w:r>
      <w:r w:rsidR="00FC2C96">
        <w:rPr>
          <w:rFonts w:asciiTheme="minorHAnsi" w:hAnsiTheme="minorHAnsi" w:cstheme="minorHAnsi"/>
          <w:sz w:val="22"/>
          <w:szCs w:val="22"/>
          <w:lang w:val="en"/>
        </w:rPr>
        <w:t>follows</w:t>
      </w:r>
      <w:r w:rsidR="000F6DDA" w:rsidRPr="000F6DDA">
        <w:rPr>
          <w:rFonts w:asciiTheme="minorHAnsi" w:hAnsiTheme="minorHAnsi" w:cstheme="minorHAnsi"/>
          <w:sz w:val="22"/>
          <w:szCs w:val="22"/>
          <w:lang w:val="en"/>
        </w:rPr>
        <w:t>:</w:t>
      </w:r>
      <w:r w:rsidRPr="000F6DDA">
        <w:rPr>
          <w:rFonts w:asciiTheme="minorHAnsi" w:hAnsiTheme="minorHAnsi" w:cstheme="minorHAnsi"/>
          <w:sz w:val="22"/>
          <w:szCs w:val="22"/>
          <w:lang w:val="en"/>
        </w:rPr>
        <w:t xml:space="preserve"> </w:t>
      </w:r>
    </w:p>
    <w:p w14:paraId="4E944CAC" w14:textId="77777777" w:rsidR="001C0A44" w:rsidRPr="000F6DDA" w:rsidRDefault="001C0A44" w:rsidP="001C0A44">
      <w:pPr>
        <w:pStyle w:val="HTMLPreformatted"/>
        <w:rPr>
          <w:rFonts w:asciiTheme="minorHAnsi" w:hAnsiTheme="minorHAnsi" w:cstheme="minorHAnsi"/>
          <w:sz w:val="22"/>
          <w:szCs w:val="22"/>
          <w:lang w:val="en"/>
        </w:rPr>
      </w:pPr>
      <w:r w:rsidRPr="000F6DDA">
        <w:rPr>
          <w:rFonts w:asciiTheme="minorHAnsi" w:hAnsiTheme="minorHAnsi" w:cstheme="minorHAnsi"/>
          <w:sz w:val="22"/>
          <w:szCs w:val="22"/>
          <w:lang w:val="en"/>
        </w:rPr>
        <w:t>TRACE_CAT</w:t>
      </w:r>
      <w:r w:rsidR="000F6DDA" w:rsidRPr="000F6DDA">
        <w:rPr>
          <w:rFonts w:asciiTheme="minorHAnsi" w:hAnsiTheme="minorHAnsi" w:cstheme="minorHAnsi"/>
          <w:sz w:val="22"/>
          <w:szCs w:val="22"/>
          <w:lang w:val="en"/>
        </w:rPr>
        <w:t xml:space="preserve"> </w:t>
      </w:r>
      <w:r w:rsidRPr="000F6DDA">
        <w:rPr>
          <w:rFonts w:asciiTheme="minorHAnsi" w:hAnsiTheme="minorHAnsi" w:cstheme="minorHAnsi"/>
          <w:color w:val="009900"/>
          <w:sz w:val="22"/>
          <w:szCs w:val="22"/>
          <w:lang w:val="en"/>
        </w:rPr>
        <w:t>(</w:t>
      </w:r>
      <w:r w:rsidRPr="000F6DDA">
        <w:rPr>
          <w:rFonts w:asciiTheme="minorHAnsi" w:hAnsiTheme="minorHAnsi" w:cstheme="minorHAnsi"/>
          <w:sz w:val="22"/>
          <w:szCs w:val="22"/>
          <w:lang w:val="en"/>
        </w:rPr>
        <w:t>TRACE_CAT_</w:t>
      </w:r>
      <w:r w:rsidR="000F6DDA" w:rsidRPr="000F6DDA">
        <w:rPr>
          <w:rFonts w:asciiTheme="minorHAnsi" w:hAnsiTheme="minorHAnsi" w:cstheme="minorHAnsi"/>
          <w:sz w:val="22"/>
          <w:szCs w:val="22"/>
          <w:lang w:val="en"/>
        </w:rPr>
        <w:t>OAM</w:t>
      </w:r>
      <w:r w:rsidRPr="000F6DDA">
        <w:rPr>
          <w:rFonts w:asciiTheme="minorHAnsi" w:hAnsiTheme="minorHAnsi" w:cstheme="minorHAnsi"/>
          <w:sz w:val="22"/>
          <w:szCs w:val="22"/>
          <w:lang w:val="en"/>
        </w:rPr>
        <w:t xml:space="preserve">, TRACE_VERBOSE, </w:t>
      </w:r>
      <w:r w:rsidRPr="00F11A87">
        <w:rPr>
          <w:rFonts w:asciiTheme="minorHAnsi" w:hAnsiTheme="minorHAnsi" w:cstheme="minorHAnsi"/>
          <w:color w:val="000000" w:themeColor="text1"/>
          <w:sz w:val="22"/>
          <w:szCs w:val="22"/>
          <w:lang w:val="en"/>
        </w:rPr>
        <w:t xml:space="preserve">"Some verbose trace of </w:t>
      </w:r>
      <w:r w:rsidR="000F6DDA" w:rsidRPr="00F11A87">
        <w:rPr>
          <w:rFonts w:asciiTheme="minorHAnsi" w:hAnsiTheme="minorHAnsi" w:cstheme="minorHAnsi"/>
          <w:color w:val="000000" w:themeColor="text1"/>
          <w:sz w:val="22"/>
          <w:szCs w:val="22"/>
          <w:lang w:val="en"/>
        </w:rPr>
        <w:t>OAM</w:t>
      </w:r>
      <w:r w:rsidRPr="00F11A87">
        <w:rPr>
          <w:rFonts w:asciiTheme="minorHAnsi" w:hAnsiTheme="minorHAnsi" w:cstheme="minorHAnsi"/>
          <w:color w:val="000000" w:themeColor="text1"/>
          <w:sz w:val="22"/>
          <w:szCs w:val="22"/>
          <w:lang w:val="en"/>
        </w:rPr>
        <w:t xml:space="preserve"> variable", </w:t>
      </w:r>
      <w:r w:rsidRPr="000F6DDA">
        <w:rPr>
          <w:rFonts w:asciiTheme="minorHAnsi" w:hAnsiTheme="minorHAnsi" w:cstheme="minorHAnsi"/>
          <w:sz w:val="22"/>
          <w:szCs w:val="22"/>
          <w:lang w:val="en"/>
        </w:rPr>
        <w:t>myRlcVar</w:t>
      </w:r>
      <w:r w:rsidRPr="000F6DDA">
        <w:rPr>
          <w:rFonts w:asciiTheme="minorHAnsi" w:hAnsiTheme="minorHAnsi" w:cstheme="minorHAnsi"/>
          <w:color w:val="009900"/>
          <w:sz w:val="22"/>
          <w:szCs w:val="22"/>
          <w:lang w:val="en"/>
        </w:rPr>
        <w:t>)</w:t>
      </w:r>
      <w:r w:rsidRPr="000F6DDA">
        <w:rPr>
          <w:rFonts w:asciiTheme="minorHAnsi" w:hAnsiTheme="minorHAnsi" w:cstheme="minorHAnsi"/>
          <w:sz w:val="22"/>
          <w:szCs w:val="22"/>
          <w:lang w:val="en"/>
        </w:rPr>
        <w:t>;</w:t>
      </w:r>
    </w:p>
    <w:p w14:paraId="4E944CAD" w14:textId="77777777" w:rsidR="00FA07BA" w:rsidRDefault="00FA07BA" w:rsidP="006D7123">
      <w:pPr>
        <w:rPr>
          <w:rStyle w:val="mw-headline"/>
          <w:b/>
          <w:szCs w:val="22"/>
          <w:lang w:val="en"/>
        </w:rPr>
      </w:pPr>
      <w:bookmarkStart w:id="878" w:name="Controlling_Trace_Level"/>
      <w:bookmarkEnd w:id="878"/>
    </w:p>
    <w:p w14:paraId="4E944CAE" w14:textId="77777777" w:rsidR="001C0A44" w:rsidRPr="006D7123" w:rsidRDefault="001C0A44" w:rsidP="006D7123">
      <w:pPr>
        <w:rPr>
          <w:b/>
          <w:lang w:val="en"/>
        </w:rPr>
      </w:pPr>
      <w:r w:rsidRPr="006D7123">
        <w:rPr>
          <w:rStyle w:val="mw-headline"/>
          <w:b/>
          <w:szCs w:val="22"/>
          <w:lang w:val="en"/>
        </w:rPr>
        <w:t>Controlling Trace Level</w:t>
      </w:r>
    </w:p>
    <w:p w14:paraId="4E944CAF" w14:textId="77777777" w:rsidR="001C0A44" w:rsidRPr="000F6DDA" w:rsidRDefault="001C0A44" w:rsidP="001C0A44">
      <w:pPr>
        <w:pStyle w:val="NormalWeb"/>
        <w:rPr>
          <w:rFonts w:asciiTheme="minorHAnsi" w:hAnsiTheme="minorHAnsi" w:cstheme="minorHAnsi"/>
          <w:sz w:val="22"/>
          <w:szCs w:val="22"/>
          <w:lang w:val="en"/>
        </w:rPr>
      </w:pPr>
      <w:r w:rsidRPr="000F6DDA">
        <w:rPr>
          <w:rFonts w:asciiTheme="minorHAnsi" w:hAnsiTheme="minorHAnsi" w:cstheme="minorHAnsi"/>
          <w:sz w:val="22"/>
          <w:szCs w:val="22"/>
          <w:lang w:val="en"/>
        </w:rPr>
        <w:t xml:space="preserve">Trace levels and categories </w:t>
      </w:r>
      <w:r w:rsidR="00FC2C96">
        <w:rPr>
          <w:rFonts w:asciiTheme="minorHAnsi" w:hAnsiTheme="minorHAnsi" w:cstheme="minorHAnsi"/>
          <w:sz w:val="22"/>
          <w:szCs w:val="22"/>
          <w:lang w:val="en"/>
        </w:rPr>
        <w:t>are</w:t>
      </w:r>
      <w:r w:rsidRPr="000F6DDA">
        <w:rPr>
          <w:rFonts w:asciiTheme="minorHAnsi" w:hAnsiTheme="minorHAnsi" w:cstheme="minorHAnsi"/>
          <w:sz w:val="22"/>
          <w:szCs w:val="22"/>
          <w:lang w:val="en"/>
        </w:rPr>
        <w:t xml:space="preserve"> read and set via CLI: </w:t>
      </w:r>
    </w:p>
    <w:p w14:paraId="4E944CB0" w14:textId="77777777" w:rsidR="001C0A44" w:rsidRPr="000F6DDA" w:rsidRDefault="001C0A44" w:rsidP="001C0A44">
      <w:pPr>
        <w:pStyle w:val="HTMLPreformatted"/>
        <w:rPr>
          <w:rFonts w:asciiTheme="minorHAnsi" w:hAnsiTheme="minorHAnsi" w:cstheme="minorHAnsi"/>
          <w:sz w:val="22"/>
          <w:szCs w:val="22"/>
          <w:lang w:val="en"/>
        </w:rPr>
      </w:pPr>
      <w:r w:rsidRPr="000F6DDA">
        <w:rPr>
          <w:rFonts w:asciiTheme="minorHAnsi" w:hAnsiTheme="minorHAnsi" w:cstheme="minorHAnsi"/>
          <w:sz w:val="22"/>
          <w:szCs w:val="22"/>
          <w:lang w:val="en"/>
        </w:rPr>
        <w:t>&lt;entity&gt;.tracelev &lt;level&gt; &lt;on|off&gt;</w:t>
      </w:r>
    </w:p>
    <w:p w14:paraId="4E944CB1" w14:textId="77777777" w:rsidR="001C0A44" w:rsidRPr="000F6DDA" w:rsidRDefault="001C0A44" w:rsidP="001C0A44">
      <w:pPr>
        <w:pStyle w:val="HTMLPreformatted"/>
        <w:rPr>
          <w:rFonts w:asciiTheme="minorHAnsi" w:hAnsiTheme="minorHAnsi" w:cstheme="minorHAnsi"/>
          <w:sz w:val="22"/>
          <w:szCs w:val="22"/>
          <w:lang w:val="en"/>
        </w:rPr>
      </w:pPr>
      <w:r w:rsidRPr="000F6DDA">
        <w:rPr>
          <w:rFonts w:asciiTheme="minorHAnsi" w:hAnsiTheme="minorHAnsi" w:cstheme="minorHAnsi"/>
          <w:sz w:val="22"/>
          <w:szCs w:val="22"/>
          <w:lang w:val="en"/>
        </w:rPr>
        <w:t>&lt;entity&gt;.tracecat &lt;category&gt; &lt;on|off&gt;</w:t>
      </w:r>
    </w:p>
    <w:p w14:paraId="4E944CB2" w14:textId="77777777" w:rsidR="00F61DD2" w:rsidRDefault="00F61DD2" w:rsidP="00F61DD2">
      <w:pPr>
        <w:rPr>
          <w:rFonts w:ascii="Times New Roman" w:hAnsi="Times New Roman"/>
          <w:color w:val="00277A"/>
          <w:szCs w:val="22"/>
        </w:rPr>
      </w:pPr>
    </w:p>
    <w:p w14:paraId="4E944CB3" w14:textId="77777777" w:rsidR="0052155E" w:rsidRDefault="002D1CED" w:rsidP="0065789A">
      <w:pPr>
        <w:pStyle w:val="Heading2"/>
      </w:pPr>
      <w:bookmarkStart w:id="879" w:name="_Toc387508077"/>
      <w:r>
        <w:t>Configuration Management</w:t>
      </w:r>
      <w:bookmarkEnd w:id="879"/>
    </w:p>
    <w:p w14:paraId="4E944CB4" w14:textId="77777777" w:rsidR="00B94DAF" w:rsidRPr="00094121" w:rsidRDefault="00B94DAF" w:rsidP="00094121">
      <w:pPr>
        <w:spacing w:line="360" w:lineRule="auto"/>
        <w:rPr>
          <w:rFonts w:asciiTheme="minorHAnsi" w:hAnsiTheme="minorHAnsi" w:cstheme="minorHAnsi"/>
        </w:rPr>
      </w:pPr>
      <w:r w:rsidRPr="00094121">
        <w:rPr>
          <w:rFonts w:asciiTheme="minorHAnsi" w:hAnsiTheme="minorHAnsi" w:cstheme="minorHAnsi"/>
        </w:rPr>
        <w:t>This section describes the different components and procedures involved in configuration management in common platform. Below are the various components involved:</w:t>
      </w:r>
    </w:p>
    <w:p w14:paraId="4E944CB5" w14:textId="77777777" w:rsidR="00B94DAF" w:rsidRPr="00094121" w:rsidRDefault="00B94DAF" w:rsidP="00064C42">
      <w:pPr>
        <w:pStyle w:val="BodyText"/>
        <w:numPr>
          <w:ilvl w:val="0"/>
          <w:numId w:val="36"/>
        </w:numPr>
        <w:spacing w:line="360" w:lineRule="auto"/>
        <w:rPr>
          <w:rFonts w:asciiTheme="minorHAnsi" w:hAnsiTheme="minorHAnsi" w:cstheme="minorHAnsi"/>
        </w:rPr>
      </w:pPr>
      <w:r w:rsidRPr="00094121">
        <w:rPr>
          <w:rFonts w:asciiTheme="minorHAnsi" w:hAnsiTheme="minorHAnsi" w:cstheme="minorHAnsi"/>
        </w:rPr>
        <w:t>Operation, Administration, Maintenance (OAM)</w:t>
      </w:r>
    </w:p>
    <w:p w14:paraId="4E944CB6" w14:textId="77777777" w:rsidR="00B94DAF" w:rsidRPr="00094121" w:rsidRDefault="000B4CD9" w:rsidP="00064C42">
      <w:pPr>
        <w:pStyle w:val="BodyText"/>
        <w:numPr>
          <w:ilvl w:val="0"/>
          <w:numId w:val="36"/>
        </w:numPr>
        <w:spacing w:line="360" w:lineRule="auto"/>
        <w:rPr>
          <w:rFonts w:asciiTheme="minorHAnsi" w:hAnsiTheme="minorHAnsi" w:cstheme="minorHAnsi"/>
        </w:rPr>
      </w:pPr>
      <w:r>
        <w:rPr>
          <w:rFonts w:asciiTheme="minorHAnsi" w:hAnsiTheme="minorHAnsi" w:cstheme="minorHAnsi"/>
        </w:rPr>
        <w:t xml:space="preserve">TR069 </w:t>
      </w:r>
      <w:r w:rsidR="00B94DAF" w:rsidRPr="00094121">
        <w:rPr>
          <w:rFonts w:asciiTheme="minorHAnsi" w:hAnsiTheme="minorHAnsi" w:cstheme="minorHAnsi"/>
        </w:rPr>
        <w:t xml:space="preserve"> Client</w:t>
      </w:r>
    </w:p>
    <w:p w14:paraId="4E944CB7" w14:textId="77777777" w:rsidR="00B94DAF" w:rsidRPr="00094121" w:rsidRDefault="009B2444" w:rsidP="00064C42">
      <w:pPr>
        <w:pStyle w:val="BodyText"/>
        <w:numPr>
          <w:ilvl w:val="0"/>
          <w:numId w:val="36"/>
        </w:numPr>
        <w:spacing w:line="360" w:lineRule="auto"/>
        <w:rPr>
          <w:rFonts w:asciiTheme="minorHAnsi" w:hAnsiTheme="minorHAnsi" w:cstheme="minorHAnsi"/>
        </w:rPr>
      </w:pPr>
      <w:r>
        <w:rPr>
          <w:rFonts w:asciiTheme="minorHAnsi" w:hAnsiTheme="minorHAnsi" w:cstheme="minorHAnsi"/>
        </w:rPr>
        <w:t>OAM-Messenger</w:t>
      </w:r>
    </w:p>
    <w:p w14:paraId="4E944CB8" w14:textId="77777777" w:rsidR="00B94DAF" w:rsidRPr="00094121" w:rsidRDefault="00B94DAF" w:rsidP="00094121">
      <w:pPr>
        <w:pStyle w:val="BodyText"/>
        <w:spacing w:line="360" w:lineRule="auto"/>
        <w:rPr>
          <w:rFonts w:asciiTheme="minorHAnsi" w:hAnsiTheme="minorHAnsi" w:cstheme="minorHAnsi"/>
        </w:rPr>
      </w:pPr>
      <w:r w:rsidRPr="00094121">
        <w:rPr>
          <w:rFonts w:asciiTheme="minorHAnsi" w:hAnsiTheme="minorHAnsi" w:cstheme="minorHAnsi"/>
        </w:rPr>
        <w:t>Each of these components communicates using Post Office messaging application.</w:t>
      </w:r>
    </w:p>
    <w:p w14:paraId="4E944CB9" w14:textId="77777777" w:rsidR="00B94DAF" w:rsidRDefault="00B94DAF" w:rsidP="00B94DAF">
      <w:pPr>
        <w:pStyle w:val="BodyText"/>
      </w:pPr>
    </w:p>
    <w:p w14:paraId="4E944CBA" w14:textId="77777777" w:rsidR="00E54AD8" w:rsidRPr="00B94DAF" w:rsidRDefault="00E54AD8" w:rsidP="00B94DAF">
      <w:pPr>
        <w:pStyle w:val="BodyText"/>
      </w:pPr>
    </w:p>
    <w:p w14:paraId="4E944CBB" w14:textId="77777777" w:rsidR="00B94DAF" w:rsidRPr="00D31CBB" w:rsidRDefault="00B94DAF" w:rsidP="0065789A">
      <w:pPr>
        <w:pStyle w:val="Heading2"/>
      </w:pPr>
      <w:bookmarkStart w:id="880" w:name="_Toc387508078"/>
      <w:r w:rsidRPr="00D31CBB">
        <w:lastRenderedPageBreak/>
        <w:t>Functional Description</w:t>
      </w:r>
      <w:bookmarkEnd w:id="880"/>
    </w:p>
    <w:p w14:paraId="4E944CBC" w14:textId="77777777" w:rsidR="00B94DAF" w:rsidRPr="00094121" w:rsidRDefault="00B94DAF" w:rsidP="00B94DAF">
      <w:pPr>
        <w:rPr>
          <w:rFonts w:asciiTheme="minorHAnsi" w:hAnsiTheme="minorHAnsi" w:cstheme="minorHAnsi"/>
        </w:rPr>
      </w:pPr>
      <w:r w:rsidRPr="00094121">
        <w:rPr>
          <w:rFonts w:asciiTheme="minorHAnsi" w:hAnsiTheme="minorHAnsi" w:cstheme="minorHAnsi"/>
        </w:rPr>
        <w:t>The following diagram describes O</w:t>
      </w:r>
      <w:r w:rsidR="00FC2C96">
        <w:rPr>
          <w:rFonts w:asciiTheme="minorHAnsi" w:hAnsiTheme="minorHAnsi" w:cstheme="minorHAnsi"/>
        </w:rPr>
        <w:t>AM</w:t>
      </w:r>
      <w:r w:rsidRPr="00094121">
        <w:rPr>
          <w:rFonts w:asciiTheme="minorHAnsi" w:hAnsiTheme="minorHAnsi" w:cstheme="minorHAnsi"/>
        </w:rPr>
        <w:t xml:space="preserve"> module interaction with </w:t>
      </w:r>
      <w:r w:rsidR="00A31DC0">
        <w:rPr>
          <w:rFonts w:asciiTheme="minorHAnsi" w:hAnsiTheme="minorHAnsi" w:cstheme="minorHAnsi"/>
        </w:rPr>
        <w:t xml:space="preserve">TR069 </w:t>
      </w:r>
      <w:r w:rsidR="00A31DC0" w:rsidRPr="00094121">
        <w:rPr>
          <w:rFonts w:asciiTheme="minorHAnsi" w:hAnsiTheme="minorHAnsi" w:cstheme="minorHAnsi"/>
        </w:rPr>
        <w:t>Client</w:t>
      </w:r>
      <w:r w:rsidRPr="00094121">
        <w:rPr>
          <w:rFonts w:asciiTheme="minorHAnsi" w:hAnsiTheme="minorHAnsi" w:cstheme="minorHAnsi"/>
        </w:rPr>
        <w:t xml:space="preserve"> and O</w:t>
      </w:r>
      <w:r w:rsidR="00FC2C96">
        <w:rPr>
          <w:rFonts w:asciiTheme="minorHAnsi" w:hAnsiTheme="minorHAnsi" w:cstheme="minorHAnsi"/>
        </w:rPr>
        <w:t>AM</w:t>
      </w:r>
      <w:r w:rsidRPr="00094121">
        <w:rPr>
          <w:rFonts w:asciiTheme="minorHAnsi" w:hAnsiTheme="minorHAnsi" w:cstheme="minorHAnsi"/>
        </w:rPr>
        <w:t>-Messenger.</w:t>
      </w:r>
    </w:p>
    <w:p w14:paraId="4E944CBD" w14:textId="77777777" w:rsidR="00B94DAF" w:rsidRPr="00B94DAF" w:rsidRDefault="00B94DAF" w:rsidP="00B94DAF">
      <w:pPr>
        <w:pStyle w:val="BodyText"/>
      </w:pPr>
    </w:p>
    <w:p w14:paraId="4E944CBE" w14:textId="77777777" w:rsidR="00B94DAF" w:rsidRDefault="00B94DAF" w:rsidP="00B94DAF">
      <w:pPr>
        <w:ind w:left="720"/>
      </w:pPr>
      <w:r>
        <w:rPr>
          <w:noProof/>
        </w:rPr>
        <mc:AlternateContent>
          <mc:Choice Requires="wps">
            <w:drawing>
              <wp:anchor distT="0" distB="0" distL="114300" distR="114300" simplePos="0" relativeHeight="251691520" behindDoc="0" locked="0" layoutInCell="1" allowOverlap="1" wp14:anchorId="4E944FEF" wp14:editId="4E944FF0">
                <wp:simplePos x="0" y="0"/>
                <wp:positionH relativeFrom="column">
                  <wp:posOffset>3058795</wp:posOffset>
                </wp:positionH>
                <wp:positionV relativeFrom="paragraph">
                  <wp:posOffset>1905</wp:posOffset>
                </wp:positionV>
                <wp:extent cx="1038225" cy="800100"/>
                <wp:effectExtent l="0" t="0" r="28575" b="1905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800100"/>
                        </a:xfrm>
                        <a:prstGeom prst="ellipse">
                          <a:avLst/>
                        </a:prstGeom>
                        <a:solidFill>
                          <a:srgbClr val="FFFFFF"/>
                        </a:solidFill>
                        <a:ln w="9525">
                          <a:solidFill>
                            <a:srgbClr val="000000"/>
                          </a:solidFill>
                          <a:round/>
                          <a:headEnd/>
                          <a:tailEnd/>
                        </a:ln>
                      </wps:spPr>
                      <wps:txbx>
                        <w:txbxContent>
                          <w:p w14:paraId="4E94502E" w14:textId="77777777" w:rsidR="00BE2497" w:rsidRPr="00510BF5" w:rsidRDefault="00BE2497" w:rsidP="00B94DAF">
                            <w:pPr>
                              <w:jc w:val="center"/>
                              <w:rPr>
                                <w:b/>
                                <w:sz w:val="24"/>
                                <w:szCs w:val="32"/>
                              </w:rPr>
                            </w:pPr>
                            <w:r w:rsidRPr="00510BF5">
                              <w:rPr>
                                <w:b/>
                                <w:sz w:val="24"/>
                                <w:szCs w:val="32"/>
                              </w:rPr>
                              <w:t>Post Office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944FEF" id="Oval 2" o:spid="_x0000_s1026" style="position:absolute;left:0;text-align:left;margin-left:240.85pt;margin-top:.15pt;width:81.75pt;height:63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">
                <v:textbox>
                  <w:txbxContent>
                    <w:p w14:paraId="4E94502E" w14:textId="77777777" w:rsidR="00BE2497" w:rsidRPr="00510BF5" w:rsidRDefault="00BE2497" w:rsidP="00B94DAF">
                      <w:pPr>
                        <w:jc w:val="center"/>
                        <w:rPr>
                          <w:b/>
                          <w:sz w:val="24"/>
                          <w:szCs w:val="32"/>
                        </w:rPr>
                      </w:pPr>
                      <w:r w:rsidRPr="00510BF5">
                        <w:rPr>
                          <w:b/>
                          <w:sz w:val="24"/>
                          <w:szCs w:val="32"/>
                        </w:rPr>
                        <w:t>Post Office</w:t>
                      </w:r>
                    </w:p>
                  </w:txbxContent>
                </v:textbox>
              </v:oval>
            </w:pict>
          </mc:Fallback>
        </mc:AlternateContent>
      </w:r>
      <w:r>
        <w:rPr>
          <w:noProof/>
        </w:rPr>
        <mc:AlternateContent>
          <mc:Choice Requires="wps">
            <w:drawing>
              <wp:anchor distT="0" distB="0" distL="114300" distR="114300" simplePos="0" relativeHeight="251695616" behindDoc="0" locked="0" layoutInCell="1" allowOverlap="1" wp14:anchorId="4E944FF1" wp14:editId="4E944FF2">
                <wp:simplePos x="0" y="0"/>
                <wp:positionH relativeFrom="column">
                  <wp:posOffset>782320</wp:posOffset>
                </wp:positionH>
                <wp:positionV relativeFrom="paragraph">
                  <wp:posOffset>70485</wp:posOffset>
                </wp:positionV>
                <wp:extent cx="1847850" cy="668655"/>
                <wp:effectExtent l="19050" t="19050" r="38100" b="5524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850" cy="668655"/>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4E94502F" w14:textId="77777777" w:rsidR="00BE2497" w:rsidRPr="00510BF5" w:rsidRDefault="00BE2497" w:rsidP="00B94DAF">
                            <w:pPr>
                              <w:jc w:val="center"/>
                              <w:rPr>
                                <w:b/>
                                <w:sz w:val="24"/>
                                <w:szCs w:val="36"/>
                              </w:rPr>
                            </w:pPr>
                            <w:r w:rsidRPr="00510BF5">
                              <w:rPr>
                                <w:b/>
                                <w:sz w:val="24"/>
                                <w:szCs w:val="36"/>
                              </w:rPr>
                              <w:t>TR069 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944FF1" id="Rectangle 16" o:spid="_x0000_s1027" style="position:absolute;left:0;text-align:left;margin-left:61.6pt;margin-top:5.55pt;width:145.5pt;height:52.6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" fillcolor="#4f81bd [3204]" strokecolor="#f2f2f2 [3041]" strokeweight="3pt">
                <v:shadow on="t" color="#243f60 [1604]" opacity=".5" offset="1pt"/>
                <v:textbox>
                  <w:txbxContent>
                    <w:p w14:paraId="4E94502F" w14:textId="77777777" w:rsidR="00BE2497" w:rsidRPr="00510BF5" w:rsidRDefault="00BE2497" w:rsidP="00B94DAF">
                      <w:pPr>
                        <w:jc w:val="center"/>
                        <w:rPr>
                          <w:b/>
                          <w:sz w:val="24"/>
                          <w:szCs w:val="36"/>
                        </w:rPr>
                      </w:pPr>
                      <w:r w:rsidRPr="00510BF5">
                        <w:rPr>
                          <w:b/>
                          <w:sz w:val="24"/>
                          <w:szCs w:val="36"/>
                        </w:rPr>
                        <w:t>TR069 Client</w:t>
                      </w:r>
                    </w:p>
                  </w:txbxContent>
                </v:textbox>
              </v:rect>
            </w:pict>
          </mc:Fallback>
        </mc:AlternateContent>
      </w:r>
    </w:p>
    <w:p w14:paraId="4E944CBF" w14:textId="77777777" w:rsidR="00B94DAF" w:rsidRDefault="00B94DAF" w:rsidP="00B94DAF">
      <w:pPr>
        <w:tabs>
          <w:tab w:val="left" w:pos="6540"/>
        </w:tabs>
      </w:pPr>
      <w:r>
        <w:t xml:space="preserve">                </w:t>
      </w:r>
      <w:r>
        <w:tab/>
      </w:r>
    </w:p>
    <w:p w14:paraId="4E944CC0" w14:textId="77777777" w:rsidR="00B94DAF" w:rsidRPr="00852EA0" w:rsidRDefault="00B94DAF" w:rsidP="00B94DAF">
      <w:r>
        <w:rPr>
          <w:noProof/>
        </w:rPr>
        <mc:AlternateContent>
          <mc:Choice Requires="wps">
            <w:drawing>
              <wp:anchor distT="0" distB="0" distL="114300" distR="114300" simplePos="0" relativeHeight="251699712" behindDoc="0" locked="0" layoutInCell="1" allowOverlap="1" wp14:anchorId="4E944FF3" wp14:editId="4E944FF4">
                <wp:simplePos x="0" y="0"/>
                <wp:positionH relativeFrom="column">
                  <wp:posOffset>2632312</wp:posOffset>
                </wp:positionH>
                <wp:positionV relativeFrom="paragraph">
                  <wp:posOffset>49265</wp:posOffset>
                </wp:positionV>
                <wp:extent cx="429904" cy="0"/>
                <wp:effectExtent l="38100" t="76200" r="27305" b="9525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904"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7203FD" id="Straight Arrow Connector 17" o:spid="_x0000_s1026" type="#_x0000_t32" style="position:absolute;margin-left:207.25pt;margin-top:3.9pt;width:33.85pt;height:0;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">
                <v:stroke startarrow="block" endarrow="block"/>
              </v:shape>
            </w:pict>
          </mc:Fallback>
        </mc:AlternateContent>
      </w:r>
    </w:p>
    <w:p w14:paraId="4E944CC1" w14:textId="77777777" w:rsidR="00B94DAF" w:rsidRPr="00852EA0" w:rsidRDefault="00B94DAF" w:rsidP="00B94DAF">
      <w:r>
        <w:rPr>
          <w:noProof/>
        </w:rPr>
        <mc:AlternateContent>
          <mc:Choice Requires="wps">
            <w:drawing>
              <wp:anchor distT="0" distB="0" distL="114300" distR="114300" simplePos="0" relativeHeight="251679232" behindDoc="0" locked="0" layoutInCell="1" allowOverlap="1" wp14:anchorId="4E944FF5" wp14:editId="4E944FF6">
                <wp:simplePos x="0" y="0"/>
                <wp:positionH relativeFrom="column">
                  <wp:posOffset>1663065</wp:posOffset>
                </wp:positionH>
                <wp:positionV relativeFrom="paragraph">
                  <wp:posOffset>68580</wp:posOffset>
                </wp:positionV>
                <wp:extent cx="1521460" cy="770890"/>
                <wp:effectExtent l="38100" t="38100" r="59690" b="4826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1460" cy="77089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5990A3" id="Straight Arrow Connector 10" o:spid="_x0000_s1026" type="#_x0000_t32" style="position:absolute;margin-left:130.95pt;margin-top:5.4pt;width:119.8pt;height:60.7pt;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">
                <v:stroke startarrow="block" endarrow="block"/>
              </v:shape>
            </w:pict>
          </mc:Fallback>
        </mc:AlternateContent>
      </w:r>
    </w:p>
    <w:p w14:paraId="4E944CC2" w14:textId="77777777" w:rsidR="00B94DAF" w:rsidRPr="00852EA0" w:rsidRDefault="00B94DAF" w:rsidP="00B94DAF">
      <w:r>
        <w:rPr>
          <w:noProof/>
        </w:rPr>
        <mc:AlternateContent>
          <mc:Choice Requires="wps">
            <w:drawing>
              <wp:anchor distT="0" distB="0" distL="114300" distR="114300" simplePos="0" relativeHeight="251683328" behindDoc="0" locked="0" layoutInCell="1" allowOverlap="1" wp14:anchorId="4E944FF7" wp14:editId="4E944FF8">
                <wp:simplePos x="0" y="0"/>
                <wp:positionH relativeFrom="column">
                  <wp:posOffset>3553460</wp:posOffset>
                </wp:positionH>
                <wp:positionV relativeFrom="paragraph">
                  <wp:posOffset>1270</wp:posOffset>
                </wp:positionV>
                <wp:extent cx="53975" cy="515620"/>
                <wp:effectExtent l="38100" t="38100" r="60325" b="5588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 cy="5156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CE9BF1" id="Straight Arrow Connector 15" o:spid="_x0000_s1026" type="#_x0000_t32" style="position:absolute;margin-left:279.8pt;margin-top:.1pt;width:4.25pt;height:40.6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">
                <v:stroke startarrow="block" endarrow="block"/>
              </v:shape>
            </w:pict>
          </mc:Fallback>
        </mc:AlternateContent>
      </w:r>
    </w:p>
    <w:p w14:paraId="4E944CC3" w14:textId="77777777" w:rsidR="00B94DAF" w:rsidRPr="00852EA0" w:rsidRDefault="00B94DAF" w:rsidP="00B94DAF"/>
    <w:p w14:paraId="4E944CC4" w14:textId="77777777" w:rsidR="00B94DAF" w:rsidRPr="00852EA0" w:rsidRDefault="00510BF5" w:rsidP="00B94DAF">
      <w:r>
        <w:rPr>
          <w:noProof/>
        </w:rPr>
        <mc:AlternateContent>
          <mc:Choice Requires="wps">
            <w:drawing>
              <wp:anchor distT="0" distB="0" distL="114300" distR="114300" simplePos="0" relativeHeight="251662848" behindDoc="0" locked="0" layoutInCell="1" allowOverlap="1" wp14:anchorId="4E944FF9" wp14:editId="4E944FFA">
                <wp:simplePos x="0" y="0"/>
                <wp:positionH relativeFrom="column">
                  <wp:posOffset>4228465</wp:posOffset>
                </wp:positionH>
                <wp:positionV relativeFrom="paragraph">
                  <wp:posOffset>145415</wp:posOffset>
                </wp:positionV>
                <wp:extent cx="238125" cy="1555115"/>
                <wp:effectExtent l="0" t="0" r="28575" b="26035"/>
                <wp:wrapNone/>
                <wp:docPr id="2688" name="Rectangle 26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1555115"/>
                        </a:xfrm>
                        <a:prstGeom prst="rect">
                          <a:avLst/>
                        </a:prstGeom>
                        <a:solidFill>
                          <a:srgbClr val="FFFFFF"/>
                        </a:solidFill>
                        <a:ln w="9525">
                          <a:solidFill>
                            <a:srgbClr val="000000"/>
                          </a:solidFill>
                          <a:miter lim="800000"/>
                          <a:headEnd/>
                          <a:tailEnd/>
                        </a:ln>
                      </wps:spPr>
                      <wps:txbx>
                        <w:txbxContent>
                          <w:p w14:paraId="4E945030" w14:textId="77777777" w:rsidR="00BE2497" w:rsidRPr="00510BF5" w:rsidRDefault="00BE2497" w:rsidP="00B94DAF">
                            <w:pPr>
                              <w:rPr>
                                <w:b/>
                              </w:rPr>
                            </w:pPr>
                            <w:r w:rsidRPr="00510BF5">
                              <w:rPr>
                                <w:b/>
                              </w:rPr>
                              <w:t>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944FF9" id="Rectangle 2688" o:spid="_x0000_s1028" style="position:absolute;margin-left:332.95pt;margin-top:11.45pt;width:18.75pt;height:122.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">
                <v:textbox>
                  <w:txbxContent>
                    <w:p w14:paraId="4E945030" w14:textId="77777777" w:rsidR="00BE2497" w:rsidRPr="00510BF5" w:rsidRDefault="00BE2497" w:rsidP="00B94DAF">
                      <w:pPr>
                        <w:rPr>
                          <w:b/>
                        </w:rPr>
                      </w:pPr>
                      <w:r w:rsidRPr="00510BF5">
                        <w:rPr>
                          <w:b/>
                        </w:rPr>
                        <w:t>Interface</w:t>
                      </w:r>
                    </w:p>
                  </w:txbxContent>
                </v:textbox>
              </v:rect>
            </w:pict>
          </mc:Fallback>
        </mc:AlternateContent>
      </w:r>
      <w:r w:rsidR="00B94DAF">
        <w:rPr>
          <w:noProof/>
        </w:rPr>
        <mc:AlternateContent>
          <mc:Choice Requires="wps">
            <w:drawing>
              <wp:anchor distT="0" distB="0" distL="114300" distR="114300" simplePos="0" relativeHeight="251658752" behindDoc="0" locked="0" layoutInCell="1" allowOverlap="1" wp14:anchorId="4E944FFB" wp14:editId="4E944FFC">
                <wp:simplePos x="0" y="0"/>
                <wp:positionH relativeFrom="column">
                  <wp:posOffset>2781935</wp:posOffset>
                </wp:positionH>
                <wp:positionV relativeFrom="paragraph">
                  <wp:posOffset>122555</wp:posOffset>
                </wp:positionV>
                <wp:extent cx="1574165" cy="1576070"/>
                <wp:effectExtent l="19050" t="19050" r="45085" b="6223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4165" cy="157607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4E945031" w14:textId="77777777" w:rsidR="00BE2497" w:rsidRDefault="00BE2497" w:rsidP="00B94DAF">
                            <w:pPr>
                              <w:rPr>
                                <w:sz w:val="36"/>
                                <w:szCs w:val="36"/>
                              </w:rPr>
                            </w:pPr>
                          </w:p>
                          <w:p w14:paraId="4E945032" w14:textId="77777777" w:rsidR="00BE2497" w:rsidRPr="00510BF5" w:rsidRDefault="00BE2497" w:rsidP="00B94DAF">
                            <w:pPr>
                              <w:rPr>
                                <w:b/>
                                <w:sz w:val="24"/>
                                <w:szCs w:val="36"/>
                              </w:rPr>
                            </w:pPr>
                            <w:r w:rsidRPr="00510BF5">
                              <w:rPr>
                                <w:b/>
                                <w:sz w:val="24"/>
                                <w:szCs w:val="36"/>
                              </w:rPr>
                              <w:t>OAM-Messenger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944FFB" id="Rectangle 18" o:spid="_x0000_s1029" style="position:absolute;margin-left:219.05pt;margin-top:9.65pt;width:123.95pt;height:124.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" fillcolor="#4f81bd [3204]" strokecolor="#f2f2f2 [3041]" strokeweight="3pt">
                <v:shadow on="t" color="#243f60 [1604]" opacity=".5" offset="1pt"/>
                <v:textbox>
                  <w:txbxContent>
                    <w:p w14:paraId="4E945031" w14:textId="77777777" w:rsidR="00BE2497" w:rsidRDefault="00BE2497" w:rsidP="00B94DAF">
                      <w:pPr>
                        <w:rPr>
                          <w:sz w:val="36"/>
                          <w:szCs w:val="36"/>
                        </w:rPr>
                      </w:pPr>
                    </w:p>
                    <w:p w14:paraId="4E945032" w14:textId="77777777" w:rsidR="00BE2497" w:rsidRPr="00510BF5" w:rsidRDefault="00BE2497" w:rsidP="00B94DAF">
                      <w:pPr>
                        <w:rPr>
                          <w:b/>
                          <w:sz w:val="24"/>
                          <w:szCs w:val="36"/>
                        </w:rPr>
                      </w:pPr>
                      <w:r w:rsidRPr="00510BF5">
                        <w:rPr>
                          <w:b/>
                          <w:sz w:val="24"/>
                          <w:szCs w:val="36"/>
                        </w:rPr>
                        <w:t>OAM-Messenger</w:t>
                      </w:r>
                    </w:p>
                  </w:txbxContent>
                </v:textbox>
              </v:rect>
            </w:pict>
          </mc:Fallback>
        </mc:AlternateContent>
      </w:r>
      <w:r w:rsidR="00B94DAF">
        <w:rPr>
          <w:noProof/>
        </w:rPr>
        <mc:AlternateContent>
          <mc:Choice Requires="wps">
            <w:drawing>
              <wp:anchor distT="0" distB="0" distL="114300" distR="114300" simplePos="0" relativeHeight="251654656" behindDoc="0" locked="0" layoutInCell="1" allowOverlap="1" wp14:anchorId="4E944FFD" wp14:editId="4E944FFE">
                <wp:simplePos x="0" y="0"/>
                <wp:positionH relativeFrom="column">
                  <wp:posOffset>3266440</wp:posOffset>
                </wp:positionH>
                <wp:positionV relativeFrom="paragraph">
                  <wp:posOffset>120650</wp:posOffset>
                </wp:positionV>
                <wp:extent cx="2305050" cy="1541780"/>
                <wp:effectExtent l="19050" t="19050" r="38100" b="58420"/>
                <wp:wrapNone/>
                <wp:docPr id="2691" name="Rectangle 26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1541780"/>
                        </a:xfrm>
                        <a:prstGeom prst="rect">
                          <a:avLst/>
                        </a:prstGeom>
                        <a:solidFill>
                          <a:schemeClr val="accent2">
                            <a:lumMod val="100000"/>
                            <a:lumOff val="0"/>
                          </a:schemeClr>
                        </a:solidFill>
                        <a:ln w="38100">
                          <a:solidFill>
                            <a:schemeClr val="lt1">
                              <a:lumMod val="95000"/>
                              <a:lumOff val="0"/>
                            </a:schemeClr>
                          </a:solidFill>
                          <a:miter lim="800000"/>
                          <a:headEnd/>
                          <a:tailEnd/>
                        </a:ln>
                        <a:effectLst>
                          <a:outerShdw dist="28398" dir="3806097" algn="ctr" rotWithShape="0">
                            <a:schemeClr val="accent2">
                              <a:lumMod val="50000"/>
                              <a:lumOff val="0"/>
                              <a:alpha val="50000"/>
                            </a:schemeClr>
                          </a:outerShdw>
                        </a:effectLst>
                      </wps:spPr>
                      <wps:txbx>
                        <w:txbxContent>
                          <w:p w14:paraId="4E945033" w14:textId="77777777" w:rsidR="00BE2497" w:rsidRPr="00510BF5" w:rsidRDefault="00BE2497" w:rsidP="00B94DAF">
                            <w:pPr>
                              <w:jc w:val="center"/>
                              <w:rPr>
                                <w:b/>
                                <w:sz w:val="24"/>
                                <w:szCs w:val="36"/>
                              </w:rPr>
                            </w:pPr>
                            <w:r w:rsidRPr="00510BF5">
                              <w:rPr>
                                <w:b/>
                                <w:sz w:val="16"/>
                              </w:rPr>
                              <w:t xml:space="preserve">                     </w:t>
                            </w:r>
                            <w:r>
                              <w:rPr>
                                <w:b/>
                                <w:sz w:val="16"/>
                              </w:rPr>
                              <w:t xml:space="preserve">      </w:t>
                            </w:r>
                            <w:r w:rsidRPr="00510BF5">
                              <w:rPr>
                                <w:b/>
                                <w:sz w:val="16"/>
                              </w:rPr>
                              <w:t xml:space="preserve">      </w:t>
                            </w:r>
                            <w:r w:rsidRPr="00510BF5">
                              <w:rPr>
                                <w:b/>
                                <w:sz w:val="24"/>
                                <w:szCs w:val="36"/>
                              </w:rPr>
                              <w:t>SMM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944FFD" id="Rectangle 2691" o:spid="_x0000_s1030" style="position:absolute;margin-left:257.2pt;margin-top:9.5pt;width:181.5pt;height:121.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" fillcolor="#c0504d [3205]" strokecolor="#f2f2f2 [3041]" strokeweight="3pt">
                <v:shadow on="t" color="#622423 [1605]" opacity=".5" offset="1pt"/>
                <v:textbox>
                  <w:txbxContent>
                    <w:p w14:paraId="4E945033" w14:textId="77777777" w:rsidR="00BE2497" w:rsidRPr="00510BF5" w:rsidRDefault="00BE2497" w:rsidP="00B94DAF">
                      <w:pPr>
                        <w:jc w:val="center"/>
                        <w:rPr>
                          <w:b/>
                          <w:sz w:val="24"/>
                          <w:szCs w:val="36"/>
                        </w:rPr>
                      </w:pPr>
                      <w:r w:rsidRPr="00510BF5">
                        <w:rPr>
                          <w:b/>
                          <w:sz w:val="16"/>
                        </w:rPr>
                        <w:t xml:space="preserve">                     </w:t>
                      </w:r>
                      <w:r>
                        <w:rPr>
                          <w:b/>
                          <w:sz w:val="16"/>
                        </w:rPr>
                        <w:t xml:space="preserve">      </w:t>
                      </w:r>
                      <w:r w:rsidRPr="00510BF5">
                        <w:rPr>
                          <w:b/>
                          <w:sz w:val="16"/>
                        </w:rPr>
                        <w:t xml:space="preserve">      </w:t>
                      </w:r>
                      <w:r w:rsidRPr="00510BF5">
                        <w:rPr>
                          <w:b/>
                          <w:sz w:val="24"/>
                          <w:szCs w:val="36"/>
                        </w:rPr>
                        <w:t>SMM</w:t>
                      </w:r>
                    </w:p>
                  </w:txbxContent>
                </v:textbox>
              </v:rect>
            </w:pict>
          </mc:Fallback>
        </mc:AlternateContent>
      </w:r>
    </w:p>
    <w:p w14:paraId="4E944CC5" w14:textId="77777777" w:rsidR="00B94DAF" w:rsidRPr="00852EA0" w:rsidRDefault="00B94DAF" w:rsidP="00B94DAF">
      <w:r>
        <w:rPr>
          <w:noProof/>
        </w:rPr>
        <mc:AlternateContent>
          <mc:Choice Requires="wps">
            <w:drawing>
              <wp:anchor distT="0" distB="0" distL="114300" distR="114300" simplePos="0" relativeHeight="251671040" behindDoc="0" locked="0" layoutInCell="1" allowOverlap="1" wp14:anchorId="4E944FFF" wp14:editId="4E945000">
                <wp:simplePos x="0" y="0"/>
                <wp:positionH relativeFrom="column">
                  <wp:posOffset>734695</wp:posOffset>
                </wp:positionH>
                <wp:positionV relativeFrom="paragraph">
                  <wp:posOffset>44450</wp:posOffset>
                </wp:positionV>
                <wp:extent cx="1847850" cy="627380"/>
                <wp:effectExtent l="19050" t="19050" r="38100" b="58420"/>
                <wp:wrapNone/>
                <wp:docPr id="2692" name="Rectangle 26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850" cy="627380"/>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4E945034" w14:textId="77777777" w:rsidR="00BE2497" w:rsidRPr="00510BF5" w:rsidRDefault="00BE2497" w:rsidP="00B94DAF">
                            <w:pPr>
                              <w:jc w:val="center"/>
                              <w:rPr>
                                <w:b/>
                                <w:sz w:val="24"/>
                                <w:szCs w:val="36"/>
                              </w:rPr>
                            </w:pPr>
                            <w:r w:rsidRPr="00510BF5">
                              <w:rPr>
                                <w:b/>
                                <w:sz w:val="24"/>
                                <w:szCs w:val="36"/>
                              </w:rPr>
                              <w:t>OAM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944FFF" id="Rectangle 2692" o:spid="_x0000_s1031" style="position:absolute;margin-left:57.85pt;margin-top:3.5pt;width:145.5pt;height:49.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" fillcolor="#4f81bd [3204]" strokecolor="#f2f2f2 [3041]" strokeweight="3pt">
                <v:shadow on="t" color="#243f60 [1604]" opacity=".5" offset="1pt"/>
                <v:textbox>
                  <w:txbxContent>
                    <w:p w14:paraId="4E945034" w14:textId="77777777" w:rsidR="00BE2497" w:rsidRPr="00510BF5" w:rsidRDefault="00BE2497" w:rsidP="00B94DAF">
                      <w:pPr>
                        <w:jc w:val="center"/>
                        <w:rPr>
                          <w:b/>
                          <w:sz w:val="24"/>
                          <w:szCs w:val="36"/>
                        </w:rPr>
                      </w:pPr>
                      <w:r w:rsidRPr="00510BF5">
                        <w:rPr>
                          <w:b/>
                          <w:sz w:val="24"/>
                          <w:szCs w:val="36"/>
                        </w:rPr>
                        <w:t>OAM</w:t>
                      </w:r>
                    </w:p>
                  </w:txbxContent>
                </v:textbox>
              </v:rect>
            </w:pict>
          </mc:Fallback>
        </mc:AlternateContent>
      </w:r>
    </w:p>
    <w:p w14:paraId="4E944CC6" w14:textId="77777777" w:rsidR="00B94DAF" w:rsidRPr="00852EA0" w:rsidRDefault="00B94DAF" w:rsidP="00B94DAF"/>
    <w:p w14:paraId="4E944CC7" w14:textId="77777777" w:rsidR="00B94DAF" w:rsidRDefault="00B94DAF" w:rsidP="00B94DAF"/>
    <w:p w14:paraId="4E944CC8" w14:textId="77777777" w:rsidR="00B94DAF" w:rsidRPr="00B94DAF" w:rsidRDefault="00B94DAF" w:rsidP="00B94DAF">
      <w:r>
        <w:rPr>
          <w:noProof/>
        </w:rPr>
        <mc:AlternateContent>
          <mc:Choice Requires="wps">
            <w:drawing>
              <wp:anchor distT="0" distB="0" distL="114300" distR="114300" simplePos="0" relativeHeight="251687424" behindDoc="0" locked="0" layoutInCell="1" allowOverlap="1" wp14:anchorId="4E945001" wp14:editId="4E945002">
                <wp:simplePos x="0" y="0"/>
                <wp:positionH relativeFrom="column">
                  <wp:posOffset>1667510</wp:posOffset>
                </wp:positionH>
                <wp:positionV relativeFrom="paragraph">
                  <wp:posOffset>94615</wp:posOffset>
                </wp:positionV>
                <wp:extent cx="0" cy="360680"/>
                <wp:effectExtent l="76200" t="38100" r="95250" b="58420"/>
                <wp:wrapNone/>
                <wp:docPr id="2693" name="Straight Arrow Connector 26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68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87D7EB" id="Straight Arrow Connector 2693" o:spid="_x0000_s1026" type="#_x0000_t32" style="position:absolute;margin-left:131.3pt;margin-top:7.45pt;width:0;height:28.4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">
                <v:stroke startarrow="block" endarrow="block"/>
              </v:shape>
            </w:pict>
          </mc:Fallback>
        </mc:AlternateContent>
      </w:r>
      <w:r>
        <w:rPr>
          <w:noProof/>
        </w:rPr>
        <mc:AlternateContent>
          <mc:Choice Requires="wps">
            <w:drawing>
              <wp:anchor distT="0" distB="0" distL="114300" distR="114300" simplePos="0" relativeHeight="251675136" behindDoc="0" locked="0" layoutInCell="1" allowOverlap="1" wp14:anchorId="4E945003" wp14:editId="4E945004">
                <wp:simplePos x="0" y="0"/>
                <wp:positionH relativeFrom="column">
                  <wp:posOffset>1360170</wp:posOffset>
                </wp:positionH>
                <wp:positionV relativeFrom="paragraph">
                  <wp:posOffset>303530</wp:posOffset>
                </wp:positionV>
                <wp:extent cx="609600" cy="1029970"/>
                <wp:effectExtent l="0" t="0" r="19050" b="17780"/>
                <wp:wrapNone/>
                <wp:docPr id="2694" name="Can 26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0" cy="1029970"/>
                        </a:xfrm>
                        <a:prstGeom prst="can">
                          <a:avLst>
                            <a:gd name="adj" fmla="val 42240"/>
                          </a:avLst>
                        </a:prstGeom>
                        <a:solidFill>
                          <a:srgbClr val="FFFFFF"/>
                        </a:solidFill>
                        <a:ln w="9525">
                          <a:solidFill>
                            <a:srgbClr val="000000"/>
                          </a:solidFill>
                          <a:round/>
                          <a:headEnd/>
                          <a:tailEnd/>
                        </a:ln>
                      </wps:spPr>
                      <wps:txbx>
                        <w:txbxContent>
                          <w:p w14:paraId="4E945035" w14:textId="77777777" w:rsidR="00BE2497" w:rsidRPr="00510BF5" w:rsidRDefault="00BE2497" w:rsidP="00B94DAF">
                            <w:pPr>
                              <w:jc w:val="center"/>
                              <w:rPr>
                                <w:b/>
                                <w:sz w:val="24"/>
                                <w:szCs w:val="32"/>
                              </w:rPr>
                            </w:pPr>
                            <w:r w:rsidRPr="00510BF5">
                              <w:rPr>
                                <w:b/>
                                <w:sz w:val="24"/>
                                <w:szCs w:val="32"/>
                              </w:rPr>
                              <w:t>MIB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945003"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694" o:spid="_x0000_s1032" type="#_x0000_t22" style="position:absolute;margin-left:107.1pt;margin-top:23.9pt;width:48pt;height:81.1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">
                <v:textbox>
                  <w:txbxContent>
                    <w:p w14:paraId="4E945035" w14:textId="77777777" w:rsidR="00BE2497" w:rsidRPr="00510BF5" w:rsidRDefault="00BE2497" w:rsidP="00B94DAF">
                      <w:pPr>
                        <w:jc w:val="center"/>
                        <w:rPr>
                          <w:b/>
                          <w:sz w:val="24"/>
                          <w:szCs w:val="32"/>
                        </w:rPr>
                      </w:pPr>
                      <w:r w:rsidRPr="00510BF5">
                        <w:rPr>
                          <w:b/>
                          <w:sz w:val="24"/>
                          <w:szCs w:val="32"/>
                        </w:rPr>
                        <w:t>MIB</w:t>
                      </w:r>
                    </w:p>
                  </w:txbxContent>
                </v:textbox>
              </v:shape>
            </w:pict>
          </mc:Fallback>
        </mc:AlternateContent>
      </w:r>
      <w:r>
        <w:rPr>
          <w:noProof/>
        </w:rPr>
        <mc:AlternateContent>
          <mc:Choice Requires="wps">
            <w:drawing>
              <wp:anchor distT="0" distB="0" distL="114300" distR="114300" simplePos="0" relativeHeight="251666944" behindDoc="0" locked="0" layoutInCell="1" allowOverlap="1" wp14:anchorId="4E945005" wp14:editId="4E945006">
                <wp:simplePos x="0" y="0"/>
                <wp:positionH relativeFrom="column">
                  <wp:posOffset>3061335</wp:posOffset>
                </wp:positionH>
                <wp:positionV relativeFrom="paragraph">
                  <wp:posOffset>454100</wp:posOffset>
                </wp:positionV>
                <wp:extent cx="1084997" cy="399766"/>
                <wp:effectExtent l="19050" t="19050" r="39370" b="57785"/>
                <wp:wrapNone/>
                <wp:docPr id="2695" name="Rectangle 26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4997" cy="399766"/>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14:paraId="4E945036" w14:textId="77777777" w:rsidR="00BE2497" w:rsidRPr="0067312E" w:rsidRDefault="00BE2497" w:rsidP="00B94DAF">
                            <w:r w:rsidRPr="0067312E">
                              <w:t>MibAttrCache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945005" id="Rectangle 2695" o:spid="_x0000_s1033" style="position:absolute;margin-left:241.05pt;margin-top:35.75pt;width:85.45pt;height:31.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" fillcolor="#4f81bd [3204]" strokecolor="#f2f2f2 [3041]" strokeweight="3pt">
                <v:shadow on="t" color="#243f60 [1604]" opacity=".5" offset="1pt"/>
                <v:textbox>
                  <w:txbxContent>
                    <w:p w14:paraId="4E945036" w14:textId="77777777" w:rsidR="00BE2497" w:rsidRPr="0067312E" w:rsidRDefault="00BE2497" w:rsidP="00B94DAF">
                      <w:r w:rsidRPr="0067312E">
                        <w:t>MibAttrCache</w:t>
                      </w:r>
                    </w:p>
                  </w:txbxContent>
                </v:textbox>
              </v:rect>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p>
    <w:p w14:paraId="4E944CC9" w14:textId="77777777" w:rsidR="00B94DAF" w:rsidRPr="00B94DAF" w:rsidRDefault="00B94DAF" w:rsidP="00B94DAF">
      <w:pPr>
        <w:pStyle w:val="BodyText"/>
      </w:pPr>
    </w:p>
    <w:p w14:paraId="4E944CCA" w14:textId="77777777" w:rsidR="00B94DAF" w:rsidRDefault="00B94DAF" w:rsidP="00B94DAF">
      <w:pPr>
        <w:pStyle w:val="BodyText"/>
        <w:rPr>
          <w:sz w:val="20"/>
          <w:lang w:val="en-IN"/>
        </w:rPr>
      </w:pPr>
      <w:r>
        <w:rPr>
          <w:sz w:val="20"/>
          <w:lang w:val="en-IN"/>
        </w:rPr>
        <w:t xml:space="preserve">        </w:t>
      </w:r>
    </w:p>
    <w:p w14:paraId="4E944CCB" w14:textId="77777777" w:rsidR="00B94DAF" w:rsidRDefault="00B94DAF" w:rsidP="00B94DAF">
      <w:pPr>
        <w:pStyle w:val="BodyText"/>
        <w:rPr>
          <w:sz w:val="20"/>
          <w:lang w:val="en-IN"/>
        </w:rPr>
      </w:pPr>
    </w:p>
    <w:p w14:paraId="4E944CCC" w14:textId="77777777" w:rsidR="00B94DAF" w:rsidRDefault="00B94DAF" w:rsidP="00B94DAF">
      <w:pPr>
        <w:pStyle w:val="BodyText"/>
        <w:rPr>
          <w:sz w:val="20"/>
          <w:lang w:val="en-IN"/>
        </w:rPr>
      </w:pPr>
    </w:p>
    <w:p w14:paraId="4E944CCD" w14:textId="77777777" w:rsidR="00B94DAF" w:rsidRDefault="00B94DAF" w:rsidP="00B94DAF">
      <w:pPr>
        <w:pStyle w:val="BodyText"/>
        <w:rPr>
          <w:sz w:val="20"/>
          <w:lang w:val="en-IN"/>
        </w:rPr>
      </w:pPr>
    </w:p>
    <w:p w14:paraId="4E944CCE" w14:textId="77777777" w:rsidR="00B94DAF" w:rsidRDefault="00B94DAF" w:rsidP="00B94DAF">
      <w:pPr>
        <w:pStyle w:val="BodyText"/>
        <w:rPr>
          <w:sz w:val="20"/>
          <w:lang w:val="en-IN"/>
        </w:rPr>
      </w:pPr>
    </w:p>
    <w:p w14:paraId="4E944CCF" w14:textId="77777777" w:rsidR="00B94DAF" w:rsidRPr="00B94DAF" w:rsidRDefault="00B94DAF" w:rsidP="00B94DAF">
      <w:pPr>
        <w:pStyle w:val="Caption"/>
        <w:jc w:val="center"/>
        <w:rPr>
          <w:rFonts w:asciiTheme="minorHAnsi" w:hAnsiTheme="minorHAnsi" w:cstheme="minorHAnsi"/>
          <w:sz w:val="22"/>
          <w:szCs w:val="22"/>
          <w:lang w:val="en-IN"/>
        </w:rPr>
      </w:pPr>
      <w:bookmarkStart w:id="881" w:name="_Toc387508106"/>
      <w:r w:rsidRPr="00B94DAF">
        <w:rPr>
          <w:rFonts w:asciiTheme="minorHAnsi" w:hAnsiTheme="minorHAnsi" w:cstheme="minorHAnsi"/>
          <w:sz w:val="22"/>
          <w:szCs w:val="22"/>
        </w:rPr>
        <w:t xml:space="preserve">Figure </w:t>
      </w:r>
      <w:r w:rsidRPr="00B94DAF">
        <w:rPr>
          <w:rFonts w:asciiTheme="minorHAnsi" w:hAnsiTheme="minorHAnsi" w:cstheme="minorHAnsi"/>
          <w:sz w:val="22"/>
          <w:szCs w:val="22"/>
        </w:rPr>
        <w:fldChar w:fldCharType="begin"/>
      </w:r>
      <w:r w:rsidRPr="00B94DAF">
        <w:rPr>
          <w:rFonts w:asciiTheme="minorHAnsi" w:hAnsiTheme="minorHAnsi" w:cstheme="minorHAnsi"/>
          <w:sz w:val="22"/>
          <w:szCs w:val="22"/>
        </w:rPr>
        <w:instrText xml:space="preserve"> SEQ Figure \* ARABIC </w:instrText>
      </w:r>
      <w:r w:rsidRPr="00B94DAF">
        <w:rPr>
          <w:rFonts w:asciiTheme="minorHAnsi" w:hAnsiTheme="minorHAnsi" w:cstheme="minorHAnsi"/>
          <w:sz w:val="22"/>
          <w:szCs w:val="22"/>
        </w:rPr>
        <w:fldChar w:fldCharType="separate"/>
      </w:r>
      <w:r w:rsidR="00BE0678">
        <w:rPr>
          <w:rFonts w:asciiTheme="minorHAnsi" w:hAnsiTheme="minorHAnsi" w:cstheme="minorHAnsi"/>
          <w:noProof/>
          <w:sz w:val="22"/>
          <w:szCs w:val="22"/>
        </w:rPr>
        <w:t>6</w:t>
      </w:r>
      <w:r w:rsidRPr="00B94DAF">
        <w:rPr>
          <w:rFonts w:asciiTheme="minorHAnsi" w:hAnsiTheme="minorHAnsi" w:cstheme="minorHAnsi"/>
          <w:sz w:val="22"/>
          <w:szCs w:val="22"/>
        </w:rPr>
        <w:fldChar w:fldCharType="end"/>
      </w:r>
      <w:r w:rsidR="00510BF5">
        <w:rPr>
          <w:rFonts w:asciiTheme="minorHAnsi" w:hAnsiTheme="minorHAnsi" w:cstheme="minorHAnsi"/>
          <w:sz w:val="22"/>
          <w:szCs w:val="22"/>
        </w:rPr>
        <w:t>:</w:t>
      </w:r>
      <w:r w:rsidRPr="00B94DAF">
        <w:rPr>
          <w:rFonts w:asciiTheme="minorHAnsi" w:hAnsiTheme="minorHAnsi" w:cstheme="minorHAnsi"/>
          <w:sz w:val="22"/>
          <w:szCs w:val="22"/>
        </w:rPr>
        <w:t xml:space="preserve"> Interaction Diagram of OAM Module</w:t>
      </w:r>
      <w:bookmarkEnd w:id="881"/>
    </w:p>
    <w:p w14:paraId="4E944CD0" w14:textId="77777777" w:rsidR="00B94DAF" w:rsidRDefault="00B94DAF" w:rsidP="00B94DAF">
      <w:pPr>
        <w:pStyle w:val="BodyText"/>
        <w:rPr>
          <w:sz w:val="20"/>
          <w:lang w:val="en-IN"/>
        </w:rPr>
      </w:pPr>
    </w:p>
    <w:p w14:paraId="4E944CD1" w14:textId="77777777" w:rsidR="00B94DAF" w:rsidRDefault="00B94DAF">
      <w:pPr>
        <w:spacing w:before="240"/>
        <w:ind w:left="360" w:hanging="360"/>
        <w:rPr>
          <w:rFonts w:cs="Arial"/>
          <w:bCs/>
          <w:color w:val="000000"/>
          <w:sz w:val="20"/>
          <w:szCs w:val="20"/>
          <w:lang w:val="en-IN"/>
        </w:rPr>
      </w:pPr>
      <w:r>
        <w:rPr>
          <w:sz w:val="20"/>
          <w:lang w:val="en-IN"/>
        </w:rPr>
        <w:br w:type="page"/>
      </w:r>
    </w:p>
    <w:p w14:paraId="4E944CD2" w14:textId="77777777" w:rsidR="00B94DAF" w:rsidRPr="0065789A" w:rsidRDefault="00B94DAF" w:rsidP="00064C42">
      <w:pPr>
        <w:pStyle w:val="Heading4"/>
        <w:numPr>
          <w:ilvl w:val="2"/>
          <w:numId w:val="38"/>
        </w:numPr>
        <w:ind w:left="720" w:hanging="720"/>
        <w:rPr>
          <w:rFonts w:asciiTheme="minorHAnsi" w:hAnsiTheme="minorHAnsi" w:cstheme="minorHAnsi"/>
          <w:sz w:val="24"/>
          <w:szCs w:val="24"/>
        </w:rPr>
      </w:pPr>
      <w:r w:rsidRPr="0065789A">
        <w:rPr>
          <w:rFonts w:asciiTheme="minorHAnsi" w:hAnsiTheme="minorHAnsi" w:cstheme="minorHAnsi"/>
          <w:sz w:val="24"/>
          <w:szCs w:val="24"/>
        </w:rPr>
        <w:lastRenderedPageBreak/>
        <w:t>Operation</w:t>
      </w:r>
      <w:r w:rsidR="00094121" w:rsidRPr="0065789A">
        <w:rPr>
          <w:rFonts w:asciiTheme="minorHAnsi" w:hAnsiTheme="minorHAnsi" w:cstheme="minorHAnsi"/>
          <w:sz w:val="24"/>
          <w:szCs w:val="24"/>
        </w:rPr>
        <w:t>, Administration, Maintenance</w:t>
      </w:r>
      <w:r w:rsidRPr="0065789A">
        <w:rPr>
          <w:rFonts w:asciiTheme="minorHAnsi" w:hAnsiTheme="minorHAnsi" w:cstheme="minorHAnsi"/>
          <w:sz w:val="24"/>
          <w:szCs w:val="24"/>
        </w:rPr>
        <w:t xml:space="preserve"> (OAM)</w:t>
      </w:r>
    </w:p>
    <w:p w14:paraId="4E944CD3" w14:textId="77777777" w:rsidR="00B94DAF" w:rsidRPr="001A38AB" w:rsidRDefault="00B94DAF" w:rsidP="00B94DAF">
      <w:pPr>
        <w:pStyle w:val="BodyText"/>
      </w:pPr>
    </w:p>
    <w:p w14:paraId="4E944CD4" w14:textId="77777777" w:rsidR="00B94DAF" w:rsidRPr="00094121" w:rsidRDefault="00B94DAF" w:rsidP="00094121">
      <w:pPr>
        <w:autoSpaceDE w:val="0"/>
        <w:autoSpaceDN w:val="0"/>
        <w:adjustRightInd w:val="0"/>
        <w:spacing w:before="0" w:after="0" w:line="360" w:lineRule="auto"/>
        <w:jc w:val="both"/>
        <w:rPr>
          <w:rFonts w:asciiTheme="minorHAnsi" w:hAnsiTheme="minorHAnsi" w:cstheme="minorHAnsi"/>
          <w:color w:val="000000"/>
          <w:szCs w:val="22"/>
          <w:lang w:val="en-IN"/>
        </w:rPr>
      </w:pPr>
      <w:r w:rsidRPr="00094121">
        <w:rPr>
          <w:rFonts w:asciiTheme="minorHAnsi" w:hAnsiTheme="minorHAnsi" w:cstheme="minorHAnsi"/>
          <w:color w:val="000000"/>
          <w:szCs w:val="22"/>
          <w:lang w:val="en-IN"/>
        </w:rPr>
        <w:t>Operation</w:t>
      </w:r>
      <w:r w:rsidR="00094121" w:rsidRPr="00094121">
        <w:rPr>
          <w:rFonts w:asciiTheme="minorHAnsi" w:hAnsiTheme="minorHAnsi" w:cstheme="minorHAnsi"/>
          <w:color w:val="000000"/>
          <w:szCs w:val="22"/>
          <w:lang w:val="en-IN"/>
        </w:rPr>
        <w:t>, Administration, Maintenance</w:t>
      </w:r>
      <w:r w:rsidRPr="00094121">
        <w:rPr>
          <w:rFonts w:asciiTheme="minorHAnsi" w:hAnsiTheme="minorHAnsi" w:cstheme="minorHAnsi"/>
          <w:color w:val="000000"/>
          <w:szCs w:val="22"/>
          <w:lang w:val="en-IN"/>
        </w:rPr>
        <w:t xml:space="preserve"> (OAM) Subsystem is a key component and plays a vital role in managing </w:t>
      </w:r>
      <w:r w:rsidR="00094121" w:rsidRPr="00094121">
        <w:rPr>
          <w:rFonts w:asciiTheme="minorHAnsi" w:hAnsiTheme="minorHAnsi" w:cstheme="minorHAnsi"/>
          <w:color w:val="000000"/>
          <w:szCs w:val="22"/>
          <w:lang w:val="en-IN"/>
        </w:rPr>
        <w:t>the HeNB</w:t>
      </w:r>
      <w:r w:rsidRPr="00094121">
        <w:rPr>
          <w:rFonts w:asciiTheme="minorHAnsi" w:hAnsiTheme="minorHAnsi" w:cstheme="minorHAnsi"/>
          <w:color w:val="000000"/>
          <w:szCs w:val="22"/>
          <w:lang w:val="en-IN"/>
        </w:rPr>
        <w:t xml:space="preserve">. OAM controls and acts upon the configuration of the HeNB which is stored in a central database called the Managed Information Base (MIB). OAM module is the central controller within the HeNB and drives the top level state and tasks carried out in the HeNB. The OAM drives the top level state machine for the HeNB and ensures that the eNodeB stack is not set up and able to transmit until the appropriate registration </w:t>
      </w:r>
      <w:r w:rsidR="00361928">
        <w:rPr>
          <w:rFonts w:asciiTheme="minorHAnsi" w:hAnsiTheme="minorHAnsi" w:cstheme="minorHAnsi"/>
          <w:color w:val="000000"/>
          <w:szCs w:val="22"/>
          <w:lang w:val="en-IN"/>
        </w:rPr>
        <w:t xml:space="preserve">has obtained from the HeMS and </w:t>
      </w:r>
      <w:r w:rsidRPr="00094121">
        <w:rPr>
          <w:rFonts w:asciiTheme="minorHAnsi" w:hAnsiTheme="minorHAnsi" w:cstheme="minorHAnsi"/>
          <w:color w:val="000000"/>
          <w:szCs w:val="22"/>
          <w:lang w:val="en-IN"/>
        </w:rPr>
        <w:t>S1 connection set up with MME/S-GW. There is a management interface between the OAM and eNodeB stack to control initialization, starting and stopping of the eNodeB stack.</w:t>
      </w:r>
    </w:p>
    <w:p w14:paraId="4E944CD5" w14:textId="77777777" w:rsidR="000C40A1" w:rsidRDefault="000C40A1" w:rsidP="00094121">
      <w:pPr>
        <w:autoSpaceDE w:val="0"/>
        <w:autoSpaceDN w:val="0"/>
        <w:adjustRightInd w:val="0"/>
        <w:spacing w:before="0" w:after="0" w:line="360" w:lineRule="auto"/>
        <w:jc w:val="both"/>
        <w:rPr>
          <w:rFonts w:asciiTheme="minorHAnsi" w:hAnsiTheme="minorHAnsi" w:cstheme="minorHAnsi"/>
          <w:szCs w:val="22"/>
        </w:rPr>
      </w:pPr>
    </w:p>
    <w:p w14:paraId="4E944CD6" w14:textId="77777777" w:rsidR="00B94DAF" w:rsidRPr="00094121" w:rsidRDefault="00B94DAF" w:rsidP="00094121">
      <w:pPr>
        <w:autoSpaceDE w:val="0"/>
        <w:autoSpaceDN w:val="0"/>
        <w:adjustRightInd w:val="0"/>
        <w:spacing w:before="0" w:after="0" w:line="360" w:lineRule="auto"/>
        <w:jc w:val="both"/>
        <w:rPr>
          <w:rFonts w:asciiTheme="minorHAnsi" w:hAnsiTheme="minorHAnsi" w:cstheme="minorHAnsi"/>
          <w:szCs w:val="22"/>
        </w:rPr>
      </w:pPr>
      <w:r w:rsidRPr="00094121">
        <w:rPr>
          <w:rFonts w:asciiTheme="minorHAnsi" w:hAnsiTheme="minorHAnsi" w:cstheme="minorHAnsi"/>
          <w:szCs w:val="22"/>
        </w:rPr>
        <w:t xml:space="preserve">The HeNB’s management interface to the HeMS is driven by the </w:t>
      </w:r>
      <w:r w:rsidR="000B4CD9">
        <w:rPr>
          <w:rFonts w:asciiTheme="minorHAnsi" w:hAnsiTheme="minorHAnsi" w:cstheme="minorHAnsi"/>
          <w:szCs w:val="22"/>
        </w:rPr>
        <w:t>TR069</w:t>
      </w:r>
      <w:r w:rsidRPr="00094121">
        <w:rPr>
          <w:rFonts w:asciiTheme="minorHAnsi" w:hAnsiTheme="minorHAnsi" w:cstheme="minorHAnsi"/>
          <w:szCs w:val="22"/>
        </w:rPr>
        <w:t xml:space="preserve"> unit in the HeNB specific functional block. This unit interacts with the OAM (via Post-Office) which is responsible for reacting to HeMS messaging by changing the state and/or configuration of the HeNB.</w:t>
      </w:r>
    </w:p>
    <w:p w14:paraId="4E944CD7" w14:textId="77777777" w:rsidR="00B94DAF" w:rsidRPr="00094121" w:rsidRDefault="00B94DAF" w:rsidP="00094121">
      <w:pPr>
        <w:autoSpaceDE w:val="0"/>
        <w:autoSpaceDN w:val="0"/>
        <w:adjustRightInd w:val="0"/>
        <w:spacing w:before="0" w:after="0" w:line="360" w:lineRule="auto"/>
        <w:ind w:left="1020"/>
        <w:jc w:val="both"/>
        <w:rPr>
          <w:rFonts w:asciiTheme="minorHAnsi" w:hAnsiTheme="minorHAnsi" w:cstheme="minorHAnsi"/>
          <w:szCs w:val="22"/>
        </w:rPr>
      </w:pPr>
    </w:p>
    <w:p w14:paraId="4E944CD8" w14:textId="77777777" w:rsidR="00B94DAF" w:rsidRPr="00094121" w:rsidRDefault="00B94DAF" w:rsidP="00094121">
      <w:pPr>
        <w:autoSpaceDE w:val="0"/>
        <w:autoSpaceDN w:val="0"/>
        <w:adjustRightInd w:val="0"/>
        <w:spacing w:before="0" w:after="0" w:line="360" w:lineRule="auto"/>
        <w:jc w:val="both"/>
        <w:rPr>
          <w:rFonts w:asciiTheme="minorHAnsi" w:hAnsiTheme="minorHAnsi" w:cstheme="minorHAnsi"/>
          <w:szCs w:val="22"/>
        </w:rPr>
      </w:pPr>
      <w:r w:rsidRPr="00094121">
        <w:rPr>
          <w:rFonts w:asciiTheme="minorHAnsi" w:hAnsiTheme="minorHAnsi" w:cstheme="minorHAnsi"/>
          <w:szCs w:val="22"/>
        </w:rPr>
        <w:t>OAM manages the security aspects of the HNB’s Ethernet backhaul connection. It is responsible for configuring and setting up the secure IP tunnel to the remainder of the operator’s network infrastructure. OAM is responsible for various functionalities namely Configuration Management (CM), Performance Management (PM), Fault Management (FM) and Software Management.</w:t>
      </w:r>
      <w:r w:rsidR="00964D72">
        <w:rPr>
          <w:rFonts w:asciiTheme="minorHAnsi" w:hAnsiTheme="minorHAnsi" w:cstheme="minorHAnsi"/>
          <w:szCs w:val="22"/>
        </w:rPr>
        <w:t xml:space="preserve"> </w:t>
      </w:r>
      <w:r w:rsidRPr="00094121">
        <w:rPr>
          <w:rFonts w:asciiTheme="minorHAnsi" w:hAnsiTheme="minorHAnsi" w:cstheme="minorHAnsi"/>
          <w:szCs w:val="22"/>
        </w:rPr>
        <w:t xml:space="preserve">OAM along with </w:t>
      </w:r>
      <w:r w:rsidR="000B4CD9">
        <w:rPr>
          <w:rFonts w:asciiTheme="minorHAnsi" w:hAnsiTheme="minorHAnsi" w:cstheme="minorHAnsi"/>
          <w:szCs w:val="22"/>
        </w:rPr>
        <w:t xml:space="preserve">TR069 </w:t>
      </w:r>
      <w:r w:rsidRPr="00094121">
        <w:rPr>
          <w:rFonts w:asciiTheme="minorHAnsi" w:hAnsiTheme="minorHAnsi" w:cstheme="minorHAnsi"/>
          <w:szCs w:val="22"/>
        </w:rPr>
        <w:t>CWMP protocol allows HeNB to be remotely managed by the HeNB Management System (HeMS).</w:t>
      </w:r>
    </w:p>
    <w:p w14:paraId="4E944CD9" w14:textId="77777777" w:rsidR="00382E4D" w:rsidRDefault="00382E4D">
      <w:pPr>
        <w:spacing w:before="240"/>
        <w:ind w:left="360" w:hanging="360"/>
        <w:rPr>
          <w:rFonts w:cs="Arial"/>
          <w:bCs/>
          <w:color w:val="000000"/>
          <w:szCs w:val="20"/>
        </w:rPr>
      </w:pPr>
      <w:r>
        <w:br w:type="page"/>
      </w:r>
    </w:p>
    <w:p w14:paraId="4E944CDA" w14:textId="77777777" w:rsidR="00B94DAF" w:rsidRPr="0065789A" w:rsidRDefault="000C40A1" w:rsidP="00064C42">
      <w:pPr>
        <w:pStyle w:val="Heading4"/>
        <w:rPr>
          <w:rFonts w:asciiTheme="minorHAnsi" w:hAnsiTheme="minorHAnsi" w:cstheme="minorHAnsi"/>
          <w:sz w:val="22"/>
          <w:szCs w:val="22"/>
        </w:rPr>
      </w:pPr>
      <w:r w:rsidRPr="0065789A">
        <w:rPr>
          <w:rFonts w:asciiTheme="minorHAnsi" w:hAnsiTheme="minorHAnsi" w:cstheme="minorHAnsi"/>
          <w:sz w:val="22"/>
          <w:szCs w:val="22"/>
        </w:rPr>
        <w:lastRenderedPageBreak/>
        <w:t>Class Diagram</w:t>
      </w:r>
    </w:p>
    <w:p w14:paraId="4E944CDB" w14:textId="77777777" w:rsidR="009A0137" w:rsidRPr="0055488E" w:rsidRDefault="00FC2C96" w:rsidP="009A0137">
      <w:pPr>
        <w:pStyle w:val="BodyText"/>
        <w:rPr>
          <w:rFonts w:asciiTheme="minorHAnsi" w:hAnsiTheme="minorHAnsi"/>
        </w:rPr>
      </w:pPr>
      <w:r w:rsidRPr="0055488E">
        <w:rPr>
          <w:rFonts w:asciiTheme="minorHAnsi" w:hAnsiTheme="minorHAnsi"/>
        </w:rPr>
        <w:t>OAM</w:t>
      </w:r>
      <w:r w:rsidR="009A0137" w:rsidRPr="0055488E">
        <w:rPr>
          <w:rFonts w:asciiTheme="minorHAnsi" w:hAnsiTheme="minorHAnsi"/>
        </w:rPr>
        <w:t xml:space="preserve"> </w:t>
      </w:r>
      <w:r w:rsidR="00A31DC0" w:rsidRPr="0055488E">
        <w:rPr>
          <w:rFonts w:asciiTheme="minorHAnsi" w:hAnsiTheme="minorHAnsi"/>
        </w:rPr>
        <w:t>Applicatio</w:t>
      </w:r>
      <w:r w:rsidR="00A31DC0">
        <w:rPr>
          <w:rFonts w:asciiTheme="minorHAnsi" w:hAnsiTheme="minorHAnsi"/>
        </w:rPr>
        <w:t>n</w:t>
      </w:r>
      <w:r w:rsidR="0055488E">
        <w:rPr>
          <w:rFonts w:asciiTheme="minorHAnsi" w:hAnsiTheme="minorHAnsi"/>
        </w:rPr>
        <w:t xml:space="preserve"> </w:t>
      </w:r>
      <w:r w:rsidR="00A31DC0">
        <w:rPr>
          <w:rFonts w:asciiTheme="minorHAnsi" w:hAnsiTheme="minorHAnsi"/>
        </w:rPr>
        <w:t>Initialization</w:t>
      </w:r>
      <w:r w:rsidR="0055488E">
        <w:rPr>
          <w:rFonts w:asciiTheme="minorHAnsi" w:hAnsiTheme="minorHAnsi"/>
        </w:rPr>
        <w:t xml:space="preserve"> procedure is described as follows:</w:t>
      </w:r>
    </w:p>
    <w:p w14:paraId="4E944CDC" w14:textId="77777777" w:rsidR="009A0137" w:rsidRDefault="00232762" w:rsidP="009A0137">
      <w:pPr>
        <w:pStyle w:val="BodyText"/>
      </w:pPr>
      <w:r>
        <w:rPr>
          <w:noProof/>
        </w:rPr>
        <w:drawing>
          <wp:inline distT="0" distB="0" distL="0" distR="0" wp14:anchorId="4E945007" wp14:editId="4E945008">
            <wp:extent cx="6048375" cy="6962775"/>
            <wp:effectExtent l="0" t="0" r="9525" b="9525"/>
            <wp:docPr id="2702" name="Picture 2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48375" cy="6962775"/>
                    </a:xfrm>
                    <a:prstGeom prst="rect">
                      <a:avLst/>
                    </a:prstGeom>
                    <a:noFill/>
                    <a:ln>
                      <a:noFill/>
                    </a:ln>
                  </pic:spPr>
                </pic:pic>
              </a:graphicData>
            </a:graphic>
          </wp:inline>
        </w:drawing>
      </w:r>
    </w:p>
    <w:p w14:paraId="4E944CDD" w14:textId="77777777" w:rsidR="009A0137" w:rsidRDefault="00E003B3" w:rsidP="00E003B3">
      <w:pPr>
        <w:pStyle w:val="Caption"/>
        <w:jc w:val="center"/>
      </w:pPr>
      <w:bookmarkStart w:id="882" w:name="_Toc387508107"/>
      <w:r>
        <w:t xml:space="preserve">Figure </w:t>
      </w:r>
      <w:r w:rsidR="00973134">
        <w:fldChar w:fldCharType="begin"/>
      </w:r>
      <w:r w:rsidR="00973134">
        <w:instrText xml:space="preserve"> SEQ Figure \* ARABIC </w:instrText>
      </w:r>
      <w:r w:rsidR="00973134">
        <w:fldChar w:fldCharType="separate"/>
      </w:r>
      <w:r w:rsidR="00BE0678">
        <w:rPr>
          <w:noProof/>
        </w:rPr>
        <w:t>7</w:t>
      </w:r>
      <w:r w:rsidR="00973134">
        <w:rPr>
          <w:noProof/>
        </w:rPr>
        <w:fldChar w:fldCharType="end"/>
      </w:r>
      <w:r w:rsidR="008036F5">
        <w:rPr>
          <w:noProof/>
        </w:rPr>
        <w:t>:</w:t>
      </w:r>
      <w:r>
        <w:t xml:space="preserve"> Class Diagram</w:t>
      </w:r>
      <w:bookmarkEnd w:id="882"/>
    </w:p>
    <w:p w14:paraId="4E944CDE" w14:textId="77777777" w:rsidR="009A0137" w:rsidRDefault="009A0137" w:rsidP="009A0137">
      <w:pPr>
        <w:pStyle w:val="BodyText"/>
      </w:pPr>
    </w:p>
    <w:p w14:paraId="4E944CDF" w14:textId="77777777" w:rsidR="00B94DAF" w:rsidRDefault="00B94DAF" w:rsidP="008036F5">
      <w:pPr>
        <w:pStyle w:val="BodyText"/>
        <w:keepNext/>
        <w:rPr>
          <w:rFonts w:asciiTheme="minorHAnsi" w:hAnsiTheme="minorHAnsi" w:cstheme="minorHAnsi"/>
          <w:b/>
        </w:rPr>
      </w:pPr>
      <w:r w:rsidRPr="00FC2C96">
        <w:rPr>
          <w:rFonts w:asciiTheme="minorHAnsi" w:hAnsiTheme="minorHAnsi" w:cstheme="minorHAnsi"/>
        </w:rPr>
        <w:lastRenderedPageBreak/>
        <w:t>The following is t</w:t>
      </w:r>
      <w:r w:rsidR="007728F2" w:rsidRPr="00FC2C96">
        <w:rPr>
          <w:rFonts w:asciiTheme="minorHAnsi" w:hAnsiTheme="minorHAnsi" w:cstheme="minorHAnsi"/>
        </w:rPr>
        <w:t>he class diagram of OAM module</w:t>
      </w:r>
      <w:r w:rsidR="00287427">
        <w:rPr>
          <w:rFonts w:asciiTheme="minorHAnsi" w:hAnsiTheme="minorHAnsi" w:cstheme="minorHAnsi"/>
          <w:b/>
        </w:rPr>
        <w:t>:</w:t>
      </w:r>
    </w:p>
    <w:p w14:paraId="4E944CE0" w14:textId="77777777" w:rsidR="00FC2C96" w:rsidRPr="00232762" w:rsidRDefault="00FC2C96" w:rsidP="008036F5">
      <w:pPr>
        <w:pStyle w:val="BodyText"/>
        <w:keepNext/>
        <w:rPr>
          <w:rFonts w:asciiTheme="minorHAnsi" w:hAnsiTheme="minorHAnsi" w:cstheme="minorHAnsi"/>
          <w:b/>
        </w:rPr>
      </w:pPr>
    </w:p>
    <w:p w14:paraId="4E944CE1" w14:textId="77777777" w:rsidR="00B94DAF" w:rsidRPr="00DD2A9F" w:rsidRDefault="00C96010" w:rsidP="00B94DAF">
      <w:pPr>
        <w:pStyle w:val="BodyText"/>
        <w:rPr>
          <w:sz w:val="24"/>
          <w:szCs w:val="24"/>
        </w:rPr>
      </w:pPr>
      <w:r>
        <w:rPr>
          <w:noProof/>
          <w:sz w:val="24"/>
          <w:szCs w:val="24"/>
        </w:rPr>
        <w:drawing>
          <wp:inline distT="0" distB="0" distL="0" distR="0" wp14:anchorId="4E945009" wp14:editId="4E94500A">
            <wp:extent cx="6057900" cy="3619500"/>
            <wp:effectExtent l="0" t="0" r="0" b="0"/>
            <wp:docPr id="2701" name="Picture 2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7900" cy="3619500"/>
                    </a:xfrm>
                    <a:prstGeom prst="rect">
                      <a:avLst/>
                    </a:prstGeom>
                    <a:noFill/>
                    <a:ln>
                      <a:noFill/>
                    </a:ln>
                  </pic:spPr>
                </pic:pic>
              </a:graphicData>
            </a:graphic>
          </wp:inline>
        </w:drawing>
      </w:r>
    </w:p>
    <w:p w14:paraId="4E944CE2" w14:textId="77777777" w:rsidR="00C96010" w:rsidRDefault="000C40A1" w:rsidP="000C40A1">
      <w:pPr>
        <w:pStyle w:val="Caption"/>
        <w:jc w:val="center"/>
        <w:rPr>
          <w:rFonts w:asciiTheme="minorHAnsi" w:hAnsiTheme="minorHAnsi" w:cstheme="minorHAnsi"/>
          <w:sz w:val="22"/>
          <w:szCs w:val="22"/>
        </w:rPr>
      </w:pPr>
      <w:bookmarkStart w:id="883" w:name="_Toc387508108"/>
      <w:r w:rsidRPr="000C40A1">
        <w:rPr>
          <w:rFonts w:asciiTheme="minorHAnsi" w:hAnsiTheme="minorHAnsi" w:cstheme="minorHAnsi"/>
          <w:sz w:val="22"/>
          <w:szCs w:val="22"/>
        </w:rPr>
        <w:t xml:space="preserve">Figure </w:t>
      </w:r>
      <w:r w:rsidRPr="000C40A1">
        <w:rPr>
          <w:rFonts w:asciiTheme="minorHAnsi" w:hAnsiTheme="minorHAnsi" w:cstheme="minorHAnsi"/>
          <w:sz w:val="22"/>
          <w:szCs w:val="22"/>
        </w:rPr>
        <w:fldChar w:fldCharType="begin"/>
      </w:r>
      <w:r w:rsidRPr="000C40A1">
        <w:rPr>
          <w:rFonts w:asciiTheme="minorHAnsi" w:hAnsiTheme="minorHAnsi" w:cstheme="minorHAnsi"/>
          <w:sz w:val="22"/>
          <w:szCs w:val="22"/>
        </w:rPr>
        <w:instrText xml:space="preserve"> SEQ Figure \* ARABIC </w:instrText>
      </w:r>
      <w:r w:rsidRPr="000C40A1">
        <w:rPr>
          <w:rFonts w:asciiTheme="minorHAnsi" w:hAnsiTheme="minorHAnsi" w:cstheme="minorHAnsi"/>
          <w:sz w:val="22"/>
          <w:szCs w:val="22"/>
        </w:rPr>
        <w:fldChar w:fldCharType="separate"/>
      </w:r>
      <w:r w:rsidR="00BE0678">
        <w:rPr>
          <w:rFonts w:asciiTheme="minorHAnsi" w:hAnsiTheme="minorHAnsi" w:cstheme="minorHAnsi"/>
          <w:noProof/>
          <w:sz w:val="22"/>
          <w:szCs w:val="22"/>
        </w:rPr>
        <w:t>8</w:t>
      </w:r>
      <w:r w:rsidRPr="000C40A1">
        <w:rPr>
          <w:rFonts w:asciiTheme="minorHAnsi" w:hAnsiTheme="minorHAnsi" w:cstheme="minorHAnsi"/>
          <w:sz w:val="22"/>
          <w:szCs w:val="22"/>
        </w:rPr>
        <w:fldChar w:fldCharType="end"/>
      </w:r>
      <w:r w:rsidR="008036F5">
        <w:rPr>
          <w:rFonts w:asciiTheme="minorHAnsi" w:hAnsiTheme="minorHAnsi" w:cstheme="minorHAnsi"/>
          <w:sz w:val="22"/>
          <w:szCs w:val="22"/>
        </w:rPr>
        <w:t>:</w:t>
      </w:r>
      <w:r w:rsidRPr="000C40A1">
        <w:rPr>
          <w:rFonts w:asciiTheme="minorHAnsi" w:hAnsiTheme="minorHAnsi" w:cstheme="minorHAnsi"/>
          <w:sz w:val="22"/>
          <w:szCs w:val="22"/>
        </w:rPr>
        <w:t xml:space="preserve"> OAM Class Diagram</w:t>
      </w:r>
      <w:bookmarkEnd w:id="883"/>
    </w:p>
    <w:p w14:paraId="4E944CE3" w14:textId="77777777" w:rsidR="00E003B3" w:rsidRPr="00E003B3" w:rsidRDefault="00E003B3" w:rsidP="00E003B3"/>
    <w:tbl>
      <w:tblPr>
        <w:tblStyle w:val="TableGrid1"/>
        <w:tblW w:w="9828" w:type="dxa"/>
        <w:tblLook w:val="04A0" w:firstRow="1" w:lastRow="0" w:firstColumn="1" w:lastColumn="0" w:noHBand="0" w:noVBand="1"/>
      </w:tblPr>
      <w:tblGrid>
        <w:gridCol w:w="3999"/>
        <w:gridCol w:w="5829"/>
      </w:tblGrid>
      <w:tr w:rsidR="007D3302" w14:paraId="4E944CE6" w14:textId="77777777" w:rsidTr="00A31DC0">
        <w:trPr>
          <w:cnfStyle w:val="100000000000" w:firstRow="1" w:lastRow="0" w:firstColumn="0" w:lastColumn="0" w:oddVBand="0" w:evenVBand="0" w:oddHBand="0" w:evenHBand="0" w:firstRowFirstColumn="0" w:firstRowLastColumn="0" w:lastRowFirstColumn="0" w:lastRowLastColumn="0"/>
        </w:trPr>
        <w:tc>
          <w:tcPr>
            <w:tcW w:w="399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CE4" w14:textId="77777777" w:rsidR="007D3302" w:rsidRPr="00FC2C96" w:rsidRDefault="007D3302" w:rsidP="00943AD4">
            <w:pPr>
              <w:pStyle w:val="Caption"/>
              <w:spacing w:after="0"/>
              <w:rPr>
                <w:rFonts w:asciiTheme="minorHAnsi" w:hAnsiTheme="minorHAnsi" w:cstheme="minorHAnsi"/>
                <w:b/>
                <w:color w:val="auto"/>
                <w:sz w:val="22"/>
                <w:szCs w:val="22"/>
              </w:rPr>
            </w:pPr>
            <w:r w:rsidRPr="00FC2C96">
              <w:rPr>
                <w:rFonts w:asciiTheme="minorHAnsi" w:hAnsiTheme="minorHAnsi" w:cstheme="minorHAnsi"/>
                <w:b/>
                <w:color w:val="auto"/>
                <w:sz w:val="22"/>
                <w:szCs w:val="22"/>
              </w:rPr>
              <w:t>Class</w:t>
            </w:r>
          </w:p>
        </w:tc>
        <w:tc>
          <w:tcPr>
            <w:tcW w:w="582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CE5" w14:textId="77777777" w:rsidR="007D3302" w:rsidRPr="00FC2C96" w:rsidRDefault="007D3302" w:rsidP="00943AD4">
            <w:pPr>
              <w:pStyle w:val="Caption"/>
              <w:spacing w:after="0"/>
              <w:rPr>
                <w:rFonts w:asciiTheme="minorHAnsi" w:hAnsiTheme="minorHAnsi" w:cstheme="minorHAnsi"/>
                <w:b/>
                <w:color w:val="auto"/>
                <w:sz w:val="22"/>
                <w:szCs w:val="22"/>
              </w:rPr>
            </w:pPr>
            <w:r w:rsidRPr="00FC2C96">
              <w:rPr>
                <w:rFonts w:asciiTheme="minorHAnsi" w:hAnsiTheme="minorHAnsi" w:cstheme="minorHAnsi"/>
                <w:b/>
                <w:color w:val="auto"/>
                <w:sz w:val="22"/>
                <w:szCs w:val="22"/>
              </w:rPr>
              <w:t>Purpose</w:t>
            </w:r>
          </w:p>
        </w:tc>
      </w:tr>
      <w:tr w:rsidR="007D3302" w14:paraId="4E944CE9" w14:textId="77777777" w:rsidTr="00A31DC0">
        <w:tc>
          <w:tcPr>
            <w:tcW w:w="3999" w:type="dxa"/>
            <w:tcBorders>
              <w:top w:val="single" w:sz="4" w:space="0" w:color="auto"/>
            </w:tcBorders>
          </w:tcPr>
          <w:p w14:paraId="4E944CE7" w14:textId="77777777" w:rsidR="007D3302" w:rsidRPr="00FC2C96" w:rsidRDefault="007D3302" w:rsidP="00943AD4">
            <w:pPr>
              <w:pStyle w:val="Caption"/>
              <w:spacing w:after="0"/>
              <w:rPr>
                <w:rFonts w:asciiTheme="minorHAnsi" w:hAnsiTheme="minorHAnsi" w:cstheme="minorHAnsi"/>
                <w:b w:val="0"/>
                <w:color w:val="auto"/>
                <w:sz w:val="22"/>
                <w:szCs w:val="22"/>
              </w:rPr>
            </w:pPr>
            <w:r w:rsidRPr="00FC2C96">
              <w:rPr>
                <w:rFonts w:asciiTheme="minorHAnsi" w:hAnsiTheme="minorHAnsi" w:cstheme="minorHAnsi"/>
                <w:b w:val="0"/>
                <w:color w:val="auto"/>
                <w:sz w:val="22"/>
                <w:szCs w:val="22"/>
              </w:rPr>
              <w:t>OamUserApplication</w:t>
            </w:r>
          </w:p>
        </w:tc>
        <w:tc>
          <w:tcPr>
            <w:tcW w:w="5829" w:type="dxa"/>
            <w:tcBorders>
              <w:top w:val="single" w:sz="4" w:space="0" w:color="auto"/>
            </w:tcBorders>
          </w:tcPr>
          <w:p w14:paraId="4E944CE8" w14:textId="77777777" w:rsidR="007D3302" w:rsidRPr="00FC2C96" w:rsidRDefault="00491512" w:rsidP="00943AD4">
            <w:pPr>
              <w:pStyle w:val="Caption"/>
              <w:spacing w:after="0"/>
              <w:rPr>
                <w:rFonts w:asciiTheme="minorHAnsi" w:hAnsiTheme="minorHAnsi" w:cstheme="minorHAnsi"/>
                <w:b w:val="0"/>
                <w:color w:val="auto"/>
                <w:sz w:val="22"/>
                <w:szCs w:val="22"/>
              </w:rPr>
            </w:pPr>
            <w:r w:rsidRPr="00FC2C96">
              <w:rPr>
                <w:rFonts w:asciiTheme="minorHAnsi" w:hAnsiTheme="minorHAnsi" w:cstheme="minorHAnsi"/>
                <w:b w:val="0"/>
                <w:color w:val="auto"/>
                <w:sz w:val="22"/>
                <w:szCs w:val="22"/>
              </w:rPr>
              <w:t>The main class that controls the functionality of O</w:t>
            </w:r>
            <w:r w:rsidR="0079395A">
              <w:rPr>
                <w:rFonts w:asciiTheme="minorHAnsi" w:hAnsiTheme="minorHAnsi" w:cstheme="minorHAnsi"/>
                <w:b w:val="0"/>
                <w:color w:val="auto"/>
                <w:sz w:val="22"/>
                <w:szCs w:val="22"/>
              </w:rPr>
              <w:t>AM</w:t>
            </w:r>
            <w:r w:rsidRPr="00FC2C96">
              <w:rPr>
                <w:rFonts w:asciiTheme="minorHAnsi" w:hAnsiTheme="minorHAnsi" w:cstheme="minorHAnsi"/>
                <w:b w:val="0"/>
                <w:color w:val="auto"/>
                <w:sz w:val="22"/>
                <w:szCs w:val="22"/>
              </w:rPr>
              <w:t xml:space="preserve"> module</w:t>
            </w:r>
            <w:r w:rsidR="00A31DC0">
              <w:rPr>
                <w:rFonts w:asciiTheme="minorHAnsi" w:hAnsiTheme="minorHAnsi" w:cstheme="minorHAnsi"/>
                <w:b w:val="0"/>
                <w:color w:val="auto"/>
                <w:sz w:val="22"/>
                <w:szCs w:val="22"/>
              </w:rPr>
              <w:t>.</w:t>
            </w:r>
          </w:p>
        </w:tc>
      </w:tr>
      <w:tr w:rsidR="007D3302" w14:paraId="4E944CEC" w14:textId="77777777" w:rsidTr="00A31DC0">
        <w:tc>
          <w:tcPr>
            <w:tcW w:w="3999" w:type="dxa"/>
          </w:tcPr>
          <w:p w14:paraId="4E944CEA" w14:textId="77777777" w:rsidR="007D3302" w:rsidRPr="00FC2C96" w:rsidRDefault="00491512" w:rsidP="00943AD4">
            <w:pPr>
              <w:pStyle w:val="Caption"/>
              <w:spacing w:after="0"/>
              <w:rPr>
                <w:rFonts w:asciiTheme="minorHAnsi" w:hAnsiTheme="minorHAnsi" w:cstheme="minorHAnsi"/>
                <w:b w:val="0"/>
                <w:color w:val="auto"/>
                <w:sz w:val="22"/>
                <w:szCs w:val="22"/>
              </w:rPr>
            </w:pPr>
            <w:r w:rsidRPr="00FC2C96">
              <w:rPr>
                <w:rFonts w:asciiTheme="minorHAnsi" w:hAnsiTheme="minorHAnsi" w:cstheme="minorHAnsi"/>
                <w:b w:val="0"/>
                <w:color w:val="auto"/>
                <w:sz w:val="22"/>
                <w:szCs w:val="22"/>
              </w:rPr>
              <w:t>OamFsm</w:t>
            </w:r>
          </w:p>
        </w:tc>
        <w:tc>
          <w:tcPr>
            <w:tcW w:w="5829" w:type="dxa"/>
          </w:tcPr>
          <w:p w14:paraId="4E944CEB" w14:textId="77777777" w:rsidR="007D3302" w:rsidRPr="00FC2C96" w:rsidRDefault="00491512" w:rsidP="00943AD4">
            <w:pPr>
              <w:pStyle w:val="Caption"/>
              <w:spacing w:after="0"/>
              <w:rPr>
                <w:rFonts w:asciiTheme="minorHAnsi" w:hAnsiTheme="minorHAnsi" w:cstheme="minorHAnsi"/>
                <w:b w:val="0"/>
                <w:color w:val="auto"/>
                <w:sz w:val="22"/>
                <w:szCs w:val="22"/>
              </w:rPr>
            </w:pPr>
            <w:r w:rsidRPr="00FC2C96">
              <w:rPr>
                <w:rFonts w:asciiTheme="minorHAnsi" w:hAnsiTheme="minorHAnsi" w:cstheme="minorHAnsi"/>
                <w:b w:val="0"/>
                <w:color w:val="auto"/>
                <w:sz w:val="22"/>
                <w:szCs w:val="22"/>
              </w:rPr>
              <w:t xml:space="preserve">Defines the </w:t>
            </w:r>
            <w:r w:rsidR="00A31DC0">
              <w:rPr>
                <w:rFonts w:asciiTheme="minorHAnsi" w:hAnsiTheme="minorHAnsi" w:cstheme="minorHAnsi"/>
                <w:b w:val="0"/>
                <w:color w:val="auto"/>
                <w:sz w:val="22"/>
                <w:szCs w:val="22"/>
              </w:rPr>
              <w:t>FSM</w:t>
            </w:r>
            <w:r w:rsidRPr="00FC2C96">
              <w:rPr>
                <w:rFonts w:asciiTheme="minorHAnsi" w:hAnsiTheme="minorHAnsi" w:cstheme="minorHAnsi"/>
                <w:b w:val="0"/>
                <w:color w:val="auto"/>
                <w:sz w:val="22"/>
                <w:szCs w:val="22"/>
              </w:rPr>
              <w:t xml:space="preserve"> state transition of</w:t>
            </w:r>
            <w:r w:rsidR="0079395A">
              <w:rPr>
                <w:rFonts w:asciiTheme="minorHAnsi" w:hAnsiTheme="minorHAnsi" w:cstheme="minorHAnsi"/>
                <w:b w:val="0"/>
                <w:color w:val="auto"/>
                <w:sz w:val="22"/>
                <w:szCs w:val="22"/>
              </w:rPr>
              <w:t xml:space="preserve"> OAM</w:t>
            </w:r>
            <w:r w:rsidR="00A31DC0">
              <w:rPr>
                <w:rFonts w:asciiTheme="minorHAnsi" w:hAnsiTheme="minorHAnsi" w:cstheme="minorHAnsi"/>
                <w:b w:val="0"/>
                <w:color w:val="auto"/>
                <w:sz w:val="22"/>
                <w:szCs w:val="22"/>
              </w:rPr>
              <w:t>.</w:t>
            </w:r>
          </w:p>
        </w:tc>
      </w:tr>
      <w:tr w:rsidR="007D3302" w14:paraId="4E944CEF" w14:textId="77777777" w:rsidTr="00A31DC0">
        <w:tc>
          <w:tcPr>
            <w:tcW w:w="3999" w:type="dxa"/>
          </w:tcPr>
          <w:p w14:paraId="4E944CED" w14:textId="77777777" w:rsidR="007D3302" w:rsidRPr="00FC2C96" w:rsidRDefault="00491512" w:rsidP="00943AD4">
            <w:pPr>
              <w:pStyle w:val="Caption"/>
              <w:spacing w:after="0"/>
              <w:rPr>
                <w:rFonts w:asciiTheme="minorHAnsi" w:hAnsiTheme="minorHAnsi" w:cstheme="minorHAnsi"/>
                <w:b w:val="0"/>
                <w:color w:val="auto"/>
                <w:sz w:val="22"/>
                <w:szCs w:val="22"/>
              </w:rPr>
            </w:pPr>
            <w:r w:rsidRPr="00FC2C96">
              <w:rPr>
                <w:rFonts w:asciiTheme="minorHAnsi" w:hAnsiTheme="minorHAnsi" w:cstheme="minorHAnsi"/>
                <w:b w:val="0"/>
                <w:color w:val="auto"/>
                <w:sz w:val="22"/>
                <w:szCs w:val="22"/>
              </w:rPr>
              <w:t>OamFsmInterface</w:t>
            </w:r>
          </w:p>
        </w:tc>
        <w:tc>
          <w:tcPr>
            <w:tcW w:w="5829" w:type="dxa"/>
          </w:tcPr>
          <w:p w14:paraId="4E944CEE" w14:textId="77777777" w:rsidR="007D3302" w:rsidRPr="00FC2C96" w:rsidRDefault="00FE6E54" w:rsidP="00943AD4">
            <w:pPr>
              <w:pStyle w:val="Caption"/>
              <w:spacing w:after="0"/>
              <w:rPr>
                <w:rFonts w:asciiTheme="minorHAnsi" w:hAnsiTheme="minorHAnsi" w:cstheme="minorHAnsi"/>
                <w:b w:val="0"/>
                <w:color w:val="auto"/>
                <w:sz w:val="22"/>
                <w:szCs w:val="22"/>
              </w:rPr>
            </w:pPr>
            <w:r w:rsidRPr="00FC2C96">
              <w:rPr>
                <w:rFonts w:asciiTheme="minorHAnsi" w:hAnsiTheme="minorHAnsi" w:cstheme="minorHAnsi"/>
                <w:b w:val="0"/>
                <w:color w:val="auto"/>
                <w:sz w:val="22"/>
                <w:szCs w:val="22"/>
              </w:rPr>
              <w:t xml:space="preserve">The interface class that is generated from the </w:t>
            </w:r>
            <w:r w:rsidR="00A31DC0">
              <w:rPr>
                <w:rFonts w:asciiTheme="minorHAnsi" w:hAnsiTheme="minorHAnsi" w:cstheme="minorHAnsi"/>
                <w:b w:val="0"/>
                <w:color w:val="auto"/>
                <w:sz w:val="22"/>
                <w:szCs w:val="22"/>
              </w:rPr>
              <w:t>Oa</w:t>
            </w:r>
            <w:r w:rsidRPr="00FC2C96">
              <w:rPr>
                <w:rFonts w:asciiTheme="minorHAnsi" w:hAnsiTheme="minorHAnsi" w:cstheme="minorHAnsi"/>
                <w:b w:val="0"/>
                <w:color w:val="auto"/>
                <w:sz w:val="22"/>
                <w:szCs w:val="22"/>
              </w:rPr>
              <w:t>m</w:t>
            </w:r>
            <w:r w:rsidR="00A31DC0">
              <w:rPr>
                <w:rFonts w:asciiTheme="minorHAnsi" w:hAnsiTheme="minorHAnsi" w:cstheme="minorHAnsi"/>
                <w:b w:val="0"/>
                <w:color w:val="auto"/>
                <w:sz w:val="22"/>
                <w:szCs w:val="22"/>
              </w:rPr>
              <w:t>F</w:t>
            </w:r>
            <w:r w:rsidRPr="00FC2C96">
              <w:rPr>
                <w:rFonts w:asciiTheme="minorHAnsi" w:hAnsiTheme="minorHAnsi" w:cstheme="minorHAnsi"/>
                <w:b w:val="0"/>
                <w:color w:val="auto"/>
                <w:sz w:val="22"/>
                <w:szCs w:val="22"/>
              </w:rPr>
              <w:t xml:space="preserve">sm which defines the actions and entry/exit points of the </w:t>
            </w:r>
            <w:r w:rsidR="00A31DC0">
              <w:rPr>
                <w:rFonts w:asciiTheme="minorHAnsi" w:hAnsiTheme="minorHAnsi" w:cstheme="minorHAnsi"/>
                <w:b w:val="0"/>
                <w:color w:val="auto"/>
                <w:sz w:val="22"/>
                <w:szCs w:val="22"/>
              </w:rPr>
              <w:t>FSM.</w:t>
            </w:r>
          </w:p>
        </w:tc>
      </w:tr>
      <w:tr w:rsidR="007D3302" w14:paraId="4E944CF2" w14:textId="77777777" w:rsidTr="00A31DC0">
        <w:tc>
          <w:tcPr>
            <w:tcW w:w="3999" w:type="dxa"/>
          </w:tcPr>
          <w:p w14:paraId="4E944CF0" w14:textId="77777777" w:rsidR="007D3302" w:rsidRPr="00FC2C96" w:rsidRDefault="00491512" w:rsidP="00943AD4">
            <w:pPr>
              <w:pStyle w:val="Caption"/>
              <w:spacing w:after="0"/>
              <w:rPr>
                <w:rFonts w:asciiTheme="minorHAnsi" w:hAnsiTheme="minorHAnsi" w:cstheme="minorHAnsi"/>
                <w:b w:val="0"/>
                <w:color w:val="auto"/>
                <w:sz w:val="22"/>
                <w:szCs w:val="22"/>
              </w:rPr>
            </w:pPr>
            <w:r w:rsidRPr="00FC2C96">
              <w:rPr>
                <w:rFonts w:asciiTheme="minorHAnsi" w:hAnsiTheme="minorHAnsi" w:cstheme="minorHAnsi"/>
                <w:b w:val="0"/>
                <w:color w:val="auto"/>
                <w:sz w:val="22"/>
                <w:szCs w:val="22"/>
              </w:rPr>
              <w:t>MibSubscriptionNotifyInterface</w:t>
            </w:r>
          </w:p>
        </w:tc>
        <w:tc>
          <w:tcPr>
            <w:tcW w:w="5829" w:type="dxa"/>
          </w:tcPr>
          <w:p w14:paraId="4E944CF1" w14:textId="77777777" w:rsidR="007D3302" w:rsidRPr="00FC2C96" w:rsidRDefault="00491512" w:rsidP="00943AD4">
            <w:pPr>
              <w:pStyle w:val="Caption"/>
              <w:spacing w:after="0"/>
              <w:rPr>
                <w:rFonts w:asciiTheme="minorHAnsi" w:hAnsiTheme="minorHAnsi" w:cstheme="minorHAnsi"/>
                <w:b w:val="0"/>
                <w:color w:val="auto"/>
                <w:sz w:val="22"/>
                <w:szCs w:val="22"/>
                <w:u w:val="single"/>
              </w:rPr>
            </w:pPr>
            <w:r w:rsidRPr="00FC2C96">
              <w:rPr>
                <w:rFonts w:asciiTheme="minorHAnsi" w:hAnsiTheme="minorHAnsi" w:cstheme="minorHAnsi"/>
                <w:b w:val="0"/>
                <w:color w:val="auto"/>
                <w:sz w:val="22"/>
                <w:szCs w:val="22"/>
              </w:rPr>
              <w:t>Interface for informing M</w:t>
            </w:r>
            <w:r w:rsidR="00A31DC0">
              <w:rPr>
                <w:rFonts w:asciiTheme="minorHAnsi" w:hAnsiTheme="minorHAnsi" w:cstheme="minorHAnsi"/>
                <w:b w:val="0"/>
                <w:color w:val="auto"/>
                <w:sz w:val="22"/>
                <w:szCs w:val="22"/>
              </w:rPr>
              <w:t>IB</w:t>
            </w:r>
            <w:r w:rsidRPr="00FC2C96">
              <w:rPr>
                <w:rFonts w:asciiTheme="minorHAnsi" w:hAnsiTheme="minorHAnsi" w:cstheme="minorHAnsi"/>
                <w:b w:val="0"/>
                <w:color w:val="auto"/>
                <w:sz w:val="22"/>
                <w:szCs w:val="22"/>
              </w:rPr>
              <w:t xml:space="preserve"> that it </w:t>
            </w:r>
            <w:r w:rsidR="005F7918">
              <w:rPr>
                <w:rFonts w:asciiTheme="minorHAnsi" w:hAnsiTheme="minorHAnsi" w:cstheme="minorHAnsi"/>
                <w:b w:val="0"/>
                <w:color w:val="auto"/>
                <w:sz w:val="22"/>
                <w:szCs w:val="22"/>
              </w:rPr>
              <w:t>must</w:t>
            </w:r>
            <w:r w:rsidRPr="00FC2C96">
              <w:rPr>
                <w:rFonts w:asciiTheme="minorHAnsi" w:hAnsiTheme="minorHAnsi" w:cstheme="minorHAnsi"/>
                <w:b w:val="0"/>
                <w:color w:val="auto"/>
                <w:sz w:val="22"/>
                <w:szCs w:val="22"/>
              </w:rPr>
              <w:t xml:space="preserve"> send a subscription</w:t>
            </w:r>
            <w:r w:rsidR="002F4D72">
              <w:rPr>
                <w:rFonts w:asciiTheme="minorHAnsi" w:hAnsiTheme="minorHAnsi" w:cstheme="minorHAnsi"/>
                <w:b w:val="0"/>
                <w:color w:val="auto"/>
                <w:sz w:val="22"/>
                <w:szCs w:val="22"/>
              </w:rPr>
              <w:t xml:space="preserve"> </w:t>
            </w:r>
            <w:r w:rsidRPr="00FC2C96">
              <w:rPr>
                <w:rFonts w:asciiTheme="minorHAnsi" w:hAnsiTheme="minorHAnsi" w:cstheme="minorHAnsi"/>
                <w:b w:val="0"/>
                <w:color w:val="auto"/>
                <w:sz w:val="22"/>
                <w:szCs w:val="22"/>
              </w:rPr>
              <w:t>to some module which has subscribed for a particular parameter.</w:t>
            </w:r>
          </w:p>
        </w:tc>
      </w:tr>
      <w:tr w:rsidR="007D3302" w14:paraId="4E944CF5" w14:textId="77777777" w:rsidTr="00A31DC0">
        <w:tc>
          <w:tcPr>
            <w:tcW w:w="3999" w:type="dxa"/>
          </w:tcPr>
          <w:p w14:paraId="4E944CF3" w14:textId="77777777" w:rsidR="007D3302" w:rsidRPr="00FC2C96" w:rsidRDefault="00491512" w:rsidP="00943AD4">
            <w:pPr>
              <w:pStyle w:val="Caption"/>
              <w:spacing w:after="0"/>
              <w:rPr>
                <w:rFonts w:asciiTheme="minorHAnsi" w:hAnsiTheme="minorHAnsi" w:cstheme="minorHAnsi"/>
                <w:b w:val="0"/>
                <w:color w:val="auto"/>
                <w:sz w:val="22"/>
                <w:szCs w:val="22"/>
              </w:rPr>
            </w:pPr>
            <w:r w:rsidRPr="00FC2C96">
              <w:rPr>
                <w:rFonts w:asciiTheme="minorHAnsi" w:hAnsiTheme="minorHAnsi" w:cstheme="minorHAnsi"/>
                <w:b w:val="0"/>
                <w:color w:val="auto"/>
                <w:sz w:val="22"/>
                <w:szCs w:val="22"/>
              </w:rPr>
              <w:t>SingleThreadedApplicationWithMessaging</w:t>
            </w:r>
          </w:p>
        </w:tc>
        <w:tc>
          <w:tcPr>
            <w:tcW w:w="5829" w:type="dxa"/>
          </w:tcPr>
          <w:p w14:paraId="4E944CF4" w14:textId="77777777" w:rsidR="007D3302" w:rsidRPr="00FC2C96" w:rsidRDefault="00491512" w:rsidP="00943AD4">
            <w:pPr>
              <w:pStyle w:val="Caption"/>
              <w:spacing w:after="0"/>
              <w:rPr>
                <w:rFonts w:asciiTheme="minorHAnsi" w:hAnsiTheme="minorHAnsi" w:cstheme="minorHAnsi"/>
                <w:b w:val="0"/>
                <w:color w:val="auto"/>
                <w:sz w:val="22"/>
                <w:szCs w:val="22"/>
              </w:rPr>
            </w:pPr>
            <w:r w:rsidRPr="00FC2C96">
              <w:rPr>
                <w:rFonts w:asciiTheme="minorHAnsi" w:hAnsiTheme="minorHAnsi" w:cstheme="minorHAnsi"/>
                <w:b w:val="0"/>
                <w:color w:val="auto"/>
                <w:sz w:val="22"/>
                <w:szCs w:val="22"/>
              </w:rPr>
              <w:t>Class from which to inherit for a single threaded application</w:t>
            </w:r>
            <w:r w:rsidR="00A31DC0">
              <w:rPr>
                <w:rFonts w:asciiTheme="minorHAnsi" w:hAnsiTheme="minorHAnsi" w:cstheme="minorHAnsi"/>
                <w:b w:val="0"/>
                <w:color w:val="auto"/>
                <w:sz w:val="22"/>
                <w:szCs w:val="22"/>
              </w:rPr>
              <w:t>.</w:t>
            </w:r>
          </w:p>
        </w:tc>
      </w:tr>
      <w:tr w:rsidR="007D3302" w14:paraId="4E944CF8" w14:textId="77777777" w:rsidTr="00A31DC0">
        <w:tc>
          <w:tcPr>
            <w:tcW w:w="3999" w:type="dxa"/>
          </w:tcPr>
          <w:p w14:paraId="4E944CF6" w14:textId="77777777" w:rsidR="007D3302" w:rsidRPr="00FC2C96" w:rsidRDefault="00513082" w:rsidP="00943AD4">
            <w:pPr>
              <w:pStyle w:val="Caption"/>
              <w:spacing w:after="0"/>
              <w:rPr>
                <w:rFonts w:asciiTheme="minorHAnsi" w:hAnsiTheme="minorHAnsi" w:cstheme="minorHAnsi"/>
                <w:b w:val="0"/>
                <w:color w:val="auto"/>
                <w:sz w:val="22"/>
                <w:szCs w:val="22"/>
              </w:rPr>
            </w:pPr>
            <w:r w:rsidRPr="00FC2C96">
              <w:rPr>
                <w:rFonts w:asciiTheme="minorHAnsi" w:hAnsiTheme="minorHAnsi" w:cstheme="minorHAnsi"/>
                <w:b w:val="0"/>
                <w:color w:val="auto"/>
                <w:sz w:val="22"/>
                <w:szCs w:val="22"/>
              </w:rPr>
              <w:t>SingleThreadedAppWithAttrCache</w:t>
            </w:r>
          </w:p>
        </w:tc>
        <w:tc>
          <w:tcPr>
            <w:tcW w:w="5829" w:type="dxa"/>
          </w:tcPr>
          <w:p w14:paraId="4E944CF7" w14:textId="77777777" w:rsidR="007D3302" w:rsidRPr="00FC2C96" w:rsidRDefault="00513082" w:rsidP="00943AD4">
            <w:pPr>
              <w:pStyle w:val="Caption"/>
              <w:spacing w:after="0"/>
              <w:rPr>
                <w:rFonts w:asciiTheme="minorHAnsi" w:hAnsiTheme="minorHAnsi" w:cstheme="minorHAnsi"/>
                <w:b w:val="0"/>
                <w:color w:val="auto"/>
                <w:sz w:val="22"/>
                <w:szCs w:val="22"/>
              </w:rPr>
            </w:pPr>
            <w:r w:rsidRPr="00FC2C96">
              <w:rPr>
                <w:rFonts w:asciiTheme="minorHAnsi" w:hAnsiTheme="minorHAnsi" w:cstheme="minorHAnsi"/>
                <w:b w:val="0"/>
                <w:color w:val="auto"/>
                <w:sz w:val="22"/>
                <w:szCs w:val="22"/>
              </w:rPr>
              <w:t>Extends SingleThreadedApplicationWithMessaging class to add MIB attribute retrieval/caching</w:t>
            </w:r>
            <w:r w:rsidR="00A31DC0">
              <w:rPr>
                <w:rFonts w:asciiTheme="minorHAnsi" w:hAnsiTheme="minorHAnsi" w:cstheme="minorHAnsi"/>
                <w:b w:val="0"/>
                <w:color w:val="auto"/>
                <w:sz w:val="22"/>
                <w:szCs w:val="22"/>
              </w:rPr>
              <w:t>.</w:t>
            </w:r>
          </w:p>
        </w:tc>
      </w:tr>
      <w:tr w:rsidR="007D3302" w14:paraId="4E944CFB" w14:textId="77777777" w:rsidTr="00A31DC0">
        <w:tc>
          <w:tcPr>
            <w:tcW w:w="3999" w:type="dxa"/>
          </w:tcPr>
          <w:p w14:paraId="4E944CF9" w14:textId="77777777" w:rsidR="007D3302" w:rsidRPr="00FC2C96" w:rsidRDefault="006D73A5" w:rsidP="00943AD4">
            <w:pPr>
              <w:pStyle w:val="Caption"/>
              <w:spacing w:after="0"/>
              <w:rPr>
                <w:rFonts w:asciiTheme="minorHAnsi" w:hAnsiTheme="minorHAnsi" w:cstheme="minorHAnsi"/>
                <w:b w:val="0"/>
                <w:color w:val="auto"/>
                <w:sz w:val="22"/>
                <w:szCs w:val="22"/>
              </w:rPr>
            </w:pPr>
            <w:r w:rsidRPr="00FC2C96">
              <w:rPr>
                <w:rFonts w:asciiTheme="minorHAnsi" w:hAnsiTheme="minorHAnsi" w:cstheme="minorHAnsi"/>
                <w:b w:val="0"/>
                <w:color w:val="auto"/>
                <w:sz w:val="22"/>
                <w:szCs w:val="22"/>
              </w:rPr>
              <w:t>AppWithAttrCacheFsmImpl</w:t>
            </w:r>
          </w:p>
        </w:tc>
        <w:tc>
          <w:tcPr>
            <w:tcW w:w="5829" w:type="dxa"/>
          </w:tcPr>
          <w:p w14:paraId="4E944CFA" w14:textId="77777777" w:rsidR="007D3302" w:rsidRPr="00FC2C96" w:rsidRDefault="006D73A5" w:rsidP="00943AD4">
            <w:pPr>
              <w:pStyle w:val="Caption"/>
              <w:spacing w:after="0"/>
              <w:rPr>
                <w:rFonts w:asciiTheme="minorHAnsi" w:hAnsiTheme="minorHAnsi" w:cstheme="minorHAnsi"/>
                <w:b w:val="0"/>
                <w:color w:val="auto"/>
                <w:sz w:val="22"/>
                <w:szCs w:val="22"/>
              </w:rPr>
            </w:pPr>
            <w:r w:rsidRPr="00FC2C96">
              <w:rPr>
                <w:rFonts w:asciiTheme="minorHAnsi" w:hAnsiTheme="minorHAnsi" w:cstheme="minorHAnsi"/>
                <w:b w:val="0"/>
                <w:color w:val="auto"/>
                <w:sz w:val="22"/>
                <w:szCs w:val="22"/>
              </w:rPr>
              <w:t>Implementation of FSM controlling startup of an app using SingleThreadedAppWithAttrCache base class</w:t>
            </w:r>
            <w:r w:rsidR="00A31DC0">
              <w:rPr>
                <w:rFonts w:asciiTheme="minorHAnsi" w:hAnsiTheme="minorHAnsi" w:cstheme="minorHAnsi"/>
                <w:b w:val="0"/>
                <w:color w:val="auto"/>
                <w:sz w:val="22"/>
                <w:szCs w:val="22"/>
              </w:rPr>
              <w:t>.</w:t>
            </w:r>
          </w:p>
        </w:tc>
      </w:tr>
      <w:tr w:rsidR="00A9125C" w14:paraId="4E944CFE" w14:textId="77777777" w:rsidTr="00A31DC0">
        <w:tc>
          <w:tcPr>
            <w:tcW w:w="3999" w:type="dxa"/>
          </w:tcPr>
          <w:p w14:paraId="4E944CFC" w14:textId="77777777" w:rsidR="00A9125C" w:rsidRPr="00FC2C96" w:rsidRDefault="00A9125C" w:rsidP="00943AD4">
            <w:pPr>
              <w:pStyle w:val="Caption"/>
              <w:spacing w:after="0"/>
              <w:rPr>
                <w:rFonts w:asciiTheme="minorHAnsi" w:hAnsiTheme="minorHAnsi" w:cstheme="minorHAnsi"/>
                <w:b w:val="0"/>
                <w:color w:val="auto"/>
                <w:sz w:val="22"/>
                <w:szCs w:val="22"/>
              </w:rPr>
            </w:pPr>
            <w:r w:rsidRPr="00FC2C96">
              <w:rPr>
                <w:rFonts w:asciiTheme="minorHAnsi" w:hAnsiTheme="minorHAnsi" w:cstheme="minorHAnsi"/>
                <w:b w:val="0"/>
                <w:color w:val="auto"/>
                <w:sz w:val="22"/>
                <w:szCs w:val="22"/>
              </w:rPr>
              <w:t>MessageHandler</w:t>
            </w:r>
          </w:p>
        </w:tc>
        <w:tc>
          <w:tcPr>
            <w:tcW w:w="5829" w:type="dxa"/>
          </w:tcPr>
          <w:p w14:paraId="4E944CFD" w14:textId="77777777" w:rsidR="00A9125C" w:rsidRPr="00FC2C96" w:rsidRDefault="00A9125C" w:rsidP="00943AD4">
            <w:pPr>
              <w:pStyle w:val="Caption"/>
              <w:spacing w:after="0"/>
              <w:rPr>
                <w:rFonts w:asciiTheme="minorHAnsi" w:hAnsiTheme="minorHAnsi" w:cstheme="minorHAnsi"/>
                <w:b w:val="0"/>
                <w:color w:val="auto"/>
                <w:sz w:val="22"/>
                <w:szCs w:val="22"/>
              </w:rPr>
            </w:pPr>
            <w:r w:rsidRPr="00FC2C96">
              <w:rPr>
                <w:rFonts w:asciiTheme="minorHAnsi" w:hAnsiTheme="minorHAnsi" w:cstheme="minorHAnsi"/>
                <w:b w:val="0"/>
                <w:color w:val="auto"/>
                <w:sz w:val="22"/>
                <w:szCs w:val="22"/>
              </w:rPr>
              <w:t>Allows a "message handler" class to be registered within a Message Handling chain and each handler in the chain passed received messages sequentially until handled.</w:t>
            </w:r>
          </w:p>
        </w:tc>
      </w:tr>
    </w:tbl>
    <w:p w14:paraId="4E944CFF" w14:textId="77777777" w:rsidR="00094121" w:rsidRPr="000C40A1" w:rsidRDefault="00094121" w:rsidP="0005623B">
      <w:pPr>
        <w:pStyle w:val="Caption"/>
        <w:rPr>
          <w:rFonts w:asciiTheme="minorHAnsi" w:hAnsiTheme="minorHAnsi" w:cstheme="minorHAnsi"/>
          <w:b w:val="0"/>
          <w:bCs w:val="0"/>
          <w:color w:val="000000"/>
          <w:sz w:val="22"/>
          <w:szCs w:val="22"/>
          <w:u w:val="single"/>
        </w:rPr>
      </w:pPr>
    </w:p>
    <w:p w14:paraId="4E944D00" w14:textId="77777777" w:rsidR="00B94DAF" w:rsidRPr="00094121" w:rsidRDefault="00094121" w:rsidP="00064C42">
      <w:pPr>
        <w:pStyle w:val="Heading4"/>
        <w:numPr>
          <w:ilvl w:val="2"/>
          <w:numId w:val="38"/>
        </w:numPr>
        <w:ind w:left="720" w:hanging="720"/>
        <w:rPr>
          <w:rFonts w:asciiTheme="minorHAnsi" w:hAnsiTheme="minorHAnsi" w:cstheme="minorHAnsi"/>
          <w:sz w:val="24"/>
          <w:szCs w:val="24"/>
        </w:rPr>
      </w:pPr>
      <w:r w:rsidRPr="00094121">
        <w:rPr>
          <w:rFonts w:asciiTheme="minorHAnsi" w:hAnsiTheme="minorHAnsi" w:cstheme="minorHAnsi"/>
          <w:sz w:val="24"/>
          <w:szCs w:val="24"/>
        </w:rPr>
        <w:lastRenderedPageBreak/>
        <w:t>Managed Information Base</w:t>
      </w:r>
      <w:r>
        <w:rPr>
          <w:rFonts w:asciiTheme="minorHAnsi" w:hAnsiTheme="minorHAnsi" w:cstheme="minorHAnsi"/>
          <w:sz w:val="24"/>
          <w:szCs w:val="24"/>
        </w:rPr>
        <w:t xml:space="preserve"> </w:t>
      </w:r>
      <w:r w:rsidRPr="00094121">
        <w:rPr>
          <w:rFonts w:asciiTheme="minorHAnsi" w:hAnsiTheme="minorHAnsi" w:cstheme="minorHAnsi"/>
          <w:sz w:val="24"/>
          <w:szCs w:val="24"/>
        </w:rPr>
        <w:t>(MIB)</w:t>
      </w:r>
    </w:p>
    <w:p w14:paraId="4E944D01" w14:textId="77777777" w:rsidR="00B94DAF" w:rsidRPr="00094121" w:rsidRDefault="00094121" w:rsidP="00094121">
      <w:pPr>
        <w:shd w:val="clear" w:color="auto" w:fill="FFFFFF"/>
        <w:spacing w:before="96" w:after="120" w:line="360" w:lineRule="auto"/>
        <w:rPr>
          <w:rFonts w:asciiTheme="minorHAnsi" w:hAnsiTheme="minorHAnsi" w:cstheme="minorHAnsi"/>
          <w:color w:val="000000"/>
          <w:szCs w:val="22"/>
          <w:lang w:val="en-IN" w:eastAsia="en-IN"/>
        </w:rPr>
      </w:pPr>
      <w:r w:rsidRPr="00094121">
        <w:rPr>
          <w:rFonts w:asciiTheme="minorHAnsi" w:hAnsiTheme="minorHAnsi" w:cstheme="minorHAnsi"/>
          <w:color w:val="000000"/>
          <w:szCs w:val="22"/>
          <w:lang w:val="en-IN" w:eastAsia="en-IN"/>
        </w:rPr>
        <w:t>The “</w:t>
      </w:r>
      <w:r w:rsidR="00B94DAF" w:rsidRPr="00094121">
        <w:rPr>
          <w:rFonts w:asciiTheme="minorHAnsi" w:hAnsiTheme="minorHAnsi" w:cstheme="minorHAnsi"/>
          <w:color w:val="000000"/>
          <w:szCs w:val="22"/>
          <w:lang w:val="en-IN" w:eastAsia="en-IN"/>
        </w:rPr>
        <w:t>MIB" is the in-RAM and non-volatile store of attributes.</w:t>
      </w:r>
      <w:r w:rsidR="002F4D72">
        <w:rPr>
          <w:rFonts w:asciiTheme="minorHAnsi" w:hAnsiTheme="minorHAnsi" w:cstheme="minorHAnsi"/>
          <w:color w:val="000000"/>
          <w:szCs w:val="22"/>
          <w:lang w:val="en-IN" w:eastAsia="en-IN"/>
        </w:rPr>
        <w:t xml:space="preserve"> Following</w:t>
      </w:r>
      <w:r w:rsidR="000C40A1">
        <w:rPr>
          <w:rFonts w:asciiTheme="minorHAnsi" w:hAnsiTheme="minorHAnsi" w:cstheme="minorHAnsi"/>
          <w:color w:val="000000"/>
          <w:szCs w:val="22"/>
          <w:lang w:val="en-IN" w:eastAsia="en-IN"/>
        </w:rPr>
        <w:t xml:space="preserve"> are the characteristics of MIB.</w:t>
      </w:r>
    </w:p>
    <w:p w14:paraId="4E944D02" w14:textId="77777777" w:rsidR="00B94DAF" w:rsidRPr="00094121" w:rsidRDefault="00B94DAF" w:rsidP="00064C42">
      <w:pPr>
        <w:pStyle w:val="BodyText"/>
        <w:numPr>
          <w:ilvl w:val="0"/>
          <w:numId w:val="34"/>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XML is used to generate code (static tables of information)</w:t>
      </w:r>
    </w:p>
    <w:p w14:paraId="4E944D03" w14:textId="77777777" w:rsidR="00B94DAF" w:rsidRPr="00094121" w:rsidRDefault="00B94DAF" w:rsidP="00064C42">
      <w:pPr>
        <w:pStyle w:val="BodyText"/>
        <w:numPr>
          <w:ilvl w:val="0"/>
          <w:numId w:val="34"/>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Run-time code uses generated code during MIB operations</w:t>
      </w:r>
    </w:p>
    <w:p w14:paraId="4E944D04" w14:textId="77777777" w:rsidR="00B94DAF" w:rsidRPr="00094121" w:rsidRDefault="00B94DAF" w:rsidP="00064C42">
      <w:pPr>
        <w:pStyle w:val="BodyText"/>
        <w:numPr>
          <w:ilvl w:val="1"/>
          <w:numId w:val="44"/>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To validate requested operations including attribute values</w:t>
      </w:r>
    </w:p>
    <w:p w14:paraId="4E944D05" w14:textId="77777777" w:rsidR="00B94DAF" w:rsidRPr="00094121" w:rsidRDefault="00B94DAF" w:rsidP="00064C42">
      <w:pPr>
        <w:pStyle w:val="BodyText"/>
        <w:numPr>
          <w:ilvl w:val="1"/>
          <w:numId w:val="44"/>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To determine whether to store the value in NV</w:t>
      </w:r>
    </w:p>
    <w:p w14:paraId="4E944D06" w14:textId="77777777" w:rsidR="00B94DAF" w:rsidRPr="00094121" w:rsidRDefault="00B94DAF" w:rsidP="00064C42">
      <w:pPr>
        <w:pStyle w:val="BodyText"/>
        <w:numPr>
          <w:ilvl w:val="0"/>
          <w:numId w:val="34"/>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Attributes are defined in terms of:</w:t>
      </w:r>
    </w:p>
    <w:p w14:paraId="4E944D07" w14:textId="77777777" w:rsidR="00B94DAF" w:rsidRPr="00094121" w:rsidRDefault="00B94DAF" w:rsidP="00064C42">
      <w:pPr>
        <w:pStyle w:val="BodyText"/>
        <w:numPr>
          <w:ilvl w:val="1"/>
          <w:numId w:val="45"/>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Type(datatype)</w:t>
      </w:r>
    </w:p>
    <w:p w14:paraId="4E944D08" w14:textId="77777777" w:rsidR="00B94DAF" w:rsidRPr="00094121" w:rsidRDefault="00B94DAF" w:rsidP="00064C42">
      <w:pPr>
        <w:pStyle w:val="BodyText"/>
        <w:numPr>
          <w:ilvl w:val="1"/>
          <w:numId w:val="45"/>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Range</w:t>
      </w:r>
    </w:p>
    <w:p w14:paraId="4E944D09" w14:textId="77777777" w:rsidR="00B94DAF" w:rsidRPr="00094121" w:rsidRDefault="00B94DAF" w:rsidP="00064C42">
      <w:pPr>
        <w:pStyle w:val="BodyText"/>
        <w:numPr>
          <w:ilvl w:val="1"/>
          <w:numId w:val="45"/>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Volatility(Non-Volatile and Volatile)</w:t>
      </w:r>
    </w:p>
    <w:p w14:paraId="4E944D0A" w14:textId="77777777" w:rsidR="00B94DAF" w:rsidRPr="00094121" w:rsidRDefault="00B94DAF" w:rsidP="00064C42">
      <w:pPr>
        <w:pStyle w:val="BodyText"/>
        <w:numPr>
          <w:ilvl w:val="0"/>
          <w:numId w:val="34"/>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Attribute definitions are independent of objects</w:t>
      </w:r>
    </w:p>
    <w:p w14:paraId="4E944D0B" w14:textId="77777777" w:rsidR="00B94DAF" w:rsidRPr="000C40A1" w:rsidRDefault="00B94DAF" w:rsidP="00094121">
      <w:pPr>
        <w:pStyle w:val="BodyText"/>
        <w:spacing w:line="360" w:lineRule="auto"/>
        <w:rPr>
          <w:rFonts w:asciiTheme="minorHAnsi" w:hAnsiTheme="minorHAnsi" w:cstheme="minorHAnsi"/>
          <w:b/>
          <w:szCs w:val="22"/>
        </w:rPr>
      </w:pPr>
      <w:r w:rsidRPr="000C40A1">
        <w:rPr>
          <w:rFonts w:asciiTheme="minorHAnsi" w:hAnsiTheme="minorHAnsi" w:cstheme="minorHAnsi"/>
          <w:b/>
          <w:szCs w:val="22"/>
        </w:rPr>
        <w:t>Managed Objects:-</w:t>
      </w:r>
    </w:p>
    <w:p w14:paraId="4E944D0C" w14:textId="77777777" w:rsidR="00B94DAF" w:rsidRPr="00094121" w:rsidRDefault="00B94DAF" w:rsidP="00064C42">
      <w:pPr>
        <w:pStyle w:val="BodyText"/>
        <w:numPr>
          <w:ilvl w:val="0"/>
          <w:numId w:val="33"/>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MIB currently has objects:</w:t>
      </w:r>
    </w:p>
    <w:p w14:paraId="4E944D0D" w14:textId="77777777" w:rsidR="00B94DAF" w:rsidRPr="00094121" w:rsidRDefault="00B94DAF" w:rsidP="00064C42">
      <w:pPr>
        <w:pStyle w:val="BodyText"/>
        <w:numPr>
          <w:ilvl w:val="1"/>
          <w:numId w:val="46"/>
        </w:numPr>
        <w:spacing w:line="360" w:lineRule="auto"/>
        <w:rPr>
          <w:rFonts w:asciiTheme="minorHAnsi" w:hAnsiTheme="minorHAnsi" w:cstheme="minorHAnsi"/>
          <w:szCs w:val="22"/>
          <w:lang w:val="en-IN"/>
        </w:rPr>
      </w:pPr>
      <w:r w:rsidRPr="00094121">
        <w:rPr>
          <w:rFonts w:asciiTheme="minorHAnsi" w:hAnsiTheme="minorHAnsi" w:cstheme="minorHAnsi"/>
          <w:szCs w:val="22"/>
          <w:lang w:val="en-IN"/>
        </w:rPr>
        <w:t>FAP.0</w:t>
      </w:r>
    </w:p>
    <w:p w14:paraId="4E944D0E" w14:textId="77777777" w:rsidR="00B94DAF" w:rsidRPr="00094121" w:rsidRDefault="00B94DAF" w:rsidP="00064C42">
      <w:pPr>
        <w:pStyle w:val="BodyText"/>
        <w:numPr>
          <w:ilvl w:val="2"/>
          <w:numId w:val="33"/>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 xml:space="preserve">“operational” attributes </w:t>
      </w:r>
      <w:bookmarkStart w:id="884" w:name="OLE_LINK1"/>
      <w:bookmarkStart w:id="885" w:name="OLE_LINK2"/>
      <w:r w:rsidRPr="00094121">
        <w:rPr>
          <w:rFonts w:asciiTheme="minorHAnsi" w:hAnsiTheme="minorHAnsi" w:cstheme="minorHAnsi"/>
          <w:szCs w:val="22"/>
          <w:lang w:val="en-GB"/>
        </w:rPr>
        <w:t>for WCDMA node</w:t>
      </w:r>
    </w:p>
    <w:bookmarkEnd w:id="884"/>
    <w:bookmarkEnd w:id="885"/>
    <w:p w14:paraId="4E944D0F" w14:textId="77777777" w:rsidR="00B94DAF" w:rsidRPr="00094121" w:rsidRDefault="00B94DAF" w:rsidP="00064C42">
      <w:pPr>
        <w:pStyle w:val="BodyText"/>
        <w:numPr>
          <w:ilvl w:val="1"/>
          <w:numId w:val="47"/>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FAP.0.FACTORY.0</w:t>
      </w:r>
    </w:p>
    <w:p w14:paraId="4E944D10" w14:textId="77777777" w:rsidR="00B94DAF" w:rsidRPr="00094121" w:rsidRDefault="00B94DAF" w:rsidP="00064C42">
      <w:pPr>
        <w:pStyle w:val="BodyText"/>
        <w:numPr>
          <w:ilvl w:val="2"/>
          <w:numId w:val="33"/>
        </w:numPr>
        <w:spacing w:line="360" w:lineRule="auto"/>
        <w:rPr>
          <w:rFonts w:asciiTheme="minorHAnsi" w:hAnsiTheme="minorHAnsi" w:cstheme="minorHAnsi"/>
          <w:szCs w:val="22"/>
          <w:lang w:val="en-IN"/>
        </w:rPr>
      </w:pPr>
      <w:r w:rsidRPr="00094121">
        <w:rPr>
          <w:rFonts w:asciiTheme="minorHAnsi" w:hAnsiTheme="minorHAnsi" w:cstheme="minorHAnsi"/>
          <w:szCs w:val="22"/>
          <w:lang w:val="en-IN"/>
        </w:rPr>
        <w:t xml:space="preserve"> </w:t>
      </w:r>
      <w:r w:rsidRPr="00094121">
        <w:rPr>
          <w:rFonts w:asciiTheme="minorHAnsi" w:hAnsiTheme="minorHAnsi" w:cstheme="minorHAnsi"/>
          <w:szCs w:val="22"/>
          <w:lang w:val="en-GB"/>
        </w:rPr>
        <w:t>factory set for WCDMA node</w:t>
      </w:r>
    </w:p>
    <w:p w14:paraId="4E944D11" w14:textId="77777777" w:rsidR="00B94DAF" w:rsidRPr="00094121" w:rsidRDefault="00B94DAF" w:rsidP="00064C42">
      <w:pPr>
        <w:pStyle w:val="BodyText"/>
        <w:numPr>
          <w:ilvl w:val="0"/>
          <w:numId w:val="48"/>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FAP.0.COMMISSIONING.0</w:t>
      </w:r>
    </w:p>
    <w:p w14:paraId="4E944D12" w14:textId="77777777" w:rsidR="00B94DAF" w:rsidRPr="00094121" w:rsidRDefault="00B94DAF" w:rsidP="00064C42">
      <w:pPr>
        <w:pStyle w:val="BodyText"/>
        <w:numPr>
          <w:ilvl w:val="2"/>
          <w:numId w:val="33"/>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only written at commissioning stage for WCDMA node</w:t>
      </w:r>
    </w:p>
    <w:p w14:paraId="4E944D13" w14:textId="77777777" w:rsidR="00B94DAF" w:rsidRPr="00094121" w:rsidRDefault="00B94DAF" w:rsidP="00064C42">
      <w:pPr>
        <w:pStyle w:val="BodyText"/>
        <w:numPr>
          <w:ilvl w:val="1"/>
          <w:numId w:val="49"/>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FAP.0.FAP_LTE.0</w:t>
      </w:r>
    </w:p>
    <w:p w14:paraId="4E944D14" w14:textId="77777777" w:rsidR="00B94DAF" w:rsidRPr="00094121" w:rsidRDefault="00B94DAF" w:rsidP="00064C42">
      <w:pPr>
        <w:pStyle w:val="BodyText"/>
        <w:numPr>
          <w:ilvl w:val="2"/>
          <w:numId w:val="33"/>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“operational” attributes for LTE node</w:t>
      </w:r>
    </w:p>
    <w:p w14:paraId="4E944D15" w14:textId="77777777" w:rsidR="00B94DAF" w:rsidRPr="00094121" w:rsidRDefault="00B94DAF" w:rsidP="00064C42">
      <w:pPr>
        <w:pStyle w:val="BodyText"/>
        <w:numPr>
          <w:ilvl w:val="1"/>
          <w:numId w:val="50"/>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FAP.0.FACTORY_LTE.0</w:t>
      </w:r>
    </w:p>
    <w:p w14:paraId="4E944D16" w14:textId="77777777" w:rsidR="00B94DAF" w:rsidRPr="00094121" w:rsidRDefault="005F7918" w:rsidP="00064C42">
      <w:pPr>
        <w:pStyle w:val="BodyText"/>
        <w:numPr>
          <w:ilvl w:val="2"/>
          <w:numId w:val="33"/>
        </w:numPr>
        <w:spacing w:line="360" w:lineRule="auto"/>
        <w:rPr>
          <w:rFonts w:asciiTheme="minorHAnsi" w:hAnsiTheme="minorHAnsi" w:cstheme="minorHAnsi"/>
          <w:szCs w:val="22"/>
          <w:lang w:val="en-IN"/>
        </w:rPr>
      </w:pPr>
      <w:r>
        <w:rPr>
          <w:rFonts w:asciiTheme="minorHAnsi" w:hAnsiTheme="minorHAnsi" w:cstheme="minorHAnsi"/>
          <w:szCs w:val="22"/>
          <w:lang w:val="en-GB"/>
        </w:rPr>
        <w:t>factory set only, for example,</w:t>
      </w:r>
      <w:r w:rsidR="00B94DAF" w:rsidRPr="00094121">
        <w:rPr>
          <w:rFonts w:asciiTheme="minorHAnsi" w:hAnsiTheme="minorHAnsi" w:cstheme="minorHAnsi"/>
          <w:szCs w:val="22"/>
          <w:lang w:val="en-GB"/>
        </w:rPr>
        <w:t xml:space="preserve"> serial num</w:t>
      </w:r>
      <w:r>
        <w:rPr>
          <w:rFonts w:asciiTheme="minorHAnsi" w:hAnsiTheme="minorHAnsi" w:cstheme="minorHAnsi"/>
          <w:szCs w:val="22"/>
          <w:lang w:val="en-GB"/>
        </w:rPr>
        <w:t>ber</w:t>
      </w:r>
    </w:p>
    <w:p w14:paraId="4E944D17" w14:textId="77777777" w:rsidR="00B94DAF" w:rsidRPr="00094121" w:rsidRDefault="00B94DAF" w:rsidP="00064C42">
      <w:pPr>
        <w:pStyle w:val="BodyText"/>
        <w:numPr>
          <w:ilvl w:val="1"/>
          <w:numId w:val="51"/>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FAP.0.COMMISSIONING_LTE.0</w:t>
      </w:r>
    </w:p>
    <w:p w14:paraId="4E944D18" w14:textId="77777777" w:rsidR="00B94DAF" w:rsidRPr="00094121" w:rsidRDefault="00B94DAF" w:rsidP="00064C42">
      <w:pPr>
        <w:pStyle w:val="BodyText"/>
        <w:numPr>
          <w:ilvl w:val="2"/>
          <w:numId w:val="33"/>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only written at commissioning stage</w:t>
      </w:r>
    </w:p>
    <w:p w14:paraId="4E944D19" w14:textId="77777777" w:rsidR="00B94DAF" w:rsidRPr="00094121" w:rsidRDefault="00B94DAF" w:rsidP="00064C42">
      <w:pPr>
        <w:pStyle w:val="BodyText"/>
        <w:numPr>
          <w:ilvl w:val="0"/>
          <w:numId w:val="35"/>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 xml:space="preserve">MIB is implemented in </w:t>
      </w:r>
      <w:r w:rsidRPr="000C40A1">
        <w:rPr>
          <w:rFonts w:asciiTheme="minorHAnsi" w:hAnsiTheme="minorHAnsi" w:cstheme="minorHAnsi"/>
          <w:i/>
          <w:szCs w:val="22"/>
          <w:lang w:val="en-GB"/>
        </w:rPr>
        <w:t>mib-core</w:t>
      </w:r>
      <w:r w:rsidRPr="00094121">
        <w:rPr>
          <w:rFonts w:asciiTheme="minorHAnsi" w:hAnsiTheme="minorHAnsi" w:cstheme="minorHAnsi"/>
          <w:szCs w:val="22"/>
          <w:lang w:val="en-GB"/>
        </w:rPr>
        <w:t xml:space="preserve"> library</w:t>
      </w:r>
    </w:p>
    <w:p w14:paraId="4E944D1A" w14:textId="77777777" w:rsidR="00B94DAF" w:rsidRPr="00094121" w:rsidRDefault="00B94DAF" w:rsidP="00064C42">
      <w:pPr>
        <w:pStyle w:val="BodyText"/>
        <w:numPr>
          <w:ilvl w:val="0"/>
          <w:numId w:val="35"/>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 xml:space="preserve">MIB is linked into </w:t>
      </w:r>
      <w:r w:rsidR="00A31DC0">
        <w:rPr>
          <w:rFonts w:asciiTheme="minorHAnsi" w:hAnsiTheme="minorHAnsi" w:cstheme="minorHAnsi"/>
          <w:szCs w:val="22"/>
          <w:lang w:val="en-GB"/>
        </w:rPr>
        <w:t>OAM</w:t>
      </w:r>
      <w:r w:rsidRPr="00094121">
        <w:rPr>
          <w:rFonts w:asciiTheme="minorHAnsi" w:hAnsiTheme="minorHAnsi" w:cstheme="minorHAnsi"/>
          <w:szCs w:val="22"/>
          <w:lang w:val="en-GB"/>
        </w:rPr>
        <w:t xml:space="preserve"> application</w:t>
      </w:r>
    </w:p>
    <w:p w14:paraId="4E944D1B" w14:textId="77777777" w:rsidR="00B94DAF" w:rsidRPr="00094121" w:rsidRDefault="00B94DAF" w:rsidP="00064C42">
      <w:pPr>
        <w:pStyle w:val="BodyText"/>
        <w:numPr>
          <w:ilvl w:val="1"/>
          <w:numId w:val="52"/>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 xml:space="preserve">Could be in any application although </w:t>
      </w:r>
      <w:r w:rsidR="00BE2522">
        <w:rPr>
          <w:rFonts w:asciiTheme="minorHAnsi" w:hAnsiTheme="minorHAnsi" w:cstheme="minorHAnsi"/>
          <w:szCs w:val="22"/>
          <w:lang w:val="en-GB"/>
        </w:rPr>
        <w:t>OAM</w:t>
      </w:r>
      <w:r w:rsidRPr="00094121">
        <w:rPr>
          <w:rFonts w:asciiTheme="minorHAnsi" w:hAnsiTheme="minorHAnsi" w:cstheme="minorHAnsi"/>
          <w:szCs w:val="22"/>
          <w:lang w:val="en-GB"/>
        </w:rPr>
        <w:t xml:space="preserve"> makes direct calls</w:t>
      </w:r>
    </w:p>
    <w:p w14:paraId="4E944D1C" w14:textId="77777777" w:rsidR="00B94DAF" w:rsidRPr="00094121" w:rsidRDefault="00B94DAF" w:rsidP="00064C42">
      <w:pPr>
        <w:pStyle w:val="BodyText"/>
        <w:numPr>
          <w:ilvl w:val="0"/>
          <w:numId w:val="35"/>
        </w:numPr>
        <w:spacing w:line="360" w:lineRule="auto"/>
        <w:rPr>
          <w:rFonts w:asciiTheme="minorHAnsi" w:hAnsiTheme="minorHAnsi" w:cstheme="minorHAnsi"/>
          <w:szCs w:val="22"/>
          <w:lang w:val="en-IN"/>
        </w:rPr>
      </w:pPr>
      <w:r w:rsidRPr="000C40A1">
        <w:rPr>
          <w:rFonts w:asciiTheme="minorHAnsi" w:hAnsiTheme="minorHAnsi" w:cstheme="minorHAnsi"/>
          <w:i/>
          <w:szCs w:val="22"/>
          <w:lang w:val="en-GB"/>
        </w:rPr>
        <w:t>mib-core</w:t>
      </w:r>
      <w:r w:rsidRPr="00094121">
        <w:rPr>
          <w:rFonts w:asciiTheme="minorHAnsi" w:hAnsiTheme="minorHAnsi" w:cstheme="minorHAnsi"/>
          <w:szCs w:val="22"/>
          <w:lang w:val="en-GB"/>
        </w:rPr>
        <w:t xml:space="preserve"> contains functionality to store values in NV (flash file)</w:t>
      </w:r>
    </w:p>
    <w:p w14:paraId="4E944D1D" w14:textId="77777777" w:rsidR="00B94DAF" w:rsidRPr="00094121" w:rsidRDefault="00B94DAF" w:rsidP="00064C42">
      <w:pPr>
        <w:pStyle w:val="BodyText"/>
        <w:numPr>
          <w:ilvl w:val="0"/>
          <w:numId w:val="35"/>
        </w:numPr>
        <w:spacing w:line="360" w:lineRule="auto"/>
        <w:rPr>
          <w:rFonts w:asciiTheme="minorHAnsi" w:hAnsiTheme="minorHAnsi" w:cstheme="minorHAnsi"/>
          <w:szCs w:val="22"/>
          <w:lang w:val="en-IN"/>
        </w:rPr>
      </w:pPr>
      <w:r w:rsidRPr="000C40A1">
        <w:rPr>
          <w:rFonts w:asciiTheme="minorHAnsi" w:hAnsiTheme="minorHAnsi" w:cstheme="minorHAnsi"/>
          <w:i/>
          <w:szCs w:val="22"/>
          <w:lang w:val="en-GB"/>
        </w:rPr>
        <w:lastRenderedPageBreak/>
        <w:t>mib-core</w:t>
      </w:r>
      <w:r w:rsidRPr="00094121">
        <w:rPr>
          <w:rFonts w:asciiTheme="minorHAnsi" w:hAnsiTheme="minorHAnsi" w:cstheme="minorHAnsi"/>
          <w:szCs w:val="22"/>
          <w:lang w:val="en-GB"/>
        </w:rPr>
        <w:t xml:space="preserve"> has functional API, generally not exposed</w:t>
      </w:r>
    </w:p>
    <w:p w14:paraId="4E944D1E" w14:textId="77777777" w:rsidR="00B94DAF" w:rsidRPr="00094121" w:rsidRDefault="00B94DAF" w:rsidP="00064C42">
      <w:pPr>
        <w:pStyle w:val="BodyText"/>
        <w:numPr>
          <w:ilvl w:val="0"/>
          <w:numId w:val="35"/>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Applications interact with MIB through messaging API</w:t>
      </w:r>
      <w:r w:rsidR="000C40A1">
        <w:rPr>
          <w:rFonts w:asciiTheme="minorHAnsi" w:hAnsiTheme="minorHAnsi" w:cstheme="minorHAnsi"/>
          <w:szCs w:val="22"/>
          <w:lang w:val="en-GB"/>
        </w:rPr>
        <w:t xml:space="preserve"> (Post Office)</w:t>
      </w:r>
    </w:p>
    <w:p w14:paraId="4E944D1F" w14:textId="77777777" w:rsidR="00B94DAF" w:rsidRPr="00094121" w:rsidRDefault="00B94DAF" w:rsidP="00064C42">
      <w:pPr>
        <w:pStyle w:val="BodyText"/>
        <w:numPr>
          <w:ilvl w:val="1"/>
          <w:numId w:val="53"/>
        </w:numPr>
        <w:spacing w:line="360" w:lineRule="auto"/>
        <w:rPr>
          <w:rFonts w:asciiTheme="minorHAnsi" w:hAnsiTheme="minorHAnsi" w:cstheme="minorHAnsi"/>
          <w:szCs w:val="22"/>
          <w:lang w:val="en-IN"/>
        </w:rPr>
      </w:pPr>
      <w:r w:rsidRPr="00094121">
        <w:rPr>
          <w:rFonts w:asciiTheme="minorHAnsi" w:hAnsiTheme="minorHAnsi" w:cstheme="minorHAnsi"/>
          <w:szCs w:val="22"/>
          <w:lang w:val="en-GB"/>
        </w:rPr>
        <w:t>Application base classes provide helper functions</w:t>
      </w:r>
    </w:p>
    <w:p w14:paraId="4E944D20" w14:textId="77777777" w:rsidR="00B94DAF" w:rsidRDefault="000B4CD9" w:rsidP="00064C42">
      <w:pPr>
        <w:pStyle w:val="Heading4"/>
        <w:numPr>
          <w:ilvl w:val="2"/>
          <w:numId w:val="38"/>
        </w:numPr>
        <w:ind w:left="720" w:hanging="720"/>
        <w:rPr>
          <w:rFonts w:asciiTheme="minorHAnsi" w:hAnsiTheme="minorHAnsi" w:cstheme="minorHAnsi"/>
          <w:sz w:val="24"/>
          <w:szCs w:val="24"/>
        </w:rPr>
      </w:pPr>
      <w:r>
        <w:rPr>
          <w:rFonts w:asciiTheme="minorHAnsi" w:hAnsiTheme="minorHAnsi" w:cstheme="minorHAnsi"/>
          <w:sz w:val="24"/>
          <w:szCs w:val="24"/>
        </w:rPr>
        <w:t xml:space="preserve">TR069 </w:t>
      </w:r>
      <w:r w:rsidR="00094121" w:rsidRPr="00094121">
        <w:rPr>
          <w:rFonts w:asciiTheme="minorHAnsi" w:hAnsiTheme="minorHAnsi" w:cstheme="minorHAnsi"/>
          <w:sz w:val="24"/>
          <w:szCs w:val="24"/>
        </w:rPr>
        <w:t>Client Application</w:t>
      </w:r>
    </w:p>
    <w:p w14:paraId="4E944D21" w14:textId="77777777" w:rsidR="00B94DAF" w:rsidRPr="00094121" w:rsidRDefault="00B94DAF" w:rsidP="00094121">
      <w:pPr>
        <w:pStyle w:val="BodyText"/>
        <w:spacing w:line="360" w:lineRule="auto"/>
        <w:jc w:val="both"/>
        <w:rPr>
          <w:rFonts w:asciiTheme="minorHAnsi" w:hAnsiTheme="minorHAnsi" w:cstheme="minorHAnsi"/>
          <w:szCs w:val="22"/>
        </w:rPr>
      </w:pPr>
      <w:r w:rsidRPr="00094121">
        <w:rPr>
          <w:rFonts w:asciiTheme="minorHAnsi" w:hAnsiTheme="minorHAnsi" w:cstheme="minorHAnsi"/>
          <w:szCs w:val="22"/>
        </w:rPr>
        <w:t xml:space="preserve">Tr069 Client is used to communicate with the ACS/HeMS with the help of </w:t>
      </w:r>
      <w:r w:rsidR="000B4CD9">
        <w:rPr>
          <w:rFonts w:asciiTheme="minorHAnsi" w:hAnsiTheme="minorHAnsi" w:cstheme="minorHAnsi"/>
          <w:szCs w:val="22"/>
        </w:rPr>
        <w:t xml:space="preserve">TR069 </w:t>
      </w:r>
      <w:r w:rsidRPr="00094121">
        <w:rPr>
          <w:rFonts w:asciiTheme="minorHAnsi" w:hAnsiTheme="minorHAnsi" w:cstheme="minorHAnsi"/>
          <w:szCs w:val="22"/>
        </w:rPr>
        <w:t>protocol.</w:t>
      </w:r>
    </w:p>
    <w:p w14:paraId="4E944D22" w14:textId="77777777" w:rsidR="00B94DAF" w:rsidRDefault="00B94DAF" w:rsidP="00094121">
      <w:pPr>
        <w:pStyle w:val="BodyText"/>
        <w:spacing w:line="360" w:lineRule="auto"/>
        <w:jc w:val="both"/>
        <w:rPr>
          <w:rFonts w:asciiTheme="minorHAnsi" w:hAnsiTheme="minorHAnsi" w:cstheme="minorHAnsi"/>
          <w:szCs w:val="22"/>
        </w:rPr>
      </w:pPr>
      <w:r w:rsidRPr="00094121">
        <w:rPr>
          <w:rFonts w:asciiTheme="minorHAnsi" w:hAnsiTheme="minorHAnsi" w:cstheme="minorHAnsi"/>
          <w:szCs w:val="22"/>
        </w:rPr>
        <w:t>The HeMS query the values of the parameters or set the values for parameters via Remote Procedure Call</w:t>
      </w:r>
      <w:r w:rsidR="00094121">
        <w:rPr>
          <w:rFonts w:asciiTheme="minorHAnsi" w:hAnsiTheme="minorHAnsi" w:cstheme="minorHAnsi"/>
          <w:szCs w:val="22"/>
        </w:rPr>
        <w:t xml:space="preserve"> </w:t>
      </w:r>
      <w:r w:rsidRPr="00094121">
        <w:rPr>
          <w:rFonts w:asciiTheme="minorHAnsi" w:hAnsiTheme="minorHAnsi" w:cstheme="minorHAnsi"/>
          <w:szCs w:val="22"/>
        </w:rPr>
        <w:t>(RPC) methods specified as per the TR069 Broadband Forum spec.</w:t>
      </w:r>
    </w:p>
    <w:p w14:paraId="4E944D23" w14:textId="77777777" w:rsidR="00B94DAF" w:rsidRPr="00094121" w:rsidRDefault="00B94DAF" w:rsidP="00094121">
      <w:pPr>
        <w:pStyle w:val="BodyText"/>
        <w:spacing w:line="360" w:lineRule="auto"/>
        <w:jc w:val="both"/>
        <w:rPr>
          <w:rFonts w:asciiTheme="minorHAnsi" w:hAnsiTheme="minorHAnsi" w:cstheme="minorHAnsi"/>
          <w:szCs w:val="22"/>
        </w:rPr>
      </w:pPr>
      <w:r w:rsidRPr="00094121">
        <w:rPr>
          <w:rFonts w:asciiTheme="minorHAnsi" w:hAnsiTheme="minorHAnsi" w:cstheme="minorHAnsi"/>
          <w:szCs w:val="22"/>
        </w:rPr>
        <w:t>TR069 Client is responsible for:-</w:t>
      </w:r>
    </w:p>
    <w:p w14:paraId="4E944D24" w14:textId="77777777" w:rsidR="00B94DAF" w:rsidRPr="00094121" w:rsidRDefault="00B94DAF" w:rsidP="00064C42">
      <w:pPr>
        <w:pStyle w:val="BodyText"/>
        <w:numPr>
          <w:ilvl w:val="0"/>
          <w:numId w:val="54"/>
        </w:numPr>
        <w:spacing w:line="360" w:lineRule="auto"/>
        <w:jc w:val="both"/>
        <w:rPr>
          <w:rFonts w:asciiTheme="minorHAnsi" w:hAnsiTheme="minorHAnsi" w:cstheme="minorHAnsi"/>
          <w:szCs w:val="22"/>
        </w:rPr>
      </w:pPr>
      <w:r w:rsidRPr="00094121">
        <w:rPr>
          <w:rFonts w:asciiTheme="minorHAnsi" w:hAnsiTheme="minorHAnsi" w:cstheme="minorHAnsi"/>
          <w:szCs w:val="22"/>
        </w:rPr>
        <w:t xml:space="preserve">Triggering RPC request(INFORM) and responses </w:t>
      </w:r>
    </w:p>
    <w:p w14:paraId="4E944D25" w14:textId="77777777" w:rsidR="00B94DAF" w:rsidRPr="00094121" w:rsidRDefault="00B94DAF" w:rsidP="00064C42">
      <w:pPr>
        <w:pStyle w:val="BodyText"/>
        <w:numPr>
          <w:ilvl w:val="0"/>
          <w:numId w:val="54"/>
        </w:numPr>
        <w:spacing w:line="360" w:lineRule="auto"/>
        <w:jc w:val="both"/>
        <w:rPr>
          <w:rFonts w:asciiTheme="minorHAnsi" w:hAnsiTheme="minorHAnsi" w:cstheme="minorHAnsi"/>
          <w:szCs w:val="22"/>
        </w:rPr>
      </w:pPr>
      <w:r w:rsidRPr="00094121">
        <w:rPr>
          <w:rFonts w:asciiTheme="minorHAnsi" w:hAnsiTheme="minorHAnsi" w:cstheme="minorHAnsi"/>
          <w:szCs w:val="22"/>
        </w:rPr>
        <w:t>Generates responses to queries from HeMS</w:t>
      </w:r>
    </w:p>
    <w:p w14:paraId="4E944D26" w14:textId="77777777" w:rsidR="00B94DAF" w:rsidRDefault="00B94DAF" w:rsidP="00064C42">
      <w:pPr>
        <w:pStyle w:val="BodyText"/>
        <w:numPr>
          <w:ilvl w:val="0"/>
          <w:numId w:val="54"/>
        </w:numPr>
        <w:spacing w:line="360" w:lineRule="auto"/>
        <w:jc w:val="both"/>
        <w:rPr>
          <w:rFonts w:asciiTheme="minorHAnsi" w:hAnsiTheme="minorHAnsi" w:cstheme="minorHAnsi"/>
          <w:szCs w:val="22"/>
        </w:rPr>
      </w:pPr>
      <w:r w:rsidRPr="00094121">
        <w:rPr>
          <w:rFonts w:asciiTheme="minorHAnsi" w:hAnsiTheme="minorHAnsi" w:cstheme="minorHAnsi"/>
          <w:szCs w:val="22"/>
        </w:rPr>
        <w:t>Validation of the parameters received from the HeMS</w:t>
      </w:r>
    </w:p>
    <w:p w14:paraId="4E944D27" w14:textId="77777777" w:rsidR="000C40A1" w:rsidRPr="00094121" w:rsidRDefault="000C40A1" w:rsidP="000C40A1">
      <w:pPr>
        <w:pStyle w:val="BodyText"/>
        <w:spacing w:line="360" w:lineRule="auto"/>
        <w:ind w:left="1440"/>
        <w:jc w:val="both"/>
        <w:rPr>
          <w:rFonts w:asciiTheme="minorHAnsi" w:hAnsiTheme="minorHAnsi" w:cstheme="minorHAnsi"/>
          <w:szCs w:val="22"/>
        </w:rPr>
      </w:pPr>
    </w:p>
    <w:p w14:paraId="4E944D28" w14:textId="77777777" w:rsidR="00B94DAF" w:rsidRPr="00094121" w:rsidRDefault="00B94DAF" w:rsidP="00094121">
      <w:pPr>
        <w:pStyle w:val="BodyText"/>
        <w:spacing w:line="360" w:lineRule="auto"/>
        <w:jc w:val="both"/>
        <w:rPr>
          <w:rFonts w:asciiTheme="minorHAnsi" w:hAnsiTheme="minorHAnsi" w:cstheme="minorHAnsi"/>
          <w:szCs w:val="22"/>
        </w:rPr>
      </w:pPr>
      <w:r w:rsidRPr="00094121">
        <w:rPr>
          <w:rFonts w:asciiTheme="minorHAnsi" w:hAnsiTheme="minorHAnsi" w:cstheme="minorHAnsi"/>
          <w:szCs w:val="22"/>
        </w:rPr>
        <w:t xml:space="preserve">The </w:t>
      </w:r>
      <w:r w:rsidR="00943AD4">
        <w:rPr>
          <w:rFonts w:asciiTheme="minorHAnsi" w:hAnsiTheme="minorHAnsi" w:cstheme="minorHAnsi"/>
          <w:szCs w:val="22"/>
        </w:rPr>
        <w:t>p</w:t>
      </w:r>
      <w:r w:rsidRPr="00094121">
        <w:rPr>
          <w:rFonts w:asciiTheme="minorHAnsi" w:hAnsiTheme="minorHAnsi" w:cstheme="minorHAnsi"/>
          <w:szCs w:val="22"/>
        </w:rPr>
        <w:t xml:space="preserve">rotocol structure of </w:t>
      </w:r>
      <w:r w:rsidR="00FF5C53">
        <w:rPr>
          <w:rFonts w:asciiTheme="minorHAnsi" w:hAnsiTheme="minorHAnsi" w:cstheme="minorHAnsi"/>
          <w:szCs w:val="22"/>
        </w:rPr>
        <w:t xml:space="preserve">TR069 </w:t>
      </w:r>
      <w:r w:rsidR="00FF5C53" w:rsidRPr="00094121">
        <w:rPr>
          <w:rFonts w:asciiTheme="minorHAnsi" w:hAnsiTheme="minorHAnsi" w:cstheme="minorHAnsi"/>
          <w:szCs w:val="22"/>
        </w:rPr>
        <w:t>is</w:t>
      </w:r>
      <w:r w:rsidRPr="00094121">
        <w:rPr>
          <w:rFonts w:asciiTheme="minorHAnsi" w:hAnsiTheme="minorHAnsi" w:cstheme="minorHAnsi"/>
          <w:szCs w:val="22"/>
        </w:rPr>
        <w:t xml:space="preserve"> as follows</w:t>
      </w:r>
      <w:r w:rsidR="00E73861">
        <w:rPr>
          <w:rFonts w:asciiTheme="minorHAnsi" w:hAnsiTheme="minorHAnsi" w:cstheme="minorHAnsi"/>
          <w:szCs w:val="22"/>
        </w:rPr>
        <w:t>:</w:t>
      </w:r>
    </w:p>
    <w:p w14:paraId="4E944D29" w14:textId="77777777" w:rsidR="00B94DAF" w:rsidRPr="00094121" w:rsidRDefault="00B94DAF" w:rsidP="00094121">
      <w:pPr>
        <w:pBdr>
          <w:top w:val="dashed" w:sz="6" w:space="12" w:color="2F6FAB"/>
          <w:left w:val="dashed" w:sz="6" w:space="0"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jc w:val="both"/>
        <w:rPr>
          <w:rFonts w:asciiTheme="minorHAnsi" w:hAnsiTheme="minorHAnsi" w:cstheme="minorHAnsi"/>
          <w:color w:val="000000"/>
          <w:szCs w:val="22"/>
          <w:lang w:val="en-IN" w:eastAsia="en-IN"/>
        </w:rPr>
      </w:pPr>
      <w:r w:rsidRPr="00094121">
        <w:rPr>
          <w:rFonts w:asciiTheme="minorHAnsi" w:hAnsiTheme="minorHAnsi" w:cstheme="minorHAnsi"/>
          <w:color w:val="000000"/>
          <w:szCs w:val="22"/>
          <w:lang w:val="en-IN" w:eastAsia="en-IN"/>
        </w:rPr>
        <w:t>CPE/ACS Management Application</w:t>
      </w:r>
    </w:p>
    <w:p w14:paraId="4E944D2A" w14:textId="77777777" w:rsidR="00B94DAF" w:rsidRPr="00094121" w:rsidRDefault="00B94DAF" w:rsidP="00094121">
      <w:pPr>
        <w:pBdr>
          <w:top w:val="dashed" w:sz="6" w:space="12" w:color="2F6FAB"/>
          <w:left w:val="dashed" w:sz="6" w:space="0"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jc w:val="both"/>
        <w:rPr>
          <w:rFonts w:asciiTheme="minorHAnsi" w:hAnsiTheme="minorHAnsi" w:cstheme="minorHAnsi"/>
          <w:color w:val="000000"/>
          <w:szCs w:val="22"/>
          <w:lang w:val="en-IN" w:eastAsia="en-IN"/>
        </w:rPr>
      </w:pPr>
      <w:r w:rsidRPr="00094121">
        <w:rPr>
          <w:rFonts w:asciiTheme="minorHAnsi" w:hAnsiTheme="minorHAnsi" w:cstheme="minorHAnsi"/>
          <w:color w:val="000000"/>
          <w:szCs w:val="22"/>
          <w:lang w:val="en-IN" w:eastAsia="en-IN"/>
        </w:rPr>
        <w:t xml:space="preserve">     </w:t>
      </w:r>
      <w:r w:rsidR="00F51887">
        <w:rPr>
          <w:rFonts w:asciiTheme="minorHAnsi" w:hAnsiTheme="minorHAnsi" w:cstheme="minorHAnsi"/>
          <w:color w:val="000000"/>
          <w:szCs w:val="22"/>
          <w:lang w:val="en-IN" w:eastAsia="en-IN"/>
        </w:rPr>
        <w:t xml:space="preserve">   </w:t>
      </w:r>
      <w:r w:rsidRPr="00094121">
        <w:rPr>
          <w:rFonts w:asciiTheme="minorHAnsi" w:hAnsiTheme="minorHAnsi" w:cstheme="minorHAnsi"/>
          <w:color w:val="000000"/>
          <w:szCs w:val="22"/>
          <w:lang w:val="en-IN" w:eastAsia="en-IN"/>
        </w:rPr>
        <w:t xml:space="preserve">    RPC Methods             - Remote Procedure Calls via SOAP</w:t>
      </w:r>
    </w:p>
    <w:p w14:paraId="4E944D2B" w14:textId="77777777" w:rsidR="00B94DAF" w:rsidRPr="00094121" w:rsidRDefault="00B94DAF" w:rsidP="00094121">
      <w:pPr>
        <w:pBdr>
          <w:top w:val="dashed" w:sz="6" w:space="12" w:color="2F6FAB"/>
          <w:left w:val="dashed" w:sz="6" w:space="0"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jc w:val="both"/>
        <w:rPr>
          <w:rFonts w:asciiTheme="minorHAnsi" w:hAnsiTheme="minorHAnsi" w:cstheme="minorHAnsi"/>
          <w:color w:val="000000"/>
          <w:szCs w:val="22"/>
          <w:lang w:val="en-IN" w:eastAsia="en-IN"/>
        </w:rPr>
      </w:pPr>
      <w:r w:rsidRPr="00094121">
        <w:rPr>
          <w:rFonts w:asciiTheme="minorHAnsi" w:hAnsiTheme="minorHAnsi" w:cstheme="minorHAnsi"/>
          <w:color w:val="000000"/>
          <w:szCs w:val="22"/>
          <w:lang w:val="en-IN" w:eastAsia="en-IN"/>
        </w:rPr>
        <w:t xml:space="preserve">            SOAP            </w:t>
      </w:r>
      <w:r w:rsidR="00F51887">
        <w:rPr>
          <w:rFonts w:asciiTheme="minorHAnsi" w:hAnsiTheme="minorHAnsi" w:cstheme="minorHAnsi"/>
          <w:color w:val="000000"/>
          <w:szCs w:val="22"/>
          <w:lang w:val="en-IN" w:eastAsia="en-IN"/>
        </w:rPr>
        <w:t xml:space="preserve">          </w:t>
      </w:r>
      <w:r w:rsidRPr="00094121">
        <w:rPr>
          <w:rFonts w:asciiTheme="minorHAnsi" w:hAnsiTheme="minorHAnsi" w:cstheme="minorHAnsi"/>
          <w:color w:val="000000"/>
          <w:szCs w:val="22"/>
          <w:lang w:val="en-IN" w:eastAsia="en-IN"/>
        </w:rPr>
        <w:t xml:space="preserve">     - XML based messaging</w:t>
      </w:r>
    </w:p>
    <w:p w14:paraId="4E944D2C" w14:textId="77777777" w:rsidR="00B94DAF" w:rsidRPr="00094121" w:rsidRDefault="00B94DAF" w:rsidP="00094121">
      <w:pPr>
        <w:pBdr>
          <w:top w:val="dashed" w:sz="6" w:space="12" w:color="2F6FAB"/>
          <w:left w:val="dashed" w:sz="6" w:space="0"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jc w:val="both"/>
        <w:rPr>
          <w:rFonts w:asciiTheme="minorHAnsi" w:hAnsiTheme="minorHAnsi" w:cstheme="minorHAnsi"/>
          <w:color w:val="000000"/>
          <w:szCs w:val="22"/>
          <w:lang w:val="en-IN" w:eastAsia="en-IN"/>
        </w:rPr>
      </w:pPr>
      <w:r w:rsidRPr="00094121">
        <w:rPr>
          <w:rFonts w:asciiTheme="minorHAnsi" w:hAnsiTheme="minorHAnsi" w:cstheme="minorHAnsi"/>
          <w:color w:val="000000"/>
          <w:szCs w:val="22"/>
          <w:lang w:val="en-IN" w:eastAsia="en-IN"/>
        </w:rPr>
        <w:t xml:space="preserve">            HTTP</w:t>
      </w:r>
    </w:p>
    <w:p w14:paraId="4E944D2D" w14:textId="77777777" w:rsidR="00B94DAF" w:rsidRPr="00094121" w:rsidRDefault="00B94DAF" w:rsidP="00094121">
      <w:pPr>
        <w:pBdr>
          <w:top w:val="dashed" w:sz="6" w:space="12" w:color="2F6FAB"/>
          <w:left w:val="dashed" w:sz="6" w:space="0"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jc w:val="both"/>
        <w:rPr>
          <w:rFonts w:asciiTheme="minorHAnsi" w:hAnsiTheme="minorHAnsi" w:cstheme="minorHAnsi"/>
          <w:color w:val="000000"/>
          <w:szCs w:val="22"/>
          <w:lang w:val="en-IN" w:eastAsia="en-IN"/>
        </w:rPr>
      </w:pPr>
      <w:r w:rsidRPr="00094121">
        <w:rPr>
          <w:rFonts w:asciiTheme="minorHAnsi" w:hAnsiTheme="minorHAnsi" w:cstheme="minorHAnsi"/>
          <w:color w:val="000000"/>
          <w:szCs w:val="22"/>
          <w:lang w:val="en-IN" w:eastAsia="en-IN"/>
        </w:rPr>
        <w:t xml:space="preserve">    </w:t>
      </w:r>
      <w:r w:rsidR="00F51887">
        <w:rPr>
          <w:rFonts w:asciiTheme="minorHAnsi" w:hAnsiTheme="minorHAnsi" w:cstheme="minorHAnsi"/>
          <w:color w:val="000000"/>
          <w:szCs w:val="22"/>
          <w:lang w:val="en-IN" w:eastAsia="en-IN"/>
        </w:rPr>
        <w:t xml:space="preserve"> </w:t>
      </w:r>
      <w:r w:rsidRPr="00094121">
        <w:rPr>
          <w:rFonts w:asciiTheme="minorHAnsi" w:hAnsiTheme="minorHAnsi" w:cstheme="minorHAnsi"/>
          <w:color w:val="000000"/>
          <w:szCs w:val="22"/>
          <w:lang w:val="en-IN" w:eastAsia="en-IN"/>
        </w:rPr>
        <w:t xml:space="preserve">       SSL/TLS</w:t>
      </w:r>
    </w:p>
    <w:p w14:paraId="4E944D2E" w14:textId="77777777" w:rsidR="00B94DAF" w:rsidRPr="00094121" w:rsidRDefault="00B94DAF" w:rsidP="00094121">
      <w:pPr>
        <w:pBdr>
          <w:top w:val="dashed" w:sz="6" w:space="12" w:color="2F6FAB"/>
          <w:left w:val="dashed" w:sz="6" w:space="0"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jc w:val="both"/>
        <w:rPr>
          <w:rFonts w:asciiTheme="minorHAnsi" w:hAnsiTheme="minorHAnsi" w:cstheme="minorHAnsi"/>
          <w:color w:val="000000"/>
          <w:szCs w:val="22"/>
          <w:lang w:val="en-IN" w:eastAsia="en-IN"/>
        </w:rPr>
      </w:pPr>
      <w:r w:rsidRPr="00094121">
        <w:rPr>
          <w:rFonts w:asciiTheme="minorHAnsi" w:hAnsiTheme="minorHAnsi" w:cstheme="minorHAnsi"/>
          <w:color w:val="000000"/>
          <w:szCs w:val="22"/>
          <w:lang w:val="en-IN" w:eastAsia="en-IN"/>
        </w:rPr>
        <w:t xml:space="preserve">  </w:t>
      </w:r>
      <w:r w:rsidR="00F51887">
        <w:rPr>
          <w:rFonts w:asciiTheme="minorHAnsi" w:hAnsiTheme="minorHAnsi" w:cstheme="minorHAnsi"/>
          <w:color w:val="000000"/>
          <w:szCs w:val="22"/>
          <w:lang w:val="en-IN" w:eastAsia="en-IN"/>
        </w:rPr>
        <w:t xml:space="preserve"> </w:t>
      </w:r>
      <w:r w:rsidRPr="00094121">
        <w:rPr>
          <w:rFonts w:asciiTheme="minorHAnsi" w:hAnsiTheme="minorHAnsi" w:cstheme="minorHAnsi"/>
          <w:color w:val="000000"/>
          <w:szCs w:val="22"/>
          <w:lang w:val="en-IN" w:eastAsia="en-IN"/>
        </w:rPr>
        <w:t xml:space="preserve">         TCP/IP</w:t>
      </w:r>
    </w:p>
    <w:p w14:paraId="4E944D2F" w14:textId="77777777" w:rsidR="00943AD4" w:rsidRDefault="00943AD4">
      <w:pPr>
        <w:spacing w:before="240"/>
        <w:ind w:left="360" w:hanging="360"/>
        <w:rPr>
          <w:rFonts w:asciiTheme="minorHAnsi" w:hAnsiTheme="minorHAnsi" w:cstheme="minorHAnsi"/>
          <w:szCs w:val="22"/>
        </w:rPr>
      </w:pPr>
    </w:p>
    <w:p w14:paraId="4E944D30" w14:textId="77777777" w:rsidR="00382E4D" w:rsidRDefault="00382E4D">
      <w:pPr>
        <w:spacing w:before="240"/>
        <w:ind w:left="360" w:hanging="360"/>
        <w:rPr>
          <w:rFonts w:asciiTheme="minorHAnsi" w:hAnsiTheme="minorHAnsi" w:cstheme="minorHAnsi"/>
          <w:bCs/>
          <w:color w:val="000000"/>
          <w:szCs w:val="22"/>
        </w:rPr>
      </w:pPr>
      <w:r>
        <w:rPr>
          <w:rFonts w:asciiTheme="minorHAnsi" w:hAnsiTheme="minorHAnsi" w:cstheme="minorHAnsi"/>
          <w:szCs w:val="22"/>
        </w:rPr>
        <w:br w:type="page"/>
      </w:r>
    </w:p>
    <w:p w14:paraId="4E944D31" w14:textId="77777777" w:rsidR="00B94DAF" w:rsidRPr="0065789A" w:rsidRDefault="00B94DAF" w:rsidP="00064C42">
      <w:pPr>
        <w:pStyle w:val="Heading4"/>
        <w:rPr>
          <w:rFonts w:asciiTheme="minorHAnsi" w:hAnsiTheme="minorHAnsi" w:cstheme="minorHAnsi"/>
          <w:sz w:val="22"/>
          <w:szCs w:val="22"/>
        </w:rPr>
      </w:pPr>
      <w:r w:rsidRPr="0065789A">
        <w:rPr>
          <w:rFonts w:asciiTheme="minorHAnsi" w:hAnsiTheme="minorHAnsi" w:cstheme="minorHAnsi"/>
          <w:sz w:val="22"/>
          <w:szCs w:val="22"/>
        </w:rPr>
        <w:lastRenderedPageBreak/>
        <w:t>Class diagra</w:t>
      </w:r>
      <w:r w:rsidR="00287427" w:rsidRPr="0065789A">
        <w:rPr>
          <w:rFonts w:asciiTheme="minorHAnsi" w:hAnsiTheme="minorHAnsi" w:cstheme="minorHAnsi"/>
          <w:sz w:val="22"/>
          <w:szCs w:val="22"/>
        </w:rPr>
        <w:t xml:space="preserve">m for </w:t>
      </w:r>
      <w:r w:rsidR="000B4CD9" w:rsidRPr="0065789A">
        <w:rPr>
          <w:rFonts w:asciiTheme="minorHAnsi" w:hAnsiTheme="minorHAnsi" w:cstheme="minorHAnsi"/>
          <w:sz w:val="22"/>
          <w:szCs w:val="22"/>
        </w:rPr>
        <w:t xml:space="preserve">TR069 </w:t>
      </w:r>
      <w:r w:rsidR="00287427" w:rsidRPr="0065789A">
        <w:rPr>
          <w:rFonts w:asciiTheme="minorHAnsi" w:hAnsiTheme="minorHAnsi" w:cstheme="minorHAnsi"/>
          <w:sz w:val="22"/>
          <w:szCs w:val="22"/>
        </w:rPr>
        <w:t xml:space="preserve">Client </w:t>
      </w:r>
    </w:p>
    <w:p w14:paraId="4E944D32" w14:textId="77777777" w:rsidR="00E73861" w:rsidRPr="00E73861" w:rsidRDefault="00E73861" w:rsidP="00E73861"/>
    <w:p w14:paraId="4E944D33" w14:textId="77777777" w:rsidR="00B94DAF" w:rsidRDefault="0054782E" w:rsidP="009F63A1">
      <w:pPr>
        <w:pStyle w:val="BodyText"/>
        <w:jc w:val="center"/>
      </w:pPr>
      <w:r>
        <w:rPr>
          <w:noProof/>
        </w:rPr>
        <w:drawing>
          <wp:inline distT="0" distB="0" distL="0" distR="0" wp14:anchorId="4E94500B" wp14:editId="4E94500C">
            <wp:extent cx="6048375" cy="3524250"/>
            <wp:effectExtent l="0" t="0" r="9525" b="0"/>
            <wp:docPr id="2699" name="Picture 2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48375" cy="3524250"/>
                    </a:xfrm>
                    <a:prstGeom prst="rect">
                      <a:avLst/>
                    </a:prstGeom>
                    <a:noFill/>
                    <a:ln>
                      <a:noFill/>
                    </a:ln>
                  </pic:spPr>
                </pic:pic>
              </a:graphicData>
            </a:graphic>
          </wp:inline>
        </w:drawing>
      </w:r>
    </w:p>
    <w:p w14:paraId="4E944D34" w14:textId="77777777" w:rsidR="00B94DAF" w:rsidRDefault="00B94DAF" w:rsidP="00B94DAF">
      <w:pPr>
        <w:pStyle w:val="BodyText"/>
      </w:pPr>
    </w:p>
    <w:p w14:paraId="4E944D35" w14:textId="695FA9EC" w:rsidR="00B94DAF" w:rsidRPr="000C40A1" w:rsidRDefault="000C40A1" w:rsidP="000C40A1">
      <w:pPr>
        <w:pStyle w:val="Caption"/>
        <w:jc w:val="center"/>
        <w:rPr>
          <w:rFonts w:asciiTheme="minorHAnsi" w:hAnsiTheme="minorHAnsi" w:cstheme="minorHAnsi"/>
          <w:sz w:val="22"/>
          <w:szCs w:val="22"/>
        </w:rPr>
      </w:pPr>
      <w:bookmarkStart w:id="886" w:name="_Toc387508109"/>
      <w:r w:rsidRPr="000C40A1">
        <w:rPr>
          <w:rFonts w:asciiTheme="minorHAnsi" w:hAnsiTheme="minorHAnsi" w:cstheme="minorHAnsi"/>
          <w:sz w:val="22"/>
          <w:szCs w:val="22"/>
        </w:rPr>
        <w:t xml:space="preserve">Figure </w:t>
      </w:r>
      <w:r w:rsidRPr="000C40A1">
        <w:rPr>
          <w:rFonts w:asciiTheme="minorHAnsi" w:hAnsiTheme="minorHAnsi" w:cstheme="minorHAnsi"/>
          <w:sz w:val="22"/>
          <w:szCs w:val="22"/>
        </w:rPr>
        <w:fldChar w:fldCharType="begin"/>
      </w:r>
      <w:r w:rsidRPr="000C40A1">
        <w:rPr>
          <w:rFonts w:asciiTheme="minorHAnsi" w:hAnsiTheme="minorHAnsi" w:cstheme="minorHAnsi"/>
          <w:sz w:val="22"/>
          <w:szCs w:val="22"/>
        </w:rPr>
        <w:instrText xml:space="preserve"> SEQ Figure \* ARABIC </w:instrText>
      </w:r>
      <w:r w:rsidRPr="000C40A1">
        <w:rPr>
          <w:rFonts w:asciiTheme="minorHAnsi" w:hAnsiTheme="minorHAnsi" w:cstheme="minorHAnsi"/>
          <w:sz w:val="22"/>
          <w:szCs w:val="22"/>
        </w:rPr>
        <w:fldChar w:fldCharType="separate"/>
      </w:r>
      <w:r w:rsidR="00BE0678">
        <w:rPr>
          <w:rFonts w:asciiTheme="minorHAnsi" w:hAnsiTheme="minorHAnsi" w:cstheme="minorHAnsi"/>
          <w:noProof/>
          <w:sz w:val="22"/>
          <w:szCs w:val="22"/>
        </w:rPr>
        <w:t>9</w:t>
      </w:r>
      <w:r w:rsidRPr="000C40A1">
        <w:rPr>
          <w:rFonts w:asciiTheme="minorHAnsi" w:hAnsiTheme="minorHAnsi" w:cstheme="minorHAnsi"/>
          <w:sz w:val="22"/>
          <w:szCs w:val="22"/>
        </w:rPr>
        <w:fldChar w:fldCharType="end"/>
      </w:r>
      <w:r w:rsidRPr="000C40A1">
        <w:rPr>
          <w:rFonts w:asciiTheme="minorHAnsi" w:hAnsiTheme="minorHAnsi" w:cstheme="minorHAnsi"/>
          <w:sz w:val="22"/>
          <w:szCs w:val="22"/>
        </w:rPr>
        <w:t xml:space="preserve"> </w:t>
      </w:r>
      <w:ins w:id="887" w:author="Prince Agarwal" w:date="2014-05-10T17:33:00Z">
        <w:r w:rsidR="00DF2F4B">
          <w:rPr>
            <w:rFonts w:asciiTheme="minorHAnsi" w:hAnsiTheme="minorHAnsi" w:cstheme="minorHAnsi"/>
            <w:sz w:val="22"/>
            <w:szCs w:val="22"/>
          </w:rPr>
          <w:t xml:space="preserve">: </w:t>
        </w:r>
      </w:ins>
      <w:r w:rsidR="00FF5C53">
        <w:rPr>
          <w:rFonts w:asciiTheme="minorHAnsi" w:hAnsiTheme="minorHAnsi" w:cstheme="minorHAnsi"/>
          <w:sz w:val="22"/>
          <w:szCs w:val="22"/>
        </w:rPr>
        <w:t xml:space="preserve">TR069 </w:t>
      </w:r>
      <w:r w:rsidR="00FF5C53" w:rsidRPr="000C40A1">
        <w:rPr>
          <w:rFonts w:asciiTheme="minorHAnsi" w:hAnsiTheme="minorHAnsi" w:cstheme="minorHAnsi"/>
          <w:sz w:val="22"/>
          <w:szCs w:val="22"/>
        </w:rPr>
        <w:t>Client</w:t>
      </w:r>
      <w:r w:rsidRPr="000C40A1">
        <w:rPr>
          <w:rFonts w:asciiTheme="minorHAnsi" w:hAnsiTheme="minorHAnsi" w:cstheme="minorHAnsi"/>
          <w:sz w:val="22"/>
          <w:szCs w:val="22"/>
        </w:rPr>
        <w:t xml:space="preserve"> Class Diagram</w:t>
      </w:r>
      <w:bookmarkEnd w:id="886"/>
    </w:p>
    <w:p w14:paraId="4E944D36" w14:textId="77777777" w:rsidR="00B94DAF" w:rsidRDefault="00B94DAF" w:rsidP="00B94DAF">
      <w:pPr>
        <w:pStyle w:val="BodyText"/>
      </w:pPr>
    </w:p>
    <w:tbl>
      <w:tblPr>
        <w:tblStyle w:val="TableGrid1"/>
        <w:tblW w:w="0" w:type="auto"/>
        <w:tblInd w:w="288" w:type="dxa"/>
        <w:tblLook w:val="04A0" w:firstRow="1" w:lastRow="0" w:firstColumn="1" w:lastColumn="0" w:noHBand="0" w:noVBand="1"/>
      </w:tblPr>
      <w:tblGrid>
        <w:gridCol w:w="3711"/>
        <w:gridCol w:w="5469"/>
      </w:tblGrid>
      <w:tr w:rsidR="00232762" w14:paraId="4E944D39" w14:textId="77777777" w:rsidTr="00052E6B">
        <w:trPr>
          <w:cnfStyle w:val="100000000000" w:firstRow="1" w:lastRow="0" w:firstColumn="0" w:lastColumn="0" w:oddVBand="0" w:evenVBand="0" w:oddHBand="0" w:evenHBand="0" w:firstRowFirstColumn="0" w:firstRowLastColumn="0" w:lastRowFirstColumn="0" w:lastRowLastColumn="0"/>
        </w:trPr>
        <w:tc>
          <w:tcPr>
            <w:tcW w:w="371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D37" w14:textId="77777777" w:rsidR="00232762" w:rsidRPr="00287427" w:rsidRDefault="00232762" w:rsidP="009F63A1">
            <w:pPr>
              <w:pStyle w:val="Caption"/>
              <w:spacing w:before="60" w:after="60"/>
              <w:rPr>
                <w:rFonts w:asciiTheme="minorHAnsi" w:hAnsiTheme="minorHAnsi" w:cstheme="minorHAnsi"/>
                <w:b/>
                <w:color w:val="auto"/>
                <w:sz w:val="22"/>
                <w:szCs w:val="22"/>
              </w:rPr>
            </w:pPr>
            <w:r w:rsidRPr="00287427">
              <w:rPr>
                <w:rFonts w:asciiTheme="minorHAnsi" w:hAnsiTheme="minorHAnsi" w:cstheme="minorHAnsi"/>
                <w:b/>
                <w:color w:val="auto"/>
                <w:sz w:val="22"/>
                <w:szCs w:val="22"/>
              </w:rPr>
              <w:t>Class</w:t>
            </w:r>
          </w:p>
        </w:tc>
        <w:tc>
          <w:tcPr>
            <w:tcW w:w="546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D38" w14:textId="77777777" w:rsidR="00232762" w:rsidRPr="00287427" w:rsidRDefault="00232762" w:rsidP="009F63A1">
            <w:pPr>
              <w:pStyle w:val="Caption"/>
              <w:spacing w:before="60" w:after="60"/>
              <w:rPr>
                <w:rFonts w:asciiTheme="minorHAnsi" w:hAnsiTheme="minorHAnsi" w:cstheme="minorHAnsi"/>
                <w:b/>
                <w:color w:val="auto"/>
                <w:sz w:val="22"/>
                <w:szCs w:val="22"/>
              </w:rPr>
            </w:pPr>
            <w:r w:rsidRPr="00287427">
              <w:rPr>
                <w:rFonts w:asciiTheme="minorHAnsi" w:hAnsiTheme="minorHAnsi" w:cstheme="minorHAnsi"/>
                <w:b/>
                <w:color w:val="auto"/>
                <w:sz w:val="22"/>
                <w:szCs w:val="22"/>
              </w:rPr>
              <w:t>Purpose</w:t>
            </w:r>
          </w:p>
        </w:tc>
      </w:tr>
      <w:tr w:rsidR="00232762" w14:paraId="4E944D3C" w14:textId="77777777" w:rsidTr="00052E6B">
        <w:tc>
          <w:tcPr>
            <w:tcW w:w="3711" w:type="dxa"/>
            <w:tcBorders>
              <w:top w:val="single" w:sz="4" w:space="0" w:color="auto"/>
            </w:tcBorders>
          </w:tcPr>
          <w:p w14:paraId="4E944D3A" w14:textId="77777777" w:rsidR="00232762" w:rsidRPr="00E73861" w:rsidRDefault="000D475F"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Tr069Application</w:t>
            </w:r>
          </w:p>
        </w:tc>
        <w:tc>
          <w:tcPr>
            <w:tcW w:w="5469" w:type="dxa"/>
            <w:tcBorders>
              <w:top w:val="single" w:sz="4" w:space="0" w:color="auto"/>
            </w:tcBorders>
          </w:tcPr>
          <w:p w14:paraId="4E944D3B" w14:textId="77777777" w:rsidR="00232762" w:rsidRPr="00E73861" w:rsidRDefault="00232762"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The main class that c</w:t>
            </w:r>
            <w:r w:rsidR="000D475F" w:rsidRPr="00E73861">
              <w:rPr>
                <w:rFonts w:asciiTheme="minorHAnsi" w:hAnsiTheme="minorHAnsi" w:cstheme="minorHAnsi"/>
                <w:b w:val="0"/>
                <w:color w:val="auto"/>
                <w:sz w:val="22"/>
                <w:szCs w:val="22"/>
              </w:rPr>
              <w:t>ontrols the functionality of Tr069</w:t>
            </w:r>
            <w:r w:rsidRPr="00E73861">
              <w:rPr>
                <w:rFonts w:asciiTheme="minorHAnsi" w:hAnsiTheme="minorHAnsi" w:cstheme="minorHAnsi"/>
                <w:b w:val="0"/>
                <w:color w:val="auto"/>
                <w:sz w:val="22"/>
                <w:szCs w:val="22"/>
              </w:rPr>
              <w:t xml:space="preserve"> module </w:t>
            </w:r>
          </w:p>
        </w:tc>
      </w:tr>
      <w:tr w:rsidR="00232762" w14:paraId="4E944D3F" w14:textId="77777777" w:rsidTr="00AD16E1">
        <w:tc>
          <w:tcPr>
            <w:tcW w:w="3711" w:type="dxa"/>
          </w:tcPr>
          <w:p w14:paraId="4E944D3D" w14:textId="77777777" w:rsidR="00232762" w:rsidRPr="00E73861" w:rsidRDefault="00204C2C"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ApplicationWithParamCache</w:t>
            </w:r>
          </w:p>
        </w:tc>
        <w:tc>
          <w:tcPr>
            <w:tcW w:w="5469" w:type="dxa"/>
          </w:tcPr>
          <w:p w14:paraId="4E944D3E" w14:textId="77777777" w:rsidR="00232762" w:rsidRPr="00E73861" w:rsidRDefault="002873E6"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C</w:t>
            </w:r>
            <w:r w:rsidR="00204C2C" w:rsidRPr="00E73861">
              <w:rPr>
                <w:rFonts w:asciiTheme="minorHAnsi" w:hAnsiTheme="minorHAnsi" w:cstheme="minorHAnsi"/>
                <w:b w:val="0"/>
                <w:color w:val="auto"/>
                <w:sz w:val="22"/>
                <w:szCs w:val="22"/>
              </w:rPr>
              <w:t>lass to add parameter retrieval/caching</w:t>
            </w:r>
          </w:p>
        </w:tc>
      </w:tr>
      <w:tr w:rsidR="00232762" w14:paraId="4E944D42" w14:textId="77777777" w:rsidTr="00AD16E1">
        <w:tc>
          <w:tcPr>
            <w:tcW w:w="3711" w:type="dxa"/>
          </w:tcPr>
          <w:p w14:paraId="4E944D40" w14:textId="77777777" w:rsidR="00232762" w:rsidRPr="00E73861" w:rsidRDefault="00204C2C"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MibDnAttribute</w:t>
            </w:r>
          </w:p>
        </w:tc>
        <w:tc>
          <w:tcPr>
            <w:tcW w:w="5469" w:type="dxa"/>
          </w:tcPr>
          <w:p w14:paraId="4E944D41" w14:textId="77777777" w:rsidR="00232762" w:rsidRPr="00E73861" w:rsidRDefault="002873E6"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Class used to traverse through the M</w:t>
            </w:r>
            <w:r w:rsidR="00A31DC0">
              <w:rPr>
                <w:rFonts w:asciiTheme="minorHAnsi" w:hAnsiTheme="minorHAnsi" w:cstheme="minorHAnsi"/>
                <w:b w:val="0"/>
                <w:color w:val="auto"/>
                <w:sz w:val="22"/>
                <w:szCs w:val="22"/>
              </w:rPr>
              <w:t>IB</w:t>
            </w:r>
            <w:r w:rsidRPr="00E73861">
              <w:rPr>
                <w:rFonts w:asciiTheme="minorHAnsi" w:hAnsiTheme="minorHAnsi" w:cstheme="minorHAnsi"/>
                <w:b w:val="0"/>
                <w:color w:val="auto"/>
                <w:sz w:val="22"/>
                <w:szCs w:val="22"/>
              </w:rPr>
              <w:t xml:space="preserve"> attributes</w:t>
            </w:r>
          </w:p>
        </w:tc>
      </w:tr>
      <w:tr w:rsidR="00232762" w14:paraId="4E944D45" w14:textId="77777777" w:rsidTr="00AD16E1">
        <w:tc>
          <w:tcPr>
            <w:tcW w:w="3711" w:type="dxa"/>
          </w:tcPr>
          <w:p w14:paraId="4E944D43" w14:textId="77777777" w:rsidR="00232762" w:rsidRPr="00E73861" w:rsidRDefault="002873E6"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DataModelManager</w:t>
            </w:r>
          </w:p>
        </w:tc>
        <w:tc>
          <w:tcPr>
            <w:tcW w:w="5469" w:type="dxa"/>
          </w:tcPr>
          <w:p w14:paraId="4E944D44" w14:textId="77777777" w:rsidR="00232762" w:rsidRPr="00E73861" w:rsidRDefault="002873E6" w:rsidP="009F63A1">
            <w:pPr>
              <w:pStyle w:val="Caption"/>
              <w:spacing w:before="60" w:after="60"/>
              <w:rPr>
                <w:rFonts w:asciiTheme="minorHAnsi" w:hAnsiTheme="minorHAnsi" w:cstheme="minorHAnsi"/>
                <w:b w:val="0"/>
                <w:color w:val="auto"/>
                <w:sz w:val="22"/>
                <w:szCs w:val="22"/>
                <w:u w:val="single"/>
              </w:rPr>
            </w:pPr>
            <w:r w:rsidRPr="00E73861">
              <w:rPr>
                <w:rFonts w:asciiTheme="minorHAnsi" w:hAnsiTheme="minorHAnsi" w:cstheme="minorHAnsi"/>
                <w:b w:val="0"/>
                <w:color w:val="auto"/>
                <w:sz w:val="22"/>
                <w:szCs w:val="22"/>
              </w:rPr>
              <w:t xml:space="preserve">Class used to verify the parameter received from HeMS against the </w:t>
            </w:r>
            <w:r w:rsidR="00A31DC0" w:rsidRPr="00E73861">
              <w:rPr>
                <w:rFonts w:asciiTheme="minorHAnsi" w:hAnsiTheme="minorHAnsi" w:cstheme="minorHAnsi"/>
                <w:b w:val="0"/>
                <w:color w:val="auto"/>
                <w:sz w:val="22"/>
                <w:szCs w:val="22"/>
              </w:rPr>
              <w:t>data model</w:t>
            </w:r>
          </w:p>
        </w:tc>
      </w:tr>
      <w:tr w:rsidR="00232762" w14:paraId="4E944D48" w14:textId="77777777" w:rsidTr="00AD16E1">
        <w:tc>
          <w:tcPr>
            <w:tcW w:w="3711" w:type="dxa"/>
          </w:tcPr>
          <w:p w14:paraId="4E944D46" w14:textId="77777777" w:rsidR="00232762" w:rsidRPr="00E73861" w:rsidRDefault="002873E6"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Tr069Cwmp</w:t>
            </w:r>
          </w:p>
        </w:tc>
        <w:tc>
          <w:tcPr>
            <w:tcW w:w="5469" w:type="dxa"/>
          </w:tcPr>
          <w:p w14:paraId="4E944D47" w14:textId="77777777" w:rsidR="00232762" w:rsidRPr="00E73861" w:rsidRDefault="002873E6"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Class to handle the Tr069 protocol specific messages</w:t>
            </w:r>
          </w:p>
        </w:tc>
      </w:tr>
      <w:tr w:rsidR="00232762" w14:paraId="4E944D4B" w14:textId="77777777" w:rsidTr="00AD16E1">
        <w:tc>
          <w:tcPr>
            <w:tcW w:w="3711" w:type="dxa"/>
          </w:tcPr>
          <w:p w14:paraId="4E944D49" w14:textId="77777777" w:rsidR="00232762" w:rsidRPr="00E73861" w:rsidRDefault="00F13F24"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CwmpInterface</w:t>
            </w:r>
          </w:p>
        </w:tc>
        <w:tc>
          <w:tcPr>
            <w:tcW w:w="5469" w:type="dxa"/>
          </w:tcPr>
          <w:p w14:paraId="4E944D4A" w14:textId="77777777" w:rsidR="00232762" w:rsidRPr="00E73861" w:rsidRDefault="005C7BBD"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Interface to handle the HttpResponse</w:t>
            </w:r>
          </w:p>
        </w:tc>
      </w:tr>
      <w:tr w:rsidR="00232762" w14:paraId="4E944D4E" w14:textId="77777777" w:rsidTr="00AD16E1">
        <w:tc>
          <w:tcPr>
            <w:tcW w:w="3711" w:type="dxa"/>
          </w:tcPr>
          <w:p w14:paraId="4E944D4C" w14:textId="77777777" w:rsidR="00232762" w:rsidRPr="00E73861" w:rsidRDefault="00567D23"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CwmpConnectionFsmInterface</w:t>
            </w:r>
          </w:p>
        </w:tc>
        <w:tc>
          <w:tcPr>
            <w:tcW w:w="5469" w:type="dxa"/>
          </w:tcPr>
          <w:p w14:paraId="4E944D4D" w14:textId="77777777" w:rsidR="00232762" w:rsidRPr="00E73861" w:rsidRDefault="00567D23"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 xml:space="preserve">Interface to handle the entry/exist and actions of the </w:t>
            </w:r>
            <w:r w:rsidR="00A31DC0">
              <w:rPr>
                <w:rFonts w:asciiTheme="minorHAnsi" w:hAnsiTheme="minorHAnsi" w:cstheme="minorHAnsi"/>
                <w:b w:val="0"/>
                <w:color w:val="auto"/>
                <w:sz w:val="22"/>
                <w:szCs w:val="22"/>
              </w:rPr>
              <w:t>FSM</w:t>
            </w:r>
            <w:r w:rsidRPr="00E73861">
              <w:rPr>
                <w:rFonts w:asciiTheme="minorHAnsi" w:hAnsiTheme="minorHAnsi" w:cstheme="minorHAnsi"/>
                <w:b w:val="0"/>
                <w:color w:val="auto"/>
                <w:sz w:val="22"/>
                <w:szCs w:val="22"/>
              </w:rPr>
              <w:t>s.</w:t>
            </w:r>
          </w:p>
        </w:tc>
      </w:tr>
      <w:tr w:rsidR="00232762" w14:paraId="4E944D51" w14:textId="77777777" w:rsidTr="00AD16E1">
        <w:tc>
          <w:tcPr>
            <w:tcW w:w="3711" w:type="dxa"/>
          </w:tcPr>
          <w:p w14:paraId="4E944D4F" w14:textId="77777777" w:rsidR="00232762" w:rsidRPr="00E73861" w:rsidRDefault="00567D23"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Tr069TransactionSession</w:t>
            </w:r>
          </w:p>
        </w:tc>
        <w:tc>
          <w:tcPr>
            <w:tcW w:w="5469" w:type="dxa"/>
          </w:tcPr>
          <w:p w14:paraId="4E944D50" w14:textId="77777777" w:rsidR="00232762" w:rsidRPr="00E73861" w:rsidRDefault="00567D23"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Class to handle the different RPC(Remote Procedural Calls) methods</w:t>
            </w:r>
          </w:p>
        </w:tc>
      </w:tr>
      <w:tr w:rsidR="00EF0ECE" w14:paraId="4E944D54" w14:textId="77777777" w:rsidTr="00AD16E1">
        <w:tc>
          <w:tcPr>
            <w:tcW w:w="3711" w:type="dxa"/>
          </w:tcPr>
          <w:p w14:paraId="4E944D52" w14:textId="77777777" w:rsidR="00EF0ECE" w:rsidRPr="00E73861" w:rsidRDefault="00EF0ECE"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Tr069SecGwConnection</w:t>
            </w:r>
          </w:p>
        </w:tc>
        <w:tc>
          <w:tcPr>
            <w:tcW w:w="5469" w:type="dxa"/>
          </w:tcPr>
          <w:p w14:paraId="4E944D53" w14:textId="77777777" w:rsidR="00EF0ECE" w:rsidRPr="00E73861" w:rsidRDefault="00EF0ECE"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Class to handle the Security gateway connections</w:t>
            </w:r>
          </w:p>
        </w:tc>
      </w:tr>
      <w:tr w:rsidR="00EF0ECE" w14:paraId="4E944D57" w14:textId="77777777" w:rsidTr="00AD16E1">
        <w:tc>
          <w:tcPr>
            <w:tcW w:w="3711" w:type="dxa"/>
          </w:tcPr>
          <w:p w14:paraId="4E944D55" w14:textId="77777777" w:rsidR="00EF0ECE" w:rsidRPr="00E73861" w:rsidRDefault="00EF0ECE"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Tr069FsmInterface</w:t>
            </w:r>
          </w:p>
        </w:tc>
        <w:tc>
          <w:tcPr>
            <w:tcW w:w="5469" w:type="dxa"/>
          </w:tcPr>
          <w:p w14:paraId="4E944D56" w14:textId="77777777" w:rsidR="00EF0ECE" w:rsidRPr="00E73861" w:rsidRDefault="00E47B8B" w:rsidP="009F63A1">
            <w:pPr>
              <w:pStyle w:val="Caption"/>
              <w:spacing w:before="60" w:after="60"/>
              <w:rPr>
                <w:rFonts w:asciiTheme="minorHAnsi" w:hAnsiTheme="minorHAnsi" w:cstheme="minorHAnsi"/>
                <w:b w:val="0"/>
                <w:color w:val="auto"/>
                <w:sz w:val="22"/>
                <w:szCs w:val="22"/>
              </w:rPr>
            </w:pPr>
            <w:r w:rsidRPr="00E73861">
              <w:rPr>
                <w:rFonts w:asciiTheme="minorHAnsi" w:hAnsiTheme="minorHAnsi" w:cstheme="minorHAnsi"/>
                <w:b w:val="0"/>
                <w:color w:val="auto"/>
                <w:sz w:val="22"/>
                <w:szCs w:val="22"/>
              </w:rPr>
              <w:t>The interface class</w:t>
            </w:r>
            <w:r w:rsidR="009E76BF">
              <w:rPr>
                <w:rFonts w:asciiTheme="minorHAnsi" w:hAnsiTheme="minorHAnsi" w:cstheme="minorHAnsi"/>
                <w:b w:val="0"/>
                <w:color w:val="auto"/>
                <w:sz w:val="22"/>
                <w:szCs w:val="22"/>
              </w:rPr>
              <w:t xml:space="preserve"> for </w:t>
            </w:r>
            <w:r w:rsidR="00FF5C53">
              <w:rPr>
                <w:rFonts w:asciiTheme="minorHAnsi" w:hAnsiTheme="minorHAnsi" w:cstheme="minorHAnsi"/>
                <w:b w:val="0"/>
                <w:color w:val="auto"/>
                <w:sz w:val="22"/>
                <w:szCs w:val="22"/>
              </w:rPr>
              <w:t xml:space="preserve">TR069 </w:t>
            </w:r>
            <w:r w:rsidR="00A31DC0">
              <w:rPr>
                <w:rFonts w:asciiTheme="minorHAnsi" w:hAnsiTheme="minorHAnsi" w:cstheme="minorHAnsi"/>
                <w:b w:val="0"/>
                <w:sz w:val="22"/>
                <w:szCs w:val="22"/>
              </w:rPr>
              <w:t>FSM</w:t>
            </w:r>
            <w:r w:rsidR="00EF0ECE" w:rsidRPr="00E73861">
              <w:rPr>
                <w:rFonts w:asciiTheme="minorHAnsi" w:hAnsiTheme="minorHAnsi" w:cstheme="minorHAnsi"/>
                <w:b w:val="0"/>
                <w:color w:val="auto"/>
                <w:sz w:val="22"/>
                <w:szCs w:val="22"/>
              </w:rPr>
              <w:t xml:space="preserve"> class.</w:t>
            </w:r>
          </w:p>
        </w:tc>
      </w:tr>
    </w:tbl>
    <w:p w14:paraId="4E944D58" w14:textId="77777777" w:rsidR="00B94DAF" w:rsidRDefault="00B94DAF" w:rsidP="00B94DAF">
      <w:pPr>
        <w:pStyle w:val="BodyText"/>
      </w:pPr>
    </w:p>
    <w:p w14:paraId="4E944D59" w14:textId="77777777" w:rsidR="00B94DAF" w:rsidRPr="0065789A" w:rsidRDefault="000C40A1" w:rsidP="00064C42">
      <w:pPr>
        <w:pStyle w:val="Heading4"/>
        <w:rPr>
          <w:rFonts w:asciiTheme="minorHAnsi" w:hAnsiTheme="minorHAnsi" w:cstheme="minorHAnsi"/>
          <w:sz w:val="22"/>
          <w:szCs w:val="22"/>
        </w:rPr>
      </w:pPr>
      <w:r w:rsidRPr="0065789A">
        <w:rPr>
          <w:rFonts w:asciiTheme="minorHAnsi" w:hAnsiTheme="minorHAnsi" w:cstheme="minorHAnsi"/>
          <w:sz w:val="22"/>
          <w:szCs w:val="22"/>
        </w:rPr>
        <w:lastRenderedPageBreak/>
        <w:t>Example</w:t>
      </w:r>
      <w:r w:rsidR="00B94DAF" w:rsidRPr="0065789A">
        <w:rPr>
          <w:rFonts w:asciiTheme="minorHAnsi" w:hAnsiTheme="minorHAnsi" w:cstheme="minorHAnsi"/>
          <w:sz w:val="22"/>
          <w:szCs w:val="22"/>
        </w:rPr>
        <w:t xml:space="preserve"> call flow betwe</w:t>
      </w:r>
      <w:r w:rsidRPr="0065789A">
        <w:rPr>
          <w:rFonts w:asciiTheme="minorHAnsi" w:hAnsiTheme="minorHAnsi" w:cstheme="minorHAnsi"/>
          <w:sz w:val="22"/>
          <w:szCs w:val="22"/>
        </w:rPr>
        <w:t>en HeNB and HeMS is as follows</w:t>
      </w:r>
    </w:p>
    <w:p w14:paraId="4E944D5A" w14:textId="77777777" w:rsidR="00B94DAF" w:rsidRDefault="00B94DAF" w:rsidP="00B94DAF">
      <w:pPr>
        <w:pStyle w:val="BodyText"/>
      </w:pPr>
    </w:p>
    <w:p w14:paraId="4E944D5B" w14:textId="77777777" w:rsidR="00B94DAF" w:rsidRPr="00094121" w:rsidRDefault="00B94DAF" w:rsidP="00B94DAF">
      <w:pPr>
        <w:pStyle w:val="BodyText"/>
        <w:rPr>
          <w:rFonts w:asciiTheme="minorHAnsi" w:hAnsiTheme="minorHAnsi" w:cstheme="minorHAnsi"/>
        </w:rPr>
      </w:pPr>
      <w:r w:rsidRPr="00094121">
        <w:rPr>
          <w:rFonts w:asciiTheme="minorHAnsi" w:hAnsiTheme="minorHAnsi" w:cstheme="minorHAnsi"/>
        </w:rPr>
        <w:t xml:space="preserve">   </w:t>
      </w:r>
      <w:r w:rsidR="009F63A1">
        <w:rPr>
          <w:rFonts w:asciiTheme="minorHAnsi" w:hAnsiTheme="minorHAnsi" w:cstheme="minorHAnsi"/>
        </w:rPr>
        <w:t xml:space="preserve">  </w:t>
      </w:r>
      <w:r w:rsidRPr="00094121">
        <w:rPr>
          <w:rFonts w:asciiTheme="minorHAnsi" w:hAnsiTheme="minorHAnsi" w:cstheme="minorHAnsi"/>
        </w:rPr>
        <w:t xml:space="preserve">HeNB                                                                             </w:t>
      </w:r>
      <w:r w:rsidR="00382E4D">
        <w:rPr>
          <w:rFonts w:asciiTheme="minorHAnsi" w:hAnsiTheme="minorHAnsi" w:cstheme="minorHAnsi"/>
        </w:rPr>
        <w:tab/>
      </w:r>
      <w:r w:rsidR="00382E4D">
        <w:rPr>
          <w:rFonts w:asciiTheme="minorHAnsi" w:hAnsiTheme="minorHAnsi" w:cstheme="minorHAnsi"/>
        </w:rPr>
        <w:tab/>
      </w:r>
      <w:r w:rsidRPr="00094121">
        <w:rPr>
          <w:rFonts w:asciiTheme="minorHAnsi" w:hAnsiTheme="minorHAnsi" w:cstheme="minorHAnsi"/>
        </w:rPr>
        <w:t>HeMS</w:t>
      </w:r>
    </w:p>
    <w:tbl>
      <w:tblPr>
        <w:tblW w:w="0" w:type="auto"/>
        <w:tblLayout w:type="fixed"/>
        <w:tblCellMar>
          <w:left w:w="70" w:type="dxa"/>
          <w:right w:w="70" w:type="dxa"/>
        </w:tblCellMar>
        <w:tblLook w:val="0000" w:firstRow="0" w:lastRow="0" w:firstColumn="0" w:lastColumn="0" w:noHBand="0" w:noVBand="0"/>
      </w:tblPr>
      <w:tblGrid>
        <w:gridCol w:w="567"/>
        <w:gridCol w:w="5387"/>
        <w:gridCol w:w="3402"/>
      </w:tblGrid>
      <w:tr w:rsidR="00B94DAF" w:rsidRPr="00094121" w14:paraId="4E944D61" w14:textId="77777777" w:rsidTr="00B94DAF">
        <w:trPr>
          <w:cantSplit/>
          <w:trHeight w:val="360"/>
        </w:trPr>
        <w:tc>
          <w:tcPr>
            <w:tcW w:w="567" w:type="dxa"/>
            <w:tcBorders>
              <w:right w:val="single" w:sz="12" w:space="0" w:color="auto"/>
            </w:tcBorders>
          </w:tcPr>
          <w:p w14:paraId="4E944D5C" w14:textId="77777777" w:rsidR="00B94DAF" w:rsidRPr="00094121" w:rsidRDefault="00B94DAF" w:rsidP="00B94DAF">
            <w:pPr>
              <w:keepNext/>
              <w:spacing w:before="72"/>
              <w:jc w:val="both"/>
              <w:rPr>
                <w:rFonts w:asciiTheme="minorHAnsi" w:hAnsiTheme="minorHAnsi" w:cstheme="minorHAnsi"/>
                <w:sz w:val="20"/>
              </w:rPr>
            </w:pPr>
          </w:p>
        </w:tc>
        <w:tc>
          <w:tcPr>
            <w:tcW w:w="5387" w:type="dxa"/>
            <w:tcBorders>
              <w:left w:val="single" w:sz="12" w:space="0" w:color="auto"/>
              <w:right w:val="single" w:sz="12" w:space="0" w:color="auto"/>
            </w:tcBorders>
          </w:tcPr>
          <w:p w14:paraId="4E944D5D" w14:textId="77777777"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t>Open TCP connection</w:t>
            </w:r>
          </w:p>
          <w:p w14:paraId="4E944D5E" w14:textId="77777777"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t>&gt;</w:t>
            </w:r>
          </w:p>
          <w:p w14:paraId="4E944D5F" w14:textId="77777777" w:rsidR="00B94DAF" w:rsidRPr="00094121" w:rsidRDefault="00B94DAF" w:rsidP="00B94DAF">
            <w:pPr>
              <w:keepNext/>
              <w:jc w:val="both"/>
              <w:rPr>
                <w:rFonts w:asciiTheme="minorHAnsi" w:hAnsiTheme="minorHAnsi" w:cstheme="minorHAnsi"/>
                <w:sz w:val="20"/>
              </w:rPr>
            </w:pPr>
          </w:p>
        </w:tc>
        <w:tc>
          <w:tcPr>
            <w:tcW w:w="3402" w:type="dxa"/>
            <w:tcBorders>
              <w:left w:val="single" w:sz="12" w:space="0" w:color="auto"/>
            </w:tcBorders>
          </w:tcPr>
          <w:p w14:paraId="4E944D60" w14:textId="77777777" w:rsidR="00B94DAF" w:rsidRPr="00094121" w:rsidRDefault="00B94DAF" w:rsidP="00B94DAF">
            <w:pPr>
              <w:keepNext/>
              <w:spacing w:before="72"/>
              <w:jc w:val="both"/>
              <w:rPr>
                <w:rFonts w:asciiTheme="minorHAnsi" w:hAnsiTheme="minorHAnsi" w:cstheme="minorHAnsi"/>
                <w:sz w:val="20"/>
              </w:rPr>
            </w:pPr>
          </w:p>
        </w:tc>
      </w:tr>
      <w:tr w:rsidR="00B94DAF" w:rsidRPr="00094121" w14:paraId="4E944D93" w14:textId="77777777" w:rsidTr="00B94DAF">
        <w:trPr>
          <w:cantSplit/>
          <w:trHeight w:val="360"/>
        </w:trPr>
        <w:tc>
          <w:tcPr>
            <w:tcW w:w="567" w:type="dxa"/>
            <w:tcBorders>
              <w:right w:val="single" w:sz="12" w:space="0" w:color="auto"/>
            </w:tcBorders>
          </w:tcPr>
          <w:p w14:paraId="4E944D62" w14:textId="77777777" w:rsidR="00B94DAF" w:rsidRPr="00094121" w:rsidRDefault="00B94DAF" w:rsidP="00B94DAF">
            <w:pPr>
              <w:keepNext/>
              <w:spacing w:before="72"/>
              <w:jc w:val="both"/>
              <w:rPr>
                <w:rFonts w:asciiTheme="minorHAnsi" w:hAnsiTheme="minorHAnsi" w:cstheme="minorHAnsi"/>
                <w:sz w:val="20"/>
              </w:rPr>
            </w:pPr>
          </w:p>
        </w:tc>
        <w:tc>
          <w:tcPr>
            <w:tcW w:w="5387" w:type="dxa"/>
            <w:tcBorders>
              <w:left w:val="single" w:sz="12" w:space="0" w:color="auto"/>
              <w:right w:val="single" w:sz="12" w:space="0" w:color="auto"/>
            </w:tcBorders>
          </w:tcPr>
          <w:p w14:paraId="4E944D63" w14:textId="77777777"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t>HTTP post (</w:t>
            </w:r>
            <w:r w:rsidRPr="00094121">
              <w:rPr>
                <w:rFonts w:asciiTheme="minorHAnsi" w:hAnsiTheme="minorHAnsi" w:cstheme="minorHAnsi"/>
                <w:b/>
                <w:sz w:val="20"/>
              </w:rPr>
              <w:t>Inform request</w:t>
            </w:r>
            <w:r w:rsidRPr="00094121">
              <w:rPr>
                <w:rFonts w:asciiTheme="minorHAnsi" w:hAnsiTheme="minorHAnsi" w:cstheme="minorHAnsi"/>
                <w:sz w:val="20"/>
              </w:rPr>
              <w:t>)</w:t>
            </w:r>
          </w:p>
          <w:p w14:paraId="4E944D64" w14:textId="77777777"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t>&gt;</w:t>
            </w:r>
          </w:p>
          <w:p w14:paraId="4E944D65" w14:textId="77777777" w:rsidR="00B94DAF" w:rsidRPr="00094121" w:rsidRDefault="00B94DAF" w:rsidP="00B94DAF">
            <w:pPr>
              <w:keepNext/>
              <w:jc w:val="both"/>
              <w:rPr>
                <w:rFonts w:asciiTheme="minorHAnsi" w:hAnsiTheme="minorHAnsi" w:cstheme="minorHAnsi"/>
                <w:sz w:val="20"/>
              </w:rPr>
            </w:pPr>
          </w:p>
          <w:p w14:paraId="4E944D66" w14:textId="77777777"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t>HTTP response (</w:t>
            </w:r>
            <w:r w:rsidRPr="00094121">
              <w:rPr>
                <w:rFonts w:asciiTheme="minorHAnsi" w:hAnsiTheme="minorHAnsi" w:cstheme="minorHAnsi"/>
                <w:b/>
                <w:sz w:val="20"/>
              </w:rPr>
              <w:t>Inform response</w:t>
            </w:r>
            <w:r w:rsidRPr="00094121">
              <w:rPr>
                <w:rFonts w:asciiTheme="minorHAnsi" w:hAnsiTheme="minorHAnsi" w:cstheme="minorHAnsi"/>
                <w:sz w:val="20"/>
              </w:rPr>
              <w:t>)</w:t>
            </w:r>
          </w:p>
          <w:p w14:paraId="4E944D67" w14:textId="77777777"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t>&lt;</w:t>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p>
          <w:p w14:paraId="4E944D68" w14:textId="77777777" w:rsidR="00B94DAF" w:rsidRPr="00094121" w:rsidRDefault="00B94DAF" w:rsidP="00B94DAF">
            <w:pPr>
              <w:keepNext/>
              <w:jc w:val="both"/>
              <w:rPr>
                <w:rFonts w:asciiTheme="minorHAnsi" w:hAnsiTheme="minorHAnsi" w:cstheme="minorHAnsi"/>
                <w:sz w:val="20"/>
              </w:rPr>
            </w:pPr>
          </w:p>
          <w:p w14:paraId="4E944D69" w14:textId="77777777"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t>HTTP post</w:t>
            </w:r>
            <w:bookmarkStart w:id="888" w:name="OLE_LINK7"/>
            <w:bookmarkStart w:id="889" w:name="OLE_LINK8"/>
            <w:r w:rsidRPr="00094121">
              <w:rPr>
                <w:rFonts w:asciiTheme="minorHAnsi" w:hAnsiTheme="minorHAnsi" w:cstheme="minorHAnsi"/>
                <w:sz w:val="20"/>
              </w:rPr>
              <w:t xml:space="preserve"> (empty)</w:t>
            </w:r>
            <w:bookmarkEnd w:id="888"/>
            <w:bookmarkEnd w:id="889"/>
          </w:p>
          <w:p w14:paraId="4E944D6A" w14:textId="77777777"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t>&gt;</w:t>
            </w:r>
          </w:p>
          <w:p w14:paraId="4E944D6B" w14:textId="77777777" w:rsidR="00B94DAF" w:rsidRPr="00094121" w:rsidRDefault="00B94DAF" w:rsidP="00B94DAF">
            <w:pPr>
              <w:keepNext/>
              <w:jc w:val="both"/>
              <w:rPr>
                <w:rFonts w:asciiTheme="minorHAnsi" w:hAnsiTheme="minorHAnsi" w:cstheme="minorHAnsi"/>
                <w:sz w:val="20"/>
              </w:rPr>
            </w:pPr>
          </w:p>
          <w:p w14:paraId="4E944D6C" w14:textId="77777777"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t>HTTP response (</w:t>
            </w:r>
            <w:r w:rsidRPr="00094121">
              <w:rPr>
                <w:rFonts w:asciiTheme="minorHAnsi" w:hAnsiTheme="minorHAnsi" w:cstheme="minorHAnsi"/>
                <w:b/>
                <w:sz w:val="20"/>
              </w:rPr>
              <w:t>GetParameterValues request</w:t>
            </w:r>
            <w:r w:rsidRPr="00094121">
              <w:rPr>
                <w:rFonts w:asciiTheme="minorHAnsi" w:hAnsiTheme="minorHAnsi" w:cstheme="minorHAnsi"/>
                <w:sz w:val="20"/>
              </w:rPr>
              <w:t>)</w:t>
            </w:r>
          </w:p>
          <w:p w14:paraId="4E944D6D" w14:textId="77777777"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t>&lt;</w:t>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p>
          <w:p w14:paraId="4E944D6E" w14:textId="77777777" w:rsidR="00B94DAF" w:rsidRPr="00094121" w:rsidRDefault="00B94DAF" w:rsidP="00B94DAF">
            <w:pPr>
              <w:keepNext/>
              <w:jc w:val="both"/>
              <w:rPr>
                <w:rFonts w:asciiTheme="minorHAnsi" w:hAnsiTheme="minorHAnsi" w:cstheme="minorHAnsi"/>
                <w:sz w:val="20"/>
              </w:rPr>
            </w:pPr>
          </w:p>
          <w:p w14:paraId="4E944D6F" w14:textId="77777777"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t>HTTP post (</w:t>
            </w:r>
            <w:r w:rsidRPr="00094121">
              <w:rPr>
                <w:rFonts w:asciiTheme="minorHAnsi" w:hAnsiTheme="minorHAnsi" w:cstheme="minorHAnsi"/>
                <w:b/>
                <w:sz w:val="20"/>
              </w:rPr>
              <w:t>GetParameterValues response</w:t>
            </w:r>
            <w:r w:rsidRPr="00094121">
              <w:rPr>
                <w:rFonts w:asciiTheme="minorHAnsi" w:hAnsiTheme="minorHAnsi" w:cstheme="minorHAnsi"/>
                <w:sz w:val="20"/>
              </w:rPr>
              <w:t>)</w:t>
            </w:r>
          </w:p>
          <w:p w14:paraId="4E944D70" w14:textId="77777777"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t>&gt;</w:t>
            </w:r>
          </w:p>
          <w:p w14:paraId="4E944D71" w14:textId="77777777" w:rsidR="00B94DAF" w:rsidRPr="00094121" w:rsidRDefault="00B94DAF" w:rsidP="00B94DAF">
            <w:pPr>
              <w:keepNext/>
              <w:jc w:val="both"/>
              <w:rPr>
                <w:rFonts w:asciiTheme="minorHAnsi" w:hAnsiTheme="minorHAnsi" w:cstheme="minorHAnsi"/>
                <w:sz w:val="20"/>
              </w:rPr>
            </w:pPr>
          </w:p>
          <w:p w14:paraId="4E944D72" w14:textId="77777777"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t>HTTP response (</w:t>
            </w:r>
            <w:r w:rsidRPr="00094121">
              <w:rPr>
                <w:rFonts w:asciiTheme="minorHAnsi" w:hAnsiTheme="minorHAnsi" w:cstheme="minorHAnsi"/>
                <w:b/>
                <w:sz w:val="20"/>
              </w:rPr>
              <w:t>SetParameterValues request</w:t>
            </w:r>
            <w:r w:rsidRPr="00094121">
              <w:rPr>
                <w:rFonts w:asciiTheme="minorHAnsi" w:hAnsiTheme="minorHAnsi" w:cstheme="minorHAnsi"/>
                <w:sz w:val="20"/>
              </w:rPr>
              <w:t>)</w:t>
            </w:r>
          </w:p>
          <w:p w14:paraId="4E944D73" w14:textId="77777777"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t>&lt;</w:t>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p>
          <w:p w14:paraId="4E944D74" w14:textId="77777777" w:rsidR="00B94DAF" w:rsidRPr="00094121" w:rsidRDefault="00B94DAF" w:rsidP="00B94DAF">
            <w:pPr>
              <w:keepNext/>
              <w:jc w:val="both"/>
              <w:rPr>
                <w:rFonts w:asciiTheme="minorHAnsi" w:hAnsiTheme="minorHAnsi" w:cstheme="minorHAnsi"/>
                <w:sz w:val="20"/>
              </w:rPr>
            </w:pPr>
          </w:p>
          <w:p w14:paraId="4E944D75" w14:textId="77777777"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t>HTTP post (</w:t>
            </w:r>
            <w:r w:rsidRPr="00094121">
              <w:rPr>
                <w:rFonts w:asciiTheme="minorHAnsi" w:hAnsiTheme="minorHAnsi" w:cstheme="minorHAnsi"/>
                <w:b/>
                <w:sz w:val="20"/>
              </w:rPr>
              <w:t>SetParameterValues response</w:t>
            </w:r>
            <w:r w:rsidRPr="00094121">
              <w:rPr>
                <w:rFonts w:asciiTheme="minorHAnsi" w:hAnsiTheme="minorHAnsi" w:cstheme="minorHAnsi"/>
                <w:sz w:val="20"/>
              </w:rPr>
              <w:t>)</w:t>
            </w:r>
          </w:p>
          <w:p w14:paraId="4E944D76" w14:textId="77777777"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t>&gt;</w:t>
            </w:r>
          </w:p>
          <w:p w14:paraId="4E944D77" w14:textId="77777777" w:rsidR="00B94DAF" w:rsidRPr="00094121" w:rsidRDefault="00B94DAF" w:rsidP="00B94DAF">
            <w:pPr>
              <w:keepNext/>
              <w:jc w:val="both"/>
              <w:rPr>
                <w:rFonts w:asciiTheme="minorHAnsi" w:hAnsiTheme="minorHAnsi" w:cstheme="minorHAnsi"/>
                <w:sz w:val="20"/>
              </w:rPr>
            </w:pPr>
          </w:p>
          <w:p w14:paraId="4E944D78" w14:textId="77777777"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t>HTTP response (empty)</w:t>
            </w:r>
          </w:p>
          <w:p w14:paraId="4E944D79" w14:textId="77777777"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t>&lt;</w:t>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p>
          <w:p w14:paraId="4E944D7A" w14:textId="77777777" w:rsidR="00B94DAF" w:rsidRPr="00094121" w:rsidRDefault="00B94DAF" w:rsidP="00B94DAF">
            <w:pPr>
              <w:keepNext/>
              <w:jc w:val="both"/>
              <w:rPr>
                <w:rFonts w:asciiTheme="minorHAnsi" w:hAnsiTheme="minorHAnsi" w:cstheme="minorHAnsi"/>
                <w:sz w:val="20"/>
              </w:rPr>
            </w:pPr>
          </w:p>
          <w:p w14:paraId="4E944D7B" w14:textId="77777777" w:rsidR="00B94DAF" w:rsidRPr="00094121" w:rsidRDefault="00B94DAF" w:rsidP="00B94DAF">
            <w:pPr>
              <w:keepNext/>
              <w:jc w:val="both"/>
              <w:rPr>
                <w:rFonts w:asciiTheme="minorHAnsi" w:hAnsiTheme="minorHAnsi" w:cstheme="minorHAnsi"/>
                <w:sz w:val="20"/>
              </w:rPr>
            </w:pPr>
          </w:p>
        </w:tc>
        <w:tc>
          <w:tcPr>
            <w:tcW w:w="3402" w:type="dxa"/>
            <w:tcBorders>
              <w:left w:val="single" w:sz="12" w:space="0" w:color="auto"/>
            </w:tcBorders>
          </w:tcPr>
          <w:p w14:paraId="4E944D7C" w14:textId="77777777" w:rsidR="00B94DAF" w:rsidRPr="00094121" w:rsidRDefault="00B94DAF" w:rsidP="00B94DAF">
            <w:pPr>
              <w:keepNext/>
              <w:spacing w:before="72"/>
              <w:jc w:val="both"/>
              <w:rPr>
                <w:rFonts w:asciiTheme="minorHAnsi" w:hAnsiTheme="minorHAnsi" w:cstheme="minorHAnsi"/>
                <w:sz w:val="20"/>
              </w:rPr>
            </w:pPr>
            <w:r w:rsidRPr="00094121">
              <w:rPr>
                <w:rFonts w:asciiTheme="minorHAnsi" w:hAnsiTheme="minorHAnsi" w:cstheme="minorHAnsi"/>
                <w:sz w:val="20"/>
              </w:rPr>
              <w:t>EventCode=0BOOTSTARP, 1BOOT,</w:t>
            </w:r>
            <w:r w:rsidR="00A31DC0">
              <w:rPr>
                <w:rFonts w:asciiTheme="minorHAnsi" w:hAnsiTheme="minorHAnsi" w:cstheme="minorHAnsi"/>
                <w:sz w:val="20"/>
              </w:rPr>
              <w:t xml:space="preserve"> </w:t>
            </w:r>
            <w:r w:rsidRPr="00094121">
              <w:rPr>
                <w:rFonts w:asciiTheme="minorHAnsi" w:hAnsiTheme="minorHAnsi" w:cstheme="minorHAnsi"/>
                <w:sz w:val="20"/>
              </w:rPr>
              <w:t>4 ValueChange</w:t>
            </w:r>
          </w:p>
          <w:p w14:paraId="4E944D7D" w14:textId="77777777" w:rsidR="00B94DAF" w:rsidRPr="00094121" w:rsidRDefault="00B94DAF" w:rsidP="00B94DAF">
            <w:pPr>
              <w:keepNext/>
              <w:spacing w:before="72"/>
              <w:jc w:val="both"/>
              <w:rPr>
                <w:rFonts w:asciiTheme="minorHAnsi" w:hAnsiTheme="minorHAnsi" w:cstheme="minorHAnsi"/>
                <w:sz w:val="20"/>
              </w:rPr>
            </w:pPr>
          </w:p>
          <w:p w14:paraId="4E944D7E" w14:textId="77777777" w:rsidR="00B94DAF" w:rsidRPr="00094121" w:rsidRDefault="00B94DAF" w:rsidP="00B94DAF">
            <w:pPr>
              <w:keepNext/>
              <w:spacing w:before="72"/>
              <w:jc w:val="both"/>
              <w:rPr>
                <w:rFonts w:asciiTheme="minorHAnsi" w:hAnsiTheme="minorHAnsi" w:cstheme="minorHAnsi"/>
                <w:sz w:val="20"/>
              </w:rPr>
            </w:pPr>
          </w:p>
          <w:p w14:paraId="4E944D7F" w14:textId="77777777" w:rsidR="00B94DAF" w:rsidRPr="00094121" w:rsidRDefault="00B94DAF" w:rsidP="00B94DAF">
            <w:pPr>
              <w:keepNext/>
              <w:spacing w:before="72"/>
              <w:jc w:val="both"/>
              <w:rPr>
                <w:rFonts w:asciiTheme="minorHAnsi" w:hAnsiTheme="minorHAnsi" w:cstheme="minorHAnsi"/>
                <w:sz w:val="20"/>
              </w:rPr>
            </w:pPr>
          </w:p>
          <w:p w14:paraId="4E944D80" w14:textId="77777777" w:rsidR="00B94DAF" w:rsidRPr="00094121" w:rsidRDefault="00B94DAF" w:rsidP="00B94DAF">
            <w:pPr>
              <w:keepNext/>
              <w:spacing w:before="72"/>
              <w:jc w:val="both"/>
              <w:rPr>
                <w:rFonts w:asciiTheme="minorHAnsi" w:hAnsiTheme="minorHAnsi" w:cstheme="minorHAnsi"/>
                <w:sz w:val="20"/>
              </w:rPr>
            </w:pPr>
          </w:p>
          <w:p w14:paraId="4E944D81" w14:textId="77777777" w:rsidR="00B94DAF" w:rsidRPr="00094121" w:rsidRDefault="00B94DAF" w:rsidP="00B94DAF">
            <w:pPr>
              <w:keepNext/>
              <w:spacing w:before="72"/>
              <w:jc w:val="both"/>
              <w:rPr>
                <w:rFonts w:asciiTheme="minorHAnsi" w:hAnsiTheme="minorHAnsi" w:cstheme="minorHAnsi"/>
                <w:sz w:val="20"/>
              </w:rPr>
            </w:pPr>
            <w:r w:rsidRPr="00094121">
              <w:rPr>
                <w:rFonts w:asciiTheme="minorHAnsi" w:hAnsiTheme="minorHAnsi" w:cstheme="minorHAnsi"/>
                <w:sz w:val="20"/>
              </w:rPr>
              <w:t>HeNB has no outstanding request</w:t>
            </w:r>
          </w:p>
          <w:p w14:paraId="4E944D82" w14:textId="77777777" w:rsidR="00B94DAF" w:rsidRPr="00094121" w:rsidRDefault="00B94DAF" w:rsidP="00B94DAF">
            <w:pPr>
              <w:keepNext/>
              <w:spacing w:before="72"/>
              <w:jc w:val="both"/>
              <w:rPr>
                <w:rFonts w:asciiTheme="minorHAnsi" w:hAnsiTheme="minorHAnsi" w:cstheme="minorHAnsi"/>
                <w:sz w:val="20"/>
              </w:rPr>
            </w:pPr>
          </w:p>
          <w:p w14:paraId="4E944D83" w14:textId="77777777" w:rsidR="00B94DAF" w:rsidRPr="00094121" w:rsidRDefault="00B94DAF" w:rsidP="00B94DAF">
            <w:pPr>
              <w:keepNext/>
              <w:spacing w:before="72"/>
              <w:jc w:val="both"/>
              <w:rPr>
                <w:rFonts w:asciiTheme="minorHAnsi" w:hAnsiTheme="minorHAnsi" w:cstheme="minorHAnsi"/>
                <w:sz w:val="20"/>
              </w:rPr>
            </w:pPr>
          </w:p>
          <w:p w14:paraId="4E944D84" w14:textId="77777777" w:rsidR="00B94DAF" w:rsidRPr="00094121" w:rsidRDefault="00B94DAF" w:rsidP="00B94DAF">
            <w:pPr>
              <w:keepNext/>
              <w:spacing w:before="72"/>
              <w:jc w:val="both"/>
              <w:rPr>
                <w:rFonts w:asciiTheme="minorHAnsi" w:hAnsiTheme="minorHAnsi" w:cstheme="minorHAnsi"/>
                <w:sz w:val="20"/>
              </w:rPr>
            </w:pPr>
          </w:p>
          <w:p w14:paraId="4E944D85" w14:textId="77777777" w:rsidR="00B94DAF" w:rsidRPr="00094121" w:rsidRDefault="00B94DAF" w:rsidP="00B94DAF">
            <w:pPr>
              <w:keepNext/>
              <w:spacing w:before="72"/>
              <w:jc w:val="both"/>
              <w:rPr>
                <w:rFonts w:asciiTheme="minorHAnsi" w:hAnsiTheme="minorHAnsi" w:cstheme="minorHAnsi"/>
                <w:sz w:val="20"/>
              </w:rPr>
            </w:pPr>
          </w:p>
          <w:p w14:paraId="4E944D86" w14:textId="77777777" w:rsidR="00B94DAF" w:rsidRPr="00094121" w:rsidRDefault="00B94DAF" w:rsidP="00B94DAF">
            <w:pPr>
              <w:keepNext/>
              <w:spacing w:before="72"/>
              <w:jc w:val="both"/>
              <w:rPr>
                <w:rFonts w:asciiTheme="minorHAnsi" w:hAnsiTheme="minorHAnsi" w:cstheme="minorHAnsi"/>
                <w:sz w:val="20"/>
              </w:rPr>
            </w:pPr>
          </w:p>
          <w:p w14:paraId="4E944D87" w14:textId="77777777" w:rsidR="00B94DAF" w:rsidRPr="00094121" w:rsidRDefault="00B94DAF" w:rsidP="00B94DAF">
            <w:pPr>
              <w:keepNext/>
              <w:spacing w:before="72"/>
              <w:jc w:val="both"/>
              <w:rPr>
                <w:rFonts w:asciiTheme="minorHAnsi" w:hAnsiTheme="minorHAnsi" w:cstheme="minorHAnsi"/>
                <w:sz w:val="20"/>
              </w:rPr>
            </w:pPr>
          </w:p>
          <w:p w14:paraId="4E944D88" w14:textId="77777777" w:rsidR="00B94DAF" w:rsidRPr="00094121" w:rsidRDefault="00B94DAF" w:rsidP="00B94DAF">
            <w:pPr>
              <w:keepNext/>
              <w:spacing w:before="72"/>
              <w:jc w:val="both"/>
              <w:rPr>
                <w:rFonts w:asciiTheme="minorHAnsi" w:hAnsiTheme="minorHAnsi" w:cstheme="minorHAnsi"/>
                <w:sz w:val="20"/>
              </w:rPr>
            </w:pPr>
          </w:p>
          <w:p w14:paraId="4E944D89" w14:textId="77777777" w:rsidR="00B94DAF" w:rsidRPr="00094121" w:rsidRDefault="00B94DAF" w:rsidP="00B94DAF">
            <w:pPr>
              <w:keepNext/>
              <w:spacing w:before="72"/>
              <w:jc w:val="both"/>
              <w:rPr>
                <w:rFonts w:asciiTheme="minorHAnsi" w:hAnsiTheme="minorHAnsi" w:cstheme="minorHAnsi"/>
                <w:sz w:val="20"/>
              </w:rPr>
            </w:pPr>
          </w:p>
          <w:p w14:paraId="4E944D8A" w14:textId="77777777" w:rsidR="00B94DAF" w:rsidRPr="00094121" w:rsidRDefault="00B94DAF" w:rsidP="00B94DAF">
            <w:pPr>
              <w:keepNext/>
              <w:spacing w:before="72"/>
              <w:jc w:val="both"/>
              <w:rPr>
                <w:rFonts w:asciiTheme="minorHAnsi" w:hAnsiTheme="minorHAnsi" w:cstheme="minorHAnsi"/>
                <w:sz w:val="20"/>
              </w:rPr>
            </w:pPr>
          </w:p>
          <w:p w14:paraId="4E944D8B" w14:textId="77777777" w:rsidR="00B94DAF" w:rsidRPr="00094121" w:rsidRDefault="00B94DAF" w:rsidP="00B94DAF">
            <w:pPr>
              <w:keepNext/>
              <w:spacing w:before="72"/>
              <w:jc w:val="both"/>
              <w:rPr>
                <w:rFonts w:asciiTheme="minorHAnsi" w:hAnsiTheme="minorHAnsi" w:cstheme="minorHAnsi"/>
                <w:sz w:val="20"/>
              </w:rPr>
            </w:pPr>
          </w:p>
          <w:p w14:paraId="4E944D8C" w14:textId="77777777" w:rsidR="00B94DAF" w:rsidRPr="00094121" w:rsidRDefault="00B94DAF" w:rsidP="00B94DAF">
            <w:pPr>
              <w:keepNext/>
              <w:spacing w:before="72"/>
              <w:jc w:val="both"/>
              <w:rPr>
                <w:rFonts w:asciiTheme="minorHAnsi" w:hAnsiTheme="minorHAnsi" w:cstheme="minorHAnsi"/>
                <w:sz w:val="20"/>
              </w:rPr>
            </w:pPr>
          </w:p>
          <w:p w14:paraId="4E944D8D" w14:textId="77777777" w:rsidR="00B94DAF" w:rsidRPr="00094121" w:rsidRDefault="00B94DAF" w:rsidP="00B94DAF">
            <w:pPr>
              <w:keepNext/>
              <w:spacing w:before="72"/>
              <w:jc w:val="both"/>
              <w:rPr>
                <w:rFonts w:asciiTheme="minorHAnsi" w:hAnsiTheme="minorHAnsi" w:cstheme="minorHAnsi"/>
                <w:sz w:val="20"/>
              </w:rPr>
            </w:pPr>
          </w:p>
          <w:p w14:paraId="4E944D8E" w14:textId="77777777" w:rsidR="00B94DAF" w:rsidRPr="00094121" w:rsidRDefault="00B94DAF" w:rsidP="00B94DAF">
            <w:pPr>
              <w:keepNext/>
              <w:spacing w:before="72"/>
              <w:jc w:val="both"/>
              <w:rPr>
                <w:rFonts w:asciiTheme="minorHAnsi" w:hAnsiTheme="minorHAnsi" w:cstheme="minorHAnsi"/>
                <w:sz w:val="20"/>
              </w:rPr>
            </w:pPr>
          </w:p>
          <w:p w14:paraId="4E944D8F" w14:textId="77777777" w:rsidR="00B94DAF" w:rsidRPr="00094121" w:rsidRDefault="00B94DAF" w:rsidP="00B94DAF">
            <w:pPr>
              <w:keepNext/>
              <w:spacing w:before="72"/>
              <w:jc w:val="both"/>
              <w:rPr>
                <w:rFonts w:asciiTheme="minorHAnsi" w:hAnsiTheme="minorHAnsi" w:cstheme="minorHAnsi"/>
                <w:sz w:val="20"/>
              </w:rPr>
            </w:pPr>
          </w:p>
          <w:p w14:paraId="4E944D90" w14:textId="77777777" w:rsidR="00B94DAF" w:rsidRPr="00094121" w:rsidRDefault="00B94DAF" w:rsidP="00B94DAF">
            <w:pPr>
              <w:keepNext/>
              <w:spacing w:before="72"/>
              <w:jc w:val="both"/>
              <w:rPr>
                <w:rFonts w:asciiTheme="minorHAnsi" w:hAnsiTheme="minorHAnsi" w:cstheme="minorHAnsi"/>
                <w:sz w:val="20"/>
              </w:rPr>
            </w:pPr>
          </w:p>
          <w:p w14:paraId="4E944D91" w14:textId="77777777" w:rsidR="00B94DAF" w:rsidRPr="00094121" w:rsidRDefault="00B94DAF" w:rsidP="00B94DAF">
            <w:pPr>
              <w:keepNext/>
              <w:spacing w:before="72"/>
              <w:jc w:val="both"/>
              <w:rPr>
                <w:rFonts w:asciiTheme="minorHAnsi" w:hAnsiTheme="minorHAnsi" w:cstheme="minorHAnsi"/>
                <w:sz w:val="20"/>
              </w:rPr>
            </w:pPr>
            <w:r w:rsidRPr="00094121">
              <w:rPr>
                <w:rFonts w:asciiTheme="minorHAnsi" w:hAnsiTheme="minorHAnsi" w:cstheme="minorHAnsi"/>
                <w:sz w:val="20"/>
              </w:rPr>
              <w:t>HeMS has no outstanding request</w:t>
            </w:r>
          </w:p>
          <w:p w14:paraId="4E944D92" w14:textId="77777777" w:rsidR="00B94DAF" w:rsidRPr="00094121" w:rsidRDefault="00B94DAF" w:rsidP="00B94DAF">
            <w:pPr>
              <w:keepNext/>
              <w:spacing w:before="72"/>
              <w:jc w:val="both"/>
              <w:rPr>
                <w:rFonts w:asciiTheme="minorHAnsi" w:hAnsiTheme="minorHAnsi" w:cstheme="minorHAnsi"/>
                <w:sz w:val="20"/>
              </w:rPr>
            </w:pPr>
          </w:p>
        </w:tc>
      </w:tr>
      <w:tr w:rsidR="00B94DAF" w:rsidRPr="00094121" w14:paraId="4E944D98" w14:textId="77777777" w:rsidTr="00B94DAF">
        <w:trPr>
          <w:cantSplit/>
          <w:trHeight w:val="360"/>
        </w:trPr>
        <w:tc>
          <w:tcPr>
            <w:tcW w:w="567" w:type="dxa"/>
            <w:tcBorders>
              <w:right w:val="single" w:sz="12" w:space="0" w:color="auto"/>
            </w:tcBorders>
          </w:tcPr>
          <w:p w14:paraId="4E944D94" w14:textId="77777777" w:rsidR="00B94DAF" w:rsidRPr="00094121" w:rsidRDefault="00B94DAF" w:rsidP="00B94DAF">
            <w:pPr>
              <w:keepNext/>
              <w:spacing w:before="72"/>
              <w:jc w:val="both"/>
              <w:rPr>
                <w:rFonts w:asciiTheme="minorHAnsi" w:hAnsiTheme="minorHAnsi" w:cstheme="minorHAnsi"/>
                <w:sz w:val="20"/>
              </w:rPr>
            </w:pPr>
          </w:p>
        </w:tc>
        <w:tc>
          <w:tcPr>
            <w:tcW w:w="5387" w:type="dxa"/>
            <w:tcBorders>
              <w:left w:val="single" w:sz="12" w:space="0" w:color="auto"/>
              <w:right w:val="single" w:sz="12" w:space="0" w:color="auto"/>
            </w:tcBorders>
          </w:tcPr>
          <w:p w14:paraId="4E944D95" w14:textId="77777777"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t>Close TCP connection</w:t>
            </w:r>
          </w:p>
          <w:p w14:paraId="4E944D96" w14:textId="77777777" w:rsidR="00B94DAF" w:rsidRPr="00094121" w:rsidRDefault="00B94DAF" w:rsidP="00B94DAF">
            <w:pPr>
              <w:keepNext/>
              <w:jc w:val="both"/>
              <w:rPr>
                <w:rFonts w:asciiTheme="minorHAnsi" w:hAnsiTheme="minorHAnsi" w:cstheme="minorHAnsi"/>
                <w:sz w:val="20"/>
              </w:rPr>
            </w:pP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fldChar w:fldCharType="begin"/>
            </w:r>
            <w:r w:rsidRPr="00094121">
              <w:rPr>
                <w:rFonts w:asciiTheme="minorHAnsi" w:hAnsiTheme="minorHAnsi" w:cstheme="minorHAnsi"/>
                <w:sz w:val="20"/>
              </w:rPr>
              <w:instrText>SYMBOL 190 \f "Symbol"</w:instrText>
            </w:r>
            <w:r w:rsidRPr="00094121">
              <w:rPr>
                <w:rFonts w:asciiTheme="minorHAnsi" w:hAnsiTheme="minorHAnsi" w:cstheme="minorHAnsi"/>
                <w:sz w:val="20"/>
              </w:rPr>
              <w:fldChar w:fldCharType="end"/>
            </w:r>
            <w:r w:rsidRPr="00094121">
              <w:rPr>
                <w:rFonts w:asciiTheme="minorHAnsi" w:hAnsiTheme="minorHAnsi" w:cstheme="minorHAnsi"/>
                <w:sz w:val="20"/>
              </w:rPr>
              <w:t>&gt;</w:t>
            </w:r>
          </w:p>
        </w:tc>
        <w:tc>
          <w:tcPr>
            <w:tcW w:w="3402" w:type="dxa"/>
            <w:tcBorders>
              <w:left w:val="single" w:sz="12" w:space="0" w:color="auto"/>
            </w:tcBorders>
          </w:tcPr>
          <w:p w14:paraId="4E944D97" w14:textId="77777777" w:rsidR="00B94DAF" w:rsidRPr="00094121" w:rsidRDefault="00B94DAF" w:rsidP="00B94DAF">
            <w:pPr>
              <w:keepNext/>
              <w:spacing w:before="72"/>
              <w:jc w:val="both"/>
              <w:rPr>
                <w:rFonts w:asciiTheme="minorHAnsi" w:hAnsiTheme="minorHAnsi" w:cstheme="minorHAnsi"/>
                <w:sz w:val="20"/>
              </w:rPr>
            </w:pPr>
          </w:p>
        </w:tc>
      </w:tr>
    </w:tbl>
    <w:p w14:paraId="4E944D99" w14:textId="77777777" w:rsidR="00B94DAF" w:rsidRDefault="00B94DAF" w:rsidP="00B94DAF">
      <w:pPr>
        <w:pStyle w:val="BodyText"/>
      </w:pPr>
    </w:p>
    <w:p w14:paraId="4E944D9A" w14:textId="1606B1EE" w:rsidR="00B94DAF" w:rsidRPr="000C40A1" w:rsidRDefault="000C40A1" w:rsidP="000C40A1">
      <w:pPr>
        <w:pStyle w:val="Caption"/>
        <w:jc w:val="center"/>
        <w:rPr>
          <w:rFonts w:asciiTheme="minorHAnsi" w:hAnsiTheme="minorHAnsi" w:cstheme="minorHAnsi"/>
          <w:sz w:val="22"/>
          <w:szCs w:val="22"/>
        </w:rPr>
      </w:pPr>
      <w:bookmarkStart w:id="890" w:name="_Toc387508110"/>
      <w:r w:rsidRPr="000C40A1">
        <w:rPr>
          <w:rFonts w:asciiTheme="minorHAnsi" w:hAnsiTheme="minorHAnsi" w:cstheme="minorHAnsi"/>
          <w:sz w:val="22"/>
          <w:szCs w:val="22"/>
        </w:rPr>
        <w:t xml:space="preserve">Figure </w:t>
      </w:r>
      <w:r w:rsidRPr="000C40A1">
        <w:rPr>
          <w:rFonts w:asciiTheme="minorHAnsi" w:hAnsiTheme="minorHAnsi" w:cstheme="minorHAnsi"/>
          <w:sz w:val="22"/>
          <w:szCs w:val="22"/>
        </w:rPr>
        <w:fldChar w:fldCharType="begin"/>
      </w:r>
      <w:r w:rsidRPr="000C40A1">
        <w:rPr>
          <w:rFonts w:asciiTheme="minorHAnsi" w:hAnsiTheme="minorHAnsi" w:cstheme="minorHAnsi"/>
          <w:sz w:val="22"/>
          <w:szCs w:val="22"/>
        </w:rPr>
        <w:instrText xml:space="preserve"> SEQ Figure \* ARABIC </w:instrText>
      </w:r>
      <w:r w:rsidRPr="000C40A1">
        <w:rPr>
          <w:rFonts w:asciiTheme="minorHAnsi" w:hAnsiTheme="minorHAnsi" w:cstheme="minorHAnsi"/>
          <w:sz w:val="22"/>
          <w:szCs w:val="22"/>
        </w:rPr>
        <w:fldChar w:fldCharType="separate"/>
      </w:r>
      <w:r w:rsidR="00BE0678">
        <w:rPr>
          <w:rFonts w:asciiTheme="minorHAnsi" w:hAnsiTheme="minorHAnsi" w:cstheme="minorHAnsi"/>
          <w:noProof/>
          <w:sz w:val="22"/>
          <w:szCs w:val="22"/>
        </w:rPr>
        <w:t>10</w:t>
      </w:r>
      <w:r w:rsidRPr="000C40A1">
        <w:rPr>
          <w:rFonts w:asciiTheme="minorHAnsi" w:hAnsiTheme="minorHAnsi" w:cstheme="minorHAnsi"/>
          <w:sz w:val="22"/>
          <w:szCs w:val="22"/>
        </w:rPr>
        <w:fldChar w:fldCharType="end"/>
      </w:r>
      <w:r w:rsidRPr="000C40A1">
        <w:rPr>
          <w:rFonts w:asciiTheme="minorHAnsi" w:hAnsiTheme="minorHAnsi" w:cstheme="minorHAnsi"/>
          <w:sz w:val="22"/>
          <w:szCs w:val="22"/>
        </w:rPr>
        <w:t xml:space="preserve"> </w:t>
      </w:r>
      <w:ins w:id="891" w:author="Prince Agarwal" w:date="2014-05-10T17:33:00Z">
        <w:r w:rsidR="00DF2F4B">
          <w:rPr>
            <w:rFonts w:asciiTheme="minorHAnsi" w:hAnsiTheme="minorHAnsi" w:cstheme="minorHAnsi"/>
            <w:sz w:val="22"/>
            <w:szCs w:val="22"/>
          </w:rPr>
          <w:t xml:space="preserve">: </w:t>
        </w:r>
      </w:ins>
      <w:r w:rsidRPr="000C40A1">
        <w:rPr>
          <w:rFonts w:asciiTheme="minorHAnsi" w:hAnsiTheme="minorHAnsi" w:cstheme="minorHAnsi"/>
          <w:sz w:val="22"/>
          <w:szCs w:val="22"/>
        </w:rPr>
        <w:t>Call Flow between HeNB and HeMS</w:t>
      </w:r>
      <w:bookmarkEnd w:id="890"/>
    </w:p>
    <w:p w14:paraId="4E944D9B" w14:textId="77777777" w:rsidR="00B94DAF" w:rsidRDefault="00B94DAF" w:rsidP="00B94DAF">
      <w:pPr>
        <w:pStyle w:val="BodyText"/>
        <w:rPr>
          <w:ins w:id="892" w:author="Prince Agarwal" w:date="2014-05-10T17:32:00Z"/>
        </w:rPr>
      </w:pPr>
    </w:p>
    <w:p w14:paraId="6409FE96" w14:textId="77777777" w:rsidR="00DF2F4B" w:rsidRDefault="00DF2F4B" w:rsidP="00B94DAF">
      <w:pPr>
        <w:pStyle w:val="BodyText"/>
        <w:rPr>
          <w:ins w:id="893" w:author="Prince Agarwal" w:date="2014-05-10T17:32:00Z"/>
        </w:rPr>
      </w:pPr>
    </w:p>
    <w:p w14:paraId="2DDAEDE4" w14:textId="77777777" w:rsidR="00DF2F4B" w:rsidRDefault="00DF2F4B" w:rsidP="00B94DAF">
      <w:pPr>
        <w:pStyle w:val="BodyText"/>
        <w:rPr>
          <w:ins w:id="894" w:author="Prince Agarwal" w:date="2014-05-10T17:32:00Z"/>
        </w:rPr>
      </w:pPr>
    </w:p>
    <w:p w14:paraId="42E514E7" w14:textId="77777777" w:rsidR="00DF2F4B" w:rsidRDefault="00DF2F4B" w:rsidP="00B94DAF">
      <w:pPr>
        <w:pStyle w:val="BodyText"/>
      </w:pPr>
    </w:p>
    <w:p w14:paraId="5A93DA8F" w14:textId="77777777" w:rsidR="00DF2F4B" w:rsidRPr="0065789A" w:rsidRDefault="00DF2F4B" w:rsidP="00DF2F4B">
      <w:pPr>
        <w:pStyle w:val="Heading4"/>
        <w:rPr>
          <w:rFonts w:asciiTheme="minorHAnsi" w:hAnsiTheme="minorHAnsi" w:cstheme="minorHAnsi"/>
          <w:noProof/>
          <w:sz w:val="22"/>
          <w:szCs w:val="22"/>
        </w:rPr>
      </w:pPr>
      <w:moveToRangeStart w:id="895" w:author="Prince Agarwal" w:date="2014-05-10T17:32:00Z" w:name="move387506490"/>
      <w:moveTo w:id="896" w:author="Prince Agarwal" w:date="2014-05-10T17:32:00Z">
        <w:r w:rsidRPr="0065789A">
          <w:rPr>
            <w:rFonts w:asciiTheme="minorHAnsi" w:hAnsiTheme="minorHAnsi" w:cstheme="minorHAnsi"/>
            <w:noProof/>
            <w:sz w:val="22"/>
            <w:szCs w:val="22"/>
          </w:rPr>
          <w:lastRenderedPageBreak/>
          <w:t>Sequence diagram for Get Parameter Value and Set Parameter Value</w:t>
        </w:r>
      </w:moveTo>
    </w:p>
    <w:p w14:paraId="75348AA6" w14:textId="77777777" w:rsidR="00DF2F4B" w:rsidRDefault="00DF2F4B" w:rsidP="00DF2F4B">
      <w:pPr>
        <w:pStyle w:val="BodyText"/>
        <w:rPr>
          <w:rFonts w:asciiTheme="minorHAnsi" w:hAnsiTheme="minorHAnsi" w:cstheme="minorHAnsi"/>
          <w:noProof/>
        </w:rPr>
      </w:pPr>
      <w:moveTo w:id="897" w:author="Prince Agarwal" w:date="2014-05-10T17:32:00Z">
        <w:r w:rsidRPr="00382E4D">
          <w:rPr>
            <w:rFonts w:asciiTheme="minorHAnsi" w:hAnsiTheme="minorHAnsi" w:cstheme="minorHAnsi"/>
            <w:noProof/>
          </w:rPr>
          <w:t>Overall flow of a SetParamValue(SPV) f</w:t>
        </w:r>
        <w:r>
          <w:rPr>
            <w:rFonts w:asciiTheme="minorHAnsi" w:hAnsiTheme="minorHAnsi" w:cstheme="minorHAnsi"/>
            <w:noProof/>
          </w:rPr>
          <w:t>rom HeMS is as described as follows:</w:t>
        </w:r>
      </w:moveTo>
    </w:p>
    <w:p w14:paraId="7BB7E5F5" w14:textId="77777777" w:rsidR="00DF2F4B" w:rsidRDefault="00DF2F4B" w:rsidP="00DF2F4B">
      <w:pPr>
        <w:pStyle w:val="BodyText"/>
        <w:rPr>
          <w:rFonts w:asciiTheme="minorHAnsi" w:hAnsiTheme="minorHAnsi" w:cstheme="minorHAnsi"/>
          <w:noProof/>
        </w:rPr>
      </w:pPr>
    </w:p>
    <w:p w14:paraId="58FDD852" w14:textId="77777777" w:rsidR="00DF2F4B" w:rsidRDefault="00DF2F4B" w:rsidP="00DF2F4B">
      <w:pPr>
        <w:pStyle w:val="BodyText"/>
        <w:rPr>
          <w:rFonts w:asciiTheme="minorHAnsi" w:hAnsiTheme="minorHAnsi" w:cstheme="minorHAnsi"/>
          <w:noProof/>
        </w:rPr>
      </w:pPr>
      <w:moveTo w:id="898" w:author="Prince Agarwal" w:date="2014-05-10T17:32:00Z">
        <w:r>
          <w:rPr>
            <w:rFonts w:asciiTheme="minorHAnsi" w:hAnsiTheme="minorHAnsi" w:cstheme="minorHAnsi"/>
            <w:noProof/>
            <w:rPrChange w:id="899" w:author="Unknown">
              <w:rPr>
                <w:noProof/>
              </w:rPr>
            </w:rPrChange>
          </w:rPr>
          <w:drawing>
            <wp:inline distT="0" distB="0" distL="0" distR="0" wp14:anchorId="1FDD2E8A" wp14:editId="034F2B8B">
              <wp:extent cx="6067425" cy="4019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a:extLst>
                          <a:ext uri="{28A0092B-C50C-407E-A947-70E740481C1C}">
                            <a14:useLocalDpi xmlns:a14="http://schemas.microsoft.com/office/drawing/2010/main" val="0"/>
                          </a:ext>
                        </a:extLst>
                      </a:blip>
                      <a:srcRect b="2760"/>
                      <a:stretch/>
                    </pic:blipFill>
                    <pic:spPr bwMode="auto">
                      <a:xfrm>
                        <a:off x="0" y="0"/>
                        <a:ext cx="6066790" cy="4019129"/>
                      </a:xfrm>
                      <a:prstGeom prst="rect">
                        <a:avLst/>
                      </a:prstGeom>
                      <a:noFill/>
                      <a:ln>
                        <a:noFill/>
                      </a:ln>
                      <a:extLst>
                        <a:ext uri="{53640926-AAD7-44D8-BBD7-CCE9431645EC}">
                          <a14:shadowObscured xmlns:a14="http://schemas.microsoft.com/office/drawing/2010/main"/>
                        </a:ext>
                      </a:extLst>
                    </pic:spPr>
                  </pic:pic>
                </a:graphicData>
              </a:graphic>
            </wp:inline>
          </w:drawing>
        </w:r>
      </w:moveTo>
    </w:p>
    <w:p w14:paraId="1D60A66C" w14:textId="5F4A0258" w:rsidR="00DF2F4B" w:rsidRDefault="00DF2F4B">
      <w:pPr>
        <w:pStyle w:val="Caption"/>
        <w:jc w:val="center"/>
        <w:rPr>
          <w:rFonts w:asciiTheme="minorHAnsi" w:hAnsiTheme="minorHAnsi" w:cstheme="minorHAnsi"/>
          <w:sz w:val="22"/>
          <w:szCs w:val="22"/>
        </w:rPr>
      </w:pPr>
      <w:bookmarkStart w:id="900" w:name="_Toc387508111"/>
      <w:moveTo w:id="901" w:author="Prince Agarwal" w:date="2014-05-10T17:32:00Z">
        <w:del w:id="902" w:author="Prince Agarwal" w:date="2014-05-10T17:34:00Z">
          <w:r w:rsidRPr="00382E4D" w:rsidDel="00DF2F4B">
            <w:rPr>
              <w:rFonts w:asciiTheme="minorHAnsi" w:hAnsiTheme="minorHAnsi" w:cstheme="minorHAnsi"/>
              <w:sz w:val="22"/>
              <w:szCs w:val="22"/>
            </w:rPr>
            <w:delText xml:space="preserve">Figure </w:delText>
          </w:r>
          <w:r w:rsidRPr="00382E4D" w:rsidDel="00DF2F4B">
            <w:rPr>
              <w:rFonts w:asciiTheme="minorHAnsi" w:hAnsiTheme="minorHAnsi" w:cstheme="minorHAnsi"/>
              <w:sz w:val="22"/>
              <w:szCs w:val="22"/>
            </w:rPr>
            <w:fldChar w:fldCharType="begin"/>
          </w:r>
          <w:r w:rsidRPr="00382E4D" w:rsidDel="00DF2F4B">
            <w:rPr>
              <w:rFonts w:asciiTheme="minorHAnsi" w:hAnsiTheme="minorHAnsi" w:cstheme="minorHAnsi"/>
              <w:sz w:val="22"/>
              <w:szCs w:val="22"/>
            </w:rPr>
            <w:delInstrText xml:space="preserve"> SEQ Figure \* ARABIC </w:delInstrText>
          </w:r>
          <w:r w:rsidRPr="00382E4D" w:rsidDel="00DF2F4B">
            <w:rPr>
              <w:rFonts w:asciiTheme="minorHAnsi" w:hAnsiTheme="minorHAnsi" w:cstheme="minorHAnsi"/>
              <w:sz w:val="22"/>
              <w:szCs w:val="22"/>
            </w:rPr>
            <w:fldChar w:fldCharType="separate"/>
          </w:r>
          <w:r w:rsidDel="00DF2F4B">
            <w:rPr>
              <w:rFonts w:asciiTheme="minorHAnsi" w:hAnsiTheme="minorHAnsi" w:cstheme="minorHAnsi"/>
              <w:noProof/>
              <w:sz w:val="22"/>
              <w:szCs w:val="22"/>
            </w:rPr>
            <w:delText>13</w:delText>
          </w:r>
          <w:r w:rsidRPr="00382E4D" w:rsidDel="00DF2F4B">
            <w:rPr>
              <w:rFonts w:asciiTheme="minorHAnsi" w:hAnsiTheme="minorHAnsi" w:cstheme="minorHAnsi"/>
              <w:sz w:val="22"/>
              <w:szCs w:val="22"/>
            </w:rPr>
            <w:fldChar w:fldCharType="end"/>
          </w:r>
          <w:r w:rsidDel="00DF2F4B">
            <w:rPr>
              <w:rFonts w:asciiTheme="minorHAnsi" w:hAnsiTheme="minorHAnsi" w:cstheme="minorHAnsi"/>
              <w:sz w:val="22"/>
              <w:szCs w:val="22"/>
            </w:rPr>
            <w:delText>:</w:delText>
          </w:r>
          <w:r w:rsidRPr="00382E4D" w:rsidDel="00DF2F4B">
            <w:rPr>
              <w:rFonts w:asciiTheme="minorHAnsi" w:hAnsiTheme="minorHAnsi" w:cstheme="minorHAnsi"/>
              <w:sz w:val="22"/>
              <w:szCs w:val="22"/>
            </w:rPr>
            <w:delText xml:space="preserve"> </w:delText>
          </w:r>
        </w:del>
      </w:moveTo>
      <w:ins w:id="903" w:author="Prince Agarwal" w:date="2014-05-10T17:34:00Z">
        <w:r>
          <w:t xml:space="preserve">Figure </w:t>
        </w:r>
        <w:r>
          <w:fldChar w:fldCharType="begin"/>
        </w:r>
        <w:r>
          <w:instrText xml:space="preserve"> SEQ Figure \* ARABIC </w:instrText>
        </w:r>
      </w:ins>
      <w:r>
        <w:fldChar w:fldCharType="separate"/>
      </w:r>
      <w:ins w:id="904" w:author="Prince Agarwal" w:date="2014-05-10T17:34:00Z">
        <w:r>
          <w:rPr>
            <w:noProof/>
          </w:rPr>
          <w:t>11</w:t>
        </w:r>
        <w:r>
          <w:fldChar w:fldCharType="end"/>
        </w:r>
        <w:r>
          <w:t xml:space="preserve"> : </w:t>
        </w:r>
      </w:ins>
      <w:moveTo w:id="905" w:author="Prince Agarwal" w:date="2014-05-10T17:32:00Z">
        <w:r w:rsidRPr="00382E4D">
          <w:rPr>
            <w:rFonts w:asciiTheme="minorHAnsi" w:hAnsiTheme="minorHAnsi" w:cstheme="minorHAnsi"/>
            <w:sz w:val="22"/>
            <w:szCs w:val="22"/>
          </w:rPr>
          <w:t>Sequence Diagram for Set Parameter</w:t>
        </w:r>
      </w:moveTo>
      <w:bookmarkEnd w:id="900"/>
    </w:p>
    <w:moveToRangeEnd w:id="895"/>
    <w:p w14:paraId="4E944D9C" w14:textId="77777777" w:rsidR="00B94DAF" w:rsidRDefault="00B94DAF" w:rsidP="00B94DAF">
      <w:pPr>
        <w:pStyle w:val="BodyText"/>
        <w:rPr>
          <w:ins w:id="906" w:author="Prince Agarwal" w:date="2014-05-10T17:47:00Z"/>
        </w:rPr>
      </w:pPr>
    </w:p>
    <w:p w14:paraId="060BAA51" w14:textId="77777777" w:rsidR="00A85F89" w:rsidRDefault="00A85F89" w:rsidP="00B94DAF">
      <w:pPr>
        <w:pStyle w:val="BodyText"/>
        <w:rPr>
          <w:ins w:id="907" w:author="Prince Agarwal" w:date="2014-05-10T17:47:00Z"/>
        </w:rPr>
      </w:pPr>
    </w:p>
    <w:p w14:paraId="08918AE5" w14:textId="77777777" w:rsidR="00A85F89" w:rsidRDefault="00A85F89" w:rsidP="00B94DAF">
      <w:pPr>
        <w:pStyle w:val="BodyText"/>
        <w:rPr>
          <w:ins w:id="908" w:author="Prince Agarwal" w:date="2014-05-10T17:47:00Z"/>
        </w:rPr>
      </w:pPr>
    </w:p>
    <w:p w14:paraId="528A1FC6" w14:textId="77777777" w:rsidR="00A85F89" w:rsidRDefault="00A85F89" w:rsidP="00B94DAF">
      <w:pPr>
        <w:pStyle w:val="BodyText"/>
        <w:rPr>
          <w:ins w:id="909" w:author="Prince Agarwal" w:date="2014-05-10T17:47:00Z"/>
        </w:rPr>
      </w:pPr>
    </w:p>
    <w:p w14:paraId="17F1CBB2" w14:textId="77777777" w:rsidR="00A85F89" w:rsidRDefault="00A85F89" w:rsidP="00B94DAF">
      <w:pPr>
        <w:pStyle w:val="BodyText"/>
        <w:rPr>
          <w:ins w:id="910" w:author="Prince Agarwal" w:date="2014-05-10T17:47:00Z"/>
        </w:rPr>
      </w:pPr>
    </w:p>
    <w:p w14:paraId="32201A32" w14:textId="77777777" w:rsidR="00A85F89" w:rsidRDefault="00A85F89" w:rsidP="00B94DAF">
      <w:pPr>
        <w:pStyle w:val="BodyText"/>
        <w:rPr>
          <w:ins w:id="911" w:author="Prince Agarwal" w:date="2014-05-10T17:47:00Z"/>
        </w:rPr>
      </w:pPr>
    </w:p>
    <w:p w14:paraId="1499C24A" w14:textId="77777777" w:rsidR="00A85F89" w:rsidRDefault="00A85F89" w:rsidP="00B94DAF">
      <w:pPr>
        <w:pStyle w:val="BodyText"/>
        <w:rPr>
          <w:ins w:id="912" w:author="Prince Agarwal" w:date="2014-05-10T17:47:00Z"/>
        </w:rPr>
      </w:pPr>
    </w:p>
    <w:p w14:paraId="69BF475A" w14:textId="77777777" w:rsidR="00A85F89" w:rsidRDefault="00A85F89" w:rsidP="00B94DAF">
      <w:pPr>
        <w:pStyle w:val="BodyText"/>
        <w:rPr>
          <w:ins w:id="913" w:author="Prince Agarwal" w:date="2014-05-10T17:47:00Z"/>
        </w:rPr>
      </w:pPr>
    </w:p>
    <w:p w14:paraId="6A2149EB" w14:textId="77777777" w:rsidR="00A85F89" w:rsidRDefault="00A85F89" w:rsidP="00B94DAF">
      <w:pPr>
        <w:pStyle w:val="BodyText"/>
        <w:rPr>
          <w:ins w:id="914" w:author="Prince Agarwal" w:date="2014-05-10T17:47:00Z"/>
        </w:rPr>
      </w:pPr>
    </w:p>
    <w:p w14:paraId="1A1DB0BD" w14:textId="77777777" w:rsidR="00A85F89" w:rsidRDefault="00A85F89" w:rsidP="00B94DAF">
      <w:pPr>
        <w:pStyle w:val="BodyText"/>
        <w:rPr>
          <w:ins w:id="915" w:author="Prince Agarwal" w:date="2014-05-10T17:48:00Z"/>
        </w:rPr>
      </w:pPr>
    </w:p>
    <w:p w14:paraId="37D56E75" w14:textId="77777777" w:rsidR="00A85F89" w:rsidRDefault="00A85F89" w:rsidP="00B94DAF">
      <w:pPr>
        <w:pStyle w:val="BodyText"/>
        <w:rPr>
          <w:ins w:id="916" w:author="Prince Agarwal" w:date="2014-05-10T17:48:00Z"/>
        </w:rPr>
      </w:pPr>
    </w:p>
    <w:p w14:paraId="11FB5BCB" w14:textId="77777777" w:rsidR="00A85F89" w:rsidRDefault="00A85F89" w:rsidP="00B94DAF">
      <w:pPr>
        <w:pStyle w:val="BodyText"/>
        <w:rPr>
          <w:ins w:id="917" w:author="Prince Agarwal" w:date="2014-05-10T17:48:00Z"/>
        </w:rPr>
      </w:pPr>
    </w:p>
    <w:p w14:paraId="72FD33B0" w14:textId="77777777" w:rsidR="00A85F89" w:rsidRDefault="00A85F89" w:rsidP="00B94DAF">
      <w:pPr>
        <w:pStyle w:val="BodyText"/>
        <w:rPr>
          <w:ins w:id="918" w:author="Prince Agarwal" w:date="2014-05-10T17:47:00Z"/>
        </w:rPr>
      </w:pPr>
    </w:p>
    <w:p w14:paraId="0011F983" w14:textId="77777777" w:rsidR="00A85F89" w:rsidRDefault="00A85F89" w:rsidP="00B94DAF">
      <w:pPr>
        <w:pStyle w:val="BodyText"/>
        <w:rPr>
          <w:ins w:id="919" w:author="Prince Agarwal" w:date="2014-05-10T17:47:00Z"/>
        </w:rPr>
      </w:pPr>
    </w:p>
    <w:p w14:paraId="4C9DC891" w14:textId="7615890B" w:rsidR="00A85F89" w:rsidRDefault="00A85F89">
      <w:pPr>
        <w:pStyle w:val="Heading4"/>
        <w:rPr>
          <w:ins w:id="920" w:author="Prince Agarwal" w:date="2014-05-10T17:48:00Z"/>
          <w:rFonts w:asciiTheme="minorHAnsi" w:hAnsiTheme="minorHAnsi" w:cstheme="minorHAnsi"/>
          <w:noProof/>
          <w:szCs w:val="22"/>
        </w:rPr>
        <w:pPrChange w:id="921" w:author="Prince Agarwal" w:date="2014-05-10T17:48:00Z">
          <w:pPr>
            <w:pStyle w:val="BodyText"/>
          </w:pPr>
        </w:pPrChange>
      </w:pPr>
      <w:ins w:id="922" w:author="Prince Agarwal" w:date="2014-05-10T17:47:00Z">
        <w:r w:rsidRPr="00A85F89">
          <w:rPr>
            <w:rFonts w:asciiTheme="minorHAnsi" w:hAnsiTheme="minorHAnsi" w:cstheme="minorHAnsi"/>
            <w:noProof/>
            <w:sz w:val="22"/>
            <w:szCs w:val="22"/>
            <w:rPrChange w:id="923" w:author="Prince Agarwal" w:date="2014-05-10T17:48:00Z">
              <w:rPr>
                <w:b/>
              </w:rPr>
            </w:rPrChange>
          </w:rPr>
          <w:lastRenderedPageBreak/>
          <w:t>Reboot from Hems</w:t>
        </w:r>
      </w:ins>
    </w:p>
    <w:p w14:paraId="479DCD20" w14:textId="7C6E01C7" w:rsidR="00A85F89" w:rsidRPr="002A1527" w:rsidRDefault="00480A96">
      <w:pPr>
        <w:pStyle w:val="BodyText"/>
        <w:spacing w:line="360" w:lineRule="auto"/>
        <w:jc w:val="both"/>
        <w:rPr>
          <w:ins w:id="924" w:author="Prince Agarwal" w:date="2014-05-10T17:49:00Z"/>
          <w:rFonts w:asciiTheme="minorHAnsi" w:hAnsiTheme="minorHAnsi" w:cstheme="minorHAnsi"/>
          <w:szCs w:val="22"/>
          <w:rPrChange w:id="925" w:author="Prince Agarwal" w:date="2014-05-10T17:57:00Z">
            <w:rPr>
              <w:ins w:id="926" w:author="Prince Agarwal" w:date="2014-05-10T17:49:00Z"/>
            </w:rPr>
          </w:rPrChange>
        </w:rPr>
        <w:pPrChange w:id="927" w:author="Prince Agarwal" w:date="2014-05-10T17:57:00Z">
          <w:pPr>
            <w:pStyle w:val="BodyText"/>
          </w:pPr>
        </w:pPrChange>
      </w:pPr>
      <w:ins w:id="928" w:author="Prince Agarwal" w:date="2014-05-12T12:23:00Z">
        <w:r>
          <w:rPr>
            <w:rFonts w:asciiTheme="minorHAnsi" w:hAnsiTheme="minorHAnsi" w:cstheme="minorHAnsi"/>
            <w:szCs w:val="22"/>
          </w:rPr>
          <w:t xml:space="preserve">When </w:t>
        </w:r>
      </w:ins>
      <w:ins w:id="929" w:author="Prince Agarwal" w:date="2014-05-10T17:48:00Z">
        <w:r w:rsidR="00A85F89" w:rsidRPr="002A1527">
          <w:rPr>
            <w:rFonts w:asciiTheme="minorHAnsi" w:hAnsiTheme="minorHAnsi" w:cstheme="minorHAnsi"/>
            <w:szCs w:val="22"/>
            <w:rPrChange w:id="930" w:author="Prince Agarwal" w:date="2014-05-10T17:57:00Z">
              <w:rPr/>
            </w:rPrChange>
          </w:rPr>
          <w:t xml:space="preserve">Hems will trigger reboot, it will come to Tr069 client which will send this indication to OAM. OAM will move admin state to </w:t>
        </w:r>
      </w:ins>
      <w:ins w:id="931" w:author="Prince Agarwal" w:date="2014-05-12T12:24:00Z">
        <w:r>
          <w:rPr>
            <w:rFonts w:asciiTheme="minorHAnsi" w:hAnsiTheme="minorHAnsi" w:cstheme="minorHAnsi"/>
            <w:szCs w:val="22"/>
          </w:rPr>
          <w:t xml:space="preserve">Locked </w:t>
        </w:r>
      </w:ins>
      <w:ins w:id="932" w:author="Prince Agarwal" w:date="2014-05-10T17:48:00Z">
        <w:r w:rsidR="00A85F89" w:rsidRPr="002A1527">
          <w:rPr>
            <w:rFonts w:asciiTheme="minorHAnsi" w:hAnsiTheme="minorHAnsi" w:cstheme="minorHAnsi"/>
            <w:szCs w:val="22"/>
            <w:rPrChange w:id="933" w:author="Prince Agarwal" w:date="2014-05-10T17:57:00Z">
              <w:rPr/>
            </w:rPrChange>
          </w:rPr>
          <w:t>and send indication to oam-sm. Oam-sm</w:t>
        </w:r>
        <w:r w:rsidRPr="00480A96">
          <w:rPr>
            <w:rFonts w:asciiTheme="minorHAnsi" w:hAnsiTheme="minorHAnsi" w:cstheme="minorHAnsi"/>
            <w:szCs w:val="22"/>
          </w:rPr>
          <w:t xml:space="preserve"> will send shutdown request to E</w:t>
        </w:r>
        <w:r w:rsidR="00A85F89" w:rsidRPr="002A1527">
          <w:rPr>
            <w:rFonts w:asciiTheme="minorHAnsi" w:hAnsiTheme="minorHAnsi" w:cstheme="minorHAnsi"/>
            <w:szCs w:val="22"/>
            <w:rPrChange w:id="934" w:author="Prince Agarwal" w:date="2014-05-10T17:57:00Z">
              <w:rPr/>
            </w:rPrChange>
          </w:rPr>
          <w:t>nb-sm. Enb-sm will trigger shutdown to all the layers and after shutting down all the layers it will send shutdo</w:t>
        </w:r>
        <w:r w:rsidRPr="00480A96">
          <w:rPr>
            <w:rFonts w:asciiTheme="minorHAnsi" w:hAnsiTheme="minorHAnsi" w:cstheme="minorHAnsi"/>
            <w:szCs w:val="22"/>
          </w:rPr>
          <w:t xml:space="preserve">wn confirmation to oam-sm. </w:t>
        </w:r>
        <w:r w:rsidR="00A85F89" w:rsidRPr="002A1527">
          <w:rPr>
            <w:rFonts w:asciiTheme="minorHAnsi" w:hAnsiTheme="minorHAnsi" w:cstheme="minorHAnsi"/>
            <w:szCs w:val="22"/>
            <w:rPrChange w:id="935" w:author="Prince Agarwal" w:date="2014-05-10T17:57:00Z">
              <w:rPr/>
            </w:rPrChange>
          </w:rPr>
          <w:t xml:space="preserve">oam-sm will send reboot confirmation to OAM. OAM will send reboot confirmation to hems via tr069 and </w:t>
        </w:r>
      </w:ins>
      <w:ins w:id="936" w:author="Prince Agarwal" w:date="2014-05-12T14:04:00Z">
        <w:r w:rsidR="002E34B3">
          <w:rPr>
            <w:rFonts w:asciiTheme="minorHAnsi" w:hAnsiTheme="minorHAnsi" w:cstheme="minorHAnsi"/>
            <w:szCs w:val="22"/>
          </w:rPr>
          <w:t xml:space="preserve">will </w:t>
        </w:r>
      </w:ins>
      <w:bookmarkStart w:id="937" w:name="_GoBack"/>
      <w:bookmarkEnd w:id="937"/>
      <w:ins w:id="938" w:author="Prince Agarwal" w:date="2014-05-12T12:25:00Z">
        <w:r>
          <w:rPr>
            <w:rFonts w:asciiTheme="minorHAnsi" w:hAnsiTheme="minorHAnsi" w:cstheme="minorHAnsi"/>
            <w:szCs w:val="22"/>
          </w:rPr>
          <w:t>trigger</w:t>
        </w:r>
      </w:ins>
      <w:ins w:id="939" w:author="Prince Agarwal" w:date="2014-05-10T17:48:00Z">
        <w:r w:rsidR="00A85F89" w:rsidRPr="002A1527">
          <w:rPr>
            <w:rFonts w:asciiTheme="minorHAnsi" w:hAnsiTheme="minorHAnsi" w:cstheme="minorHAnsi"/>
            <w:szCs w:val="22"/>
            <w:rPrChange w:id="940" w:author="Prince Agarwal" w:date="2014-05-10T17:57:00Z">
              <w:rPr/>
            </w:rPrChange>
          </w:rPr>
          <w:t xml:space="preserve"> reboot </w:t>
        </w:r>
      </w:ins>
      <w:ins w:id="941" w:author="Prince Agarwal" w:date="2014-05-12T14:03:00Z">
        <w:r w:rsidR="002E34B3">
          <w:rPr>
            <w:rFonts w:asciiTheme="minorHAnsi" w:hAnsiTheme="minorHAnsi" w:cstheme="minorHAnsi"/>
            <w:szCs w:val="22"/>
          </w:rPr>
          <w:t xml:space="preserve">system call </w:t>
        </w:r>
      </w:ins>
      <w:ins w:id="942" w:author="Prince Agarwal" w:date="2014-05-10T17:48:00Z">
        <w:r w:rsidR="00A85F89" w:rsidRPr="002A1527">
          <w:rPr>
            <w:rFonts w:asciiTheme="minorHAnsi" w:hAnsiTheme="minorHAnsi" w:cstheme="minorHAnsi"/>
            <w:szCs w:val="22"/>
            <w:rPrChange w:id="943" w:author="Prince Agarwal" w:date="2014-05-10T17:57:00Z">
              <w:rPr/>
            </w:rPrChange>
          </w:rPr>
          <w:t>which will reboot the board.</w:t>
        </w:r>
      </w:ins>
    </w:p>
    <w:p w14:paraId="04AC0D43" w14:textId="383431C5" w:rsidR="00A85F89" w:rsidRDefault="00A85F89" w:rsidP="00A85F89">
      <w:pPr>
        <w:rPr>
          <w:ins w:id="944" w:author="Prince Agarwal" w:date="2014-05-10T17:50:00Z"/>
        </w:rPr>
      </w:pPr>
      <w:ins w:id="945" w:author="Prince Agarwal" w:date="2014-05-10T17:49:00Z">
        <w:r>
          <w:rPr>
            <w:noProof/>
          </w:rPr>
          <w:drawing>
            <wp:inline distT="0" distB="0" distL="0" distR="0" wp14:anchorId="7B54E276" wp14:editId="5998063D">
              <wp:extent cx="6781800" cy="6334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81800" cy="6334125"/>
                      </a:xfrm>
                      <a:prstGeom prst="rect">
                        <a:avLst/>
                      </a:prstGeom>
                      <a:noFill/>
                      <a:ln>
                        <a:noFill/>
                      </a:ln>
                    </pic:spPr>
                  </pic:pic>
                </a:graphicData>
              </a:graphic>
            </wp:inline>
          </w:drawing>
        </w:r>
      </w:ins>
    </w:p>
    <w:p w14:paraId="5C3269F9" w14:textId="77777777" w:rsidR="00A85F89" w:rsidRPr="00A85F89" w:rsidRDefault="00A85F89" w:rsidP="00A85F89">
      <w:pPr>
        <w:rPr>
          <w:ins w:id="946" w:author="Prince Agarwal" w:date="2014-05-10T17:50:00Z"/>
        </w:rPr>
      </w:pPr>
    </w:p>
    <w:p w14:paraId="641F2051" w14:textId="1F1AD03E" w:rsidR="00A85F89" w:rsidRPr="00A85F89" w:rsidRDefault="00A85F89">
      <w:pPr>
        <w:pStyle w:val="Caption"/>
        <w:jc w:val="center"/>
        <w:rPr>
          <w:rFonts w:asciiTheme="minorHAnsi" w:hAnsiTheme="minorHAnsi" w:cstheme="minorHAnsi"/>
          <w:szCs w:val="22"/>
          <w:rPrChange w:id="947" w:author="Prince Agarwal" w:date="2014-05-10T17:50:00Z">
            <w:rPr/>
          </w:rPrChange>
        </w:rPr>
        <w:pPrChange w:id="948" w:author="Prince Agarwal" w:date="2014-05-10T17:51:00Z">
          <w:pPr>
            <w:pStyle w:val="BodyText"/>
          </w:pPr>
        </w:pPrChange>
      </w:pPr>
      <w:bookmarkStart w:id="949" w:name="_Toc387508112"/>
      <w:ins w:id="950" w:author="Prince Agarwal" w:date="2014-05-10T17:51:00Z">
        <w:r>
          <w:t xml:space="preserve">Figure </w:t>
        </w:r>
        <w:r>
          <w:fldChar w:fldCharType="begin"/>
        </w:r>
        <w:r>
          <w:instrText xml:space="preserve"> SEQ Figure \* ARABIC </w:instrText>
        </w:r>
      </w:ins>
      <w:r>
        <w:fldChar w:fldCharType="separate"/>
      </w:r>
      <w:ins w:id="951" w:author="Prince Agarwal" w:date="2014-05-10T17:51:00Z">
        <w:r>
          <w:rPr>
            <w:noProof/>
          </w:rPr>
          <w:t>12</w:t>
        </w:r>
        <w:r>
          <w:fldChar w:fldCharType="end"/>
        </w:r>
        <w:r>
          <w:t xml:space="preserve"> : </w:t>
        </w:r>
      </w:ins>
      <w:ins w:id="952" w:author="Prince Agarwal" w:date="2014-05-10T17:50:00Z">
        <w:r w:rsidRPr="00A85F89">
          <w:rPr>
            <w:rFonts w:asciiTheme="minorHAnsi" w:hAnsiTheme="minorHAnsi" w:cstheme="minorHAnsi"/>
            <w:szCs w:val="22"/>
            <w:rPrChange w:id="953" w:author="Prince Agarwal" w:date="2014-05-10T17:50:00Z">
              <w:rPr>
                <w:b/>
              </w:rPr>
            </w:rPrChange>
          </w:rPr>
          <w:t>Reboot from Hems</w:t>
        </w:r>
      </w:ins>
      <w:bookmarkEnd w:id="949"/>
    </w:p>
    <w:p w14:paraId="4E944D9D" w14:textId="77777777" w:rsidR="00B94DAF" w:rsidRDefault="009B2444" w:rsidP="00064C42">
      <w:pPr>
        <w:pStyle w:val="Heading4"/>
        <w:numPr>
          <w:ilvl w:val="2"/>
          <w:numId w:val="38"/>
        </w:numPr>
        <w:ind w:left="720" w:hanging="720"/>
        <w:rPr>
          <w:rFonts w:asciiTheme="minorHAnsi" w:hAnsiTheme="minorHAnsi" w:cstheme="minorHAnsi"/>
          <w:sz w:val="24"/>
          <w:szCs w:val="24"/>
        </w:rPr>
      </w:pPr>
      <w:r>
        <w:rPr>
          <w:rFonts w:asciiTheme="minorHAnsi" w:hAnsiTheme="minorHAnsi" w:cstheme="minorHAnsi"/>
          <w:sz w:val="24"/>
          <w:szCs w:val="24"/>
        </w:rPr>
        <w:lastRenderedPageBreak/>
        <w:t>OAM-Messenger</w:t>
      </w:r>
    </w:p>
    <w:p w14:paraId="4E944D9E" w14:textId="77777777" w:rsidR="00094121" w:rsidRDefault="009B2444" w:rsidP="009F63A1">
      <w:pPr>
        <w:keepNext/>
        <w:rPr>
          <w:rFonts w:asciiTheme="minorHAnsi" w:hAnsiTheme="minorHAnsi" w:cstheme="minorHAnsi"/>
        </w:rPr>
      </w:pPr>
      <w:r>
        <w:rPr>
          <w:rFonts w:asciiTheme="minorHAnsi" w:hAnsiTheme="minorHAnsi" w:cstheme="minorHAnsi"/>
        </w:rPr>
        <w:t>OAM-Messenger</w:t>
      </w:r>
      <w:r w:rsidR="009957C0">
        <w:rPr>
          <w:rFonts w:asciiTheme="minorHAnsi" w:hAnsiTheme="minorHAnsi" w:cstheme="minorHAnsi"/>
        </w:rPr>
        <w:t xml:space="preserve"> is the</w:t>
      </w:r>
      <w:r w:rsidR="00FD09B5" w:rsidRPr="00FD09B5">
        <w:rPr>
          <w:rFonts w:asciiTheme="minorHAnsi" w:hAnsiTheme="minorHAnsi" w:cstheme="minorHAnsi"/>
        </w:rPr>
        <w:t xml:space="preserve"> </w:t>
      </w:r>
      <w:r w:rsidR="00A36A01" w:rsidRPr="00FD09B5">
        <w:rPr>
          <w:rFonts w:asciiTheme="minorHAnsi" w:hAnsiTheme="minorHAnsi" w:cstheme="minorHAnsi"/>
        </w:rPr>
        <w:t>I</w:t>
      </w:r>
      <w:r w:rsidR="00FD09B5">
        <w:rPr>
          <w:rFonts w:asciiTheme="minorHAnsi" w:hAnsiTheme="minorHAnsi" w:cstheme="minorHAnsi"/>
        </w:rPr>
        <w:t>nterface between OAM and Stack Manager.</w:t>
      </w:r>
    </w:p>
    <w:p w14:paraId="4E944D9F" w14:textId="77777777" w:rsidR="00B94DAF" w:rsidRPr="00094121" w:rsidRDefault="00B94DAF" w:rsidP="009F63A1">
      <w:pPr>
        <w:keepNext/>
        <w:jc w:val="both"/>
        <w:rPr>
          <w:rFonts w:asciiTheme="minorHAnsi" w:hAnsiTheme="minorHAnsi" w:cstheme="minorHAnsi"/>
          <w:noProof/>
        </w:rPr>
      </w:pPr>
      <w:r w:rsidRPr="00094121">
        <w:rPr>
          <w:rFonts w:asciiTheme="minorHAnsi" w:hAnsiTheme="minorHAnsi" w:cstheme="minorHAnsi"/>
          <w:noProof/>
        </w:rPr>
        <w:t>During the bring up stage all the entities subscribe to the MIB parameters i</w:t>
      </w:r>
      <w:r w:rsidR="009957C0">
        <w:rPr>
          <w:rFonts w:asciiTheme="minorHAnsi" w:hAnsiTheme="minorHAnsi" w:cstheme="minorHAnsi"/>
          <w:noProof/>
        </w:rPr>
        <w:t>n groups.</w:t>
      </w:r>
      <w:r w:rsidR="009957C0">
        <w:rPr>
          <w:rFonts w:asciiTheme="minorHAnsi" w:hAnsiTheme="minorHAnsi" w:cstheme="minorHAnsi"/>
          <w:noProof/>
        </w:rPr>
        <w:br/>
        <w:t>This is done</w:t>
      </w:r>
      <w:r w:rsidRPr="00094121">
        <w:rPr>
          <w:rFonts w:asciiTheme="minorHAnsi" w:hAnsiTheme="minorHAnsi" w:cstheme="minorHAnsi"/>
          <w:noProof/>
        </w:rPr>
        <w:t xml:space="preserve"> as shown</w:t>
      </w:r>
      <w:r w:rsidR="008927AF">
        <w:rPr>
          <w:rFonts w:asciiTheme="minorHAnsi" w:hAnsiTheme="minorHAnsi" w:cstheme="minorHAnsi"/>
          <w:noProof/>
        </w:rPr>
        <w:t xml:space="preserve"> following image</w:t>
      </w:r>
      <w:r w:rsidRPr="00094121">
        <w:rPr>
          <w:rFonts w:asciiTheme="minorHAnsi" w:hAnsiTheme="minorHAnsi" w:cstheme="minorHAnsi"/>
          <w:noProof/>
        </w:rPr>
        <w:t>.</w:t>
      </w:r>
    </w:p>
    <w:p w14:paraId="4E944DA0" w14:textId="77777777" w:rsidR="00B94DAF" w:rsidRDefault="00B94DAF" w:rsidP="00094121">
      <w:pPr>
        <w:pStyle w:val="BodyText"/>
        <w:jc w:val="both"/>
        <w:rPr>
          <w:rFonts w:asciiTheme="minorHAnsi" w:hAnsiTheme="minorHAnsi" w:cstheme="minorHAnsi"/>
          <w:b/>
          <w:u w:val="single"/>
        </w:rPr>
      </w:pPr>
    </w:p>
    <w:p w14:paraId="4E944DA1" w14:textId="77777777" w:rsidR="00E003B3" w:rsidRDefault="00B94DAF" w:rsidP="00E003B3">
      <w:pPr>
        <w:pStyle w:val="BodyText"/>
        <w:keepNext/>
        <w:jc w:val="both"/>
      </w:pPr>
      <w:r w:rsidRPr="00094121">
        <w:rPr>
          <w:rFonts w:asciiTheme="minorHAnsi" w:hAnsiTheme="minorHAnsi" w:cstheme="minorHAnsi"/>
          <w:noProof/>
        </w:rPr>
        <w:drawing>
          <wp:inline distT="0" distB="0" distL="0" distR="0" wp14:anchorId="4E94500D" wp14:editId="4E94500E">
            <wp:extent cx="5220335" cy="1057910"/>
            <wp:effectExtent l="0" t="0" r="0" b="8890"/>
            <wp:docPr id="2698" name="Picture 2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20335" cy="1057910"/>
                    </a:xfrm>
                    <a:prstGeom prst="rect">
                      <a:avLst/>
                    </a:prstGeom>
                    <a:noFill/>
                    <a:ln>
                      <a:noFill/>
                    </a:ln>
                  </pic:spPr>
                </pic:pic>
              </a:graphicData>
            </a:graphic>
          </wp:inline>
        </w:drawing>
      </w:r>
    </w:p>
    <w:p w14:paraId="4E944DA2" w14:textId="794653C8" w:rsidR="00B94DAF" w:rsidRPr="00094121" w:rsidRDefault="00E003B3">
      <w:pPr>
        <w:pStyle w:val="Caption"/>
        <w:jc w:val="center"/>
        <w:rPr>
          <w:rFonts w:asciiTheme="minorHAnsi" w:hAnsiTheme="minorHAnsi" w:cstheme="minorHAnsi"/>
        </w:rPr>
        <w:pPrChange w:id="954" w:author="Prince Agarwal" w:date="2014-05-10T17:51:00Z">
          <w:pPr>
            <w:pStyle w:val="Caption"/>
            <w:spacing w:before="240"/>
            <w:jc w:val="center"/>
          </w:pPr>
        </w:pPrChange>
      </w:pPr>
      <w:bookmarkStart w:id="955" w:name="_Toc387508113"/>
      <w:del w:id="956" w:author="Prince Agarwal" w:date="2014-05-10T17:34:00Z">
        <w:r w:rsidDel="00DF2F4B">
          <w:delText xml:space="preserve">Figure </w:delText>
        </w:r>
        <w:r w:rsidR="00092E45" w:rsidDel="00DF2F4B">
          <w:fldChar w:fldCharType="begin"/>
        </w:r>
        <w:r w:rsidR="00092E45" w:rsidDel="00DF2F4B">
          <w:delInstrText xml:space="preserve"> SEQ Figure \* ARABIC </w:delInstrText>
        </w:r>
        <w:r w:rsidR="00092E45" w:rsidDel="00DF2F4B">
          <w:fldChar w:fldCharType="separate"/>
        </w:r>
        <w:r w:rsidR="00431B6C" w:rsidDel="00DF2F4B">
          <w:rPr>
            <w:noProof/>
          </w:rPr>
          <w:delText>11</w:delText>
        </w:r>
        <w:r w:rsidR="00092E45" w:rsidDel="00DF2F4B">
          <w:rPr>
            <w:noProof/>
          </w:rPr>
          <w:fldChar w:fldCharType="end"/>
        </w:r>
        <w:r w:rsidR="009F63A1" w:rsidDel="00DF2F4B">
          <w:delText xml:space="preserve">: </w:delText>
        </w:r>
      </w:del>
      <w:ins w:id="957" w:author="Prince Agarwal" w:date="2014-05-10T17:51:00Z">
        <w:r w:rsidR="00BE2497">
          <w:t xml:space="preserve">Figure </w:t>
        </w:r>
        <w:r w:rsidR="00BE2497">
          <w:fldChar w:fldCharType="begin"/>
        </w:r>
        <w:r w:rsidR="00BE2497">
          <w:instrText xml:space="preserve"> SEQ Figure \* ARABIC </w:instrText>
        </w:r>
      </w:ins>
      <w:r w:rsidR="00BE2497">
        <w:fldChar w:fldCharType="separate"/>
      </w:r>
      <w:ins w:id="958" w:author="Prince Agarwal" w:date="2014-05-10T17:51:00Z">
        <w:r w:rsidR="00BE2497">
          <w:rPr>
            <w:noProof/>
          </w:rPr>
          <w:t>13</w:t>
        </w:r>
        <w:r w:rsidR="00BE2497">
          <w:fldChar w:fldCharType="end"/>
        </w:r>
        <w:r w:rsidR="00BE2497">
          <w:t xml:space="preserve"> </w:t>
        </w:r>
      </w:ins>
      <w:ins w:id="959" w:author="Prince Agarwal" w:date="2014-05-10T17:34:00Z">
        <w:r w:rsidR="00DF2F4B">
          <w:t xml:space="preserve">: </w:t>
        </w:r>
      </w:ins>
      <w:r w:rsidR="009B2444">
        <w:t>OAM-Messenger</w:t>
      </w:r>
      <w:bookmarkEnd w:id="955"/>
    </w:p>
    <w:p w14:paraId="4E944DA3" w14:textId="77777777" w:rsidR="00B94DAF" w:rsidRPr="00094121" w:rsidRDefault="00B94DAF" w:rsidP="00094121">
      <w:pPr>
        <w:pStyle w:val="BodyText"/>
        <w:jc w:val="both"/>
        <w:rPr>
          <w:rFonts w:asciiTheme="minorHAnsi" w:hAnsiTheme="minorHAnsi" w:cstheme="minorHAnsi"/>
        </w:rPr>
      </w:pPr>
    </w:p>
    <w:p w14:paraId="4E944DA4" w14:textId="77777777" w:rsidR="00094121" w:rsidRDefault="00B94DAF" w:rsidP="00B97637">
      <w:pPr>
        <w:pStyle w:val="BodyText"/>
        <w:spacing w:line="360" w:lineRule="auto"/>
        <w:rPr>
          <w:rFonts w:asciiTheme="minorHAnsi" w:hAnsiTheme="minorHAnsi" w:cstheme="minorHAnsi"/>
          <w:noProof/>
        </w:rPr>
      </w:pPr>
      <w:r w:rsidRPr="00094121">
        <w:rPr>
          <w:rFonts w:asciiTheme="minorHAnsi" w:hAnsiTheme="minorHAnsi" w:cstheme="minorHAnsi"/>
          <w:noProof/>
        </w:rPr>
        <w:t>The M</w:t>
      </w:r>
      <w:r w:rsidR="009F63A1">
        <w:rPr>
          <w:rFonts w:asciiTheme="minorHAnsi" w:hAnsiTheme="minorHAnsi" w:cstheme="minorHAnsi"/>
          <w:noProof/>
        </w:rPr>
        <w:t>I</w:t>
      </w:r>
      <w:r w:rsidRPr="00094121">
        <w:rPr>
          <w:rFonts w:asciiTheme="minorHAnsi" w:hAnsiTheme="minorHAnsi" w:cstheme="minorHAnsi"/>
          <w:noProof/>
        </w:rPr>
        <w:t>B framework takes care of all the data that is exchanged to attribute cache.</w:t>
      </w:r>
      <w:r w:rsidR="00B97637">
        <w:rPr>
          <w:rFonts w:asciiTheme="minorHAnsi" w:hAnsiTheme="minorHAnsi" w:cstheme="minorHAnsi"/>
          <w:noProof/>
        </w:rPr>
        <w:t xml:space="preserve"> </w:t>
      </w:r>
      <w:r w:rsidRPr="00094121">
        <w:rPr>
          <w:rFonts w:asciiTheme="minorHAnsi" w:hAnsiTheme="minorHAnsi" w:cstheme="minorHAnsi"/>
          <w:noProof/>
        </w:rPr>
        <w:t xml:space="preserve">Once the data </w:t>
      </w:r>
      <w:r w:rsidR="009F63A1">
        <w:rPr>
          <w:rFonts w:asciiTheme="minorHAnsi" w:hAnsiTheme="minorHAnsi" w:cstheme="minorHAnsi"/>
          <w:noProof/>
        </w:rPr>
        <w:t>i</w:t>
      </w:r>
      <w:r w:rsidRPr="00094121">
        <w:rPr>
          <w:rFonts w:asciiTheme="minorHAnsi" w:hAnsiTheme="minorHAnsi" w:cstheme="minorHAnsi"/>
          <w:noProof/>
        </w:rPr>
        <w:t xml:space="preserve">s updated in the cache, there is an indication </w:t>
      </w:r>
      <w:r w:rsidRPr="00094121">
        <w:rPr>
          <w:rFonts w:asciiTheme="minorHAnsi" w:hAnsiTheme="minorHAnsi" w:cstheme="minorHAnsi"/>
        </w:rPr>
        <w:t>MIB_SUBSCRIBE_ATTRIBUTES_IND which triggers a necessary handle function. This function is a</w:t>
      </w:r>
      <w:r w:rsidRPr="00094121">
        <w:rPr>
          <w:rFonts w:asciiTheme="minorHAnsi" w:hAnsiTheme="minorHAnsi" w:cstheme="minorHAnsi"/>
          <w:noProof/>
        </w:rPr>
        <w:t>s per the group</w:t>
      </w:r>
      <w:r w:rsidR="000C40A1">
        <w:rPr>
          <w:rFonts w:asciiTheme="minorHAnsi" w:hAnsiTheme="minorHAnsi" w:cstheme="minorHAnsi"/>
          <w:noProof/>
        </w:rPr>
        <w:t xml:space="preserve"> </w:t>
      </w:r>
      <w:r w:rsidRPr="00094121">
        <w:rPr>
          <w:rFonts w:asciiTheme="minorHAnsi" w:hAnsiTheme="minorHAnsi" w:cstheme="minorHAnsi"/>
          <w:noProof/>
        </w:rPr>
        <w:t>(which is nothing but Subs</w:t>
      </w:r>
      <w:r w:rsidR="005F7918">
        <w:rPr>
          <w:rFonts w:asciiTheme="minorHAnsi" w:hAnsiTheme="minorHAnsi" w:cstheme="minorHAnsi"/>
          <w:noProof/>
        </w:rPr>
        <w:t>cription ID). This function</w:t>
      </w:r>
      <w:r w:rsidRPr="00094121">
        <w:rPr>
          <w:rFonts w:asciiTheme="minorHAnsi" w:hAnsiTheme="minorHAnsi" w:cstheme="minorHAnsi"/>
          <w:noProof/>
        </w:rPr>
        <w:t xml:space="preserve"> </w:t>
      </w:r>
      <w:r w:rsidR="009F63A1">
        <w:rPr>
          <w:rFonts w:asciiTheme="minorHAnsi" w:hAnsiTheme="minorHAnsi" w:cstheme="minorHAnsi"/>
          <w:noProof/>
        </w:rPr>
        <w:t>sets</w:t>
      </w:r>
      <w:r w:rsidRPr="00094121">
        <w:rPr>
          <w:rFonts w:asciiTheme="minorHAnsi" w:hAnsiTheme="minorHAnsi" w:cstheme="minorHAnsi"/>
          <w:noProof/>
        </w:rPr>
        <w:t xml:space="preserve"> the value in the required structures using a GetMibCache().GetMibAttribute(Param_name,</w:t>
      </w:r>
      <w:r w:rsidR="00B97637">
        <w:rPr>
          <w:rFonts w:asciiTheme="minorHAnsi" w:hAnsiTheme="minorHAnsi" w:cstheme="minorHAnsi"/>
          <w:noProof/>
        </w:rPr>
        <w:t xml:space="preserve"> </w:t>
      </w:r>
      <w:r w:rsidRPr="00094121">
        <w:rPr>
          <w:rFonts w:asciiTheme="minorHAnsi" w:hAnsiTheme="minorHAnsi" w:cstheme="minorHAnsi"/>
          <w:noProof/>
        </w:rPr>
        <w:t xml:space="preserve">variable_name). </w:t>
      </w:r>
    </w:p>
    <w:p w14:paraId="4E944DA5" w14:textId="77777777" w:rsidR="00094121" w:rsidRDefault="00B94DAF" w:rsidP="00094121">
      <w:pPr>
        <w:pStyle w:val="BodyText"/>
        <w:spacing w:line="360" w:lineRule="auto"/>
        <w:jc w:val="both"/>
        <w:rPr>
          <w:rFonts w:asciiTheme="minorHAnsi" w:hAnsiTheme="minorHAnsi" w:cstheme="minorHAnsi"/>
          <w:noProof/>
        </w:rPr>
      </w:pPr>
      <w:r w:rsidRPr="00094121">
        <w:rPr>
          <w:rFonts w:asciiTheme="minorHAnsi" w:hAnsiTheme="minorHAnsi" w:cstheme="minorHAnsi"/>
          <w:noProof/>
        </w:rPr>
        <w:br/>
        <w:t xml:space="preserve">Since this writing of values is done as part of the Handle functions, necessary structures </w:t>
      </w:r>
      <w:r w:rsidR="00E73861">
        <w:rPr>
          <w:rFonts w:asciiTheme="minorHAnsi" w:hAnsiTheme="minorHAnsi" w:cstheme="minorHAnsi"/>
          <w:noProof/>
        </w:rPr>
        <w:t>are</w:t>
      </w:r>
      <w:r w:rsidRPr="00094121">
        <w:rPr>
          <w:rFonts w:asciiTheme="minorHAnsi" w:hAnsiTheme="minorHAnsi" w:cstheme="minorHAnsi"/>
          <w:noProof/>
        </w:rPr>
        <w:t xml:space="preserve"> written </w:t>
      </w:r>
      <w:r w:rsidR="005F7918">
        <w:rPr>
          <w:rFonts w:asciiTheme="minorHAnsi" w:hAnsiTheme="minorHAnsi" w:cstheme="minorHAnsi"/>
          <w:noProof/>
        </w:rPr>
        <w:t>as part of the interface</w:t>
      </w:r>
      <w:r w:rsidR="00B97637">
        <w:rPr>
          <w:rFonts w:asciiTheme="minorHAnsi" w:hAnsiTheme="minorHAnsi" w:cstheme="minorHAnsi"/>
          <w:noProof/>
        </w:rPr>
        <w:t>.</w:t>
      </w:r>
      <w:r w:rsidR="005F7918">
        <w:rPr>
          <w:rFonts w:asciiTheme="minorHAnsi" w:hAnsiTheme="minorHAnsi" w:cstheme="minorHAnsi"/>
          <w:noProof/>
        </w:rPr>
        <w:t xml:space="preserve"> </w:t>
      </w:r>
      <w:r w:rsidR="00B97637">
        <w:rPr>
          <w:rFonts w:asciiTheme="minorHAnsi" w:hAnsiTheme="minorHAnsi" w:cstheme="minorHAnsi"/>
          <w:noProof/>
        </w:rPr>
        <w:t>W</w:t>
      </w:r>
      <w:r w:rsidRPr="00094121">
        <w:rPr>
          <w:rFonts w:asciiTheme="minorHAnsi" w:hAnsiTheme="minorHAnsi" w:cstheme="minorHAnsi"/>
          <w:noProof/>
        </w:rPr>
        <w:t xml:space="preserve">hen </w:t>
      </w:r>
      <w:r w:rsidR="005F7918">
        <w:rPr>
          <w:rFonts w:asciiTheme="minorHAnsi" w:hAnsiTheme="minorHAnsi" w:cstheme="minorHAnsi"/>
          <w:noProof/>
        </w:rPr>
        <w:t>a handle function is called</w:t>
      </w:r>
      <w:r w:rsidR="00B97637">
        <w:rPr>
          <w:rFonts w:asciiTheme="minorHAnsi" w:hAnsiTheme="minorHAnsi" w:cstheme="minorHAnsi"/>
          <w:noProof/>
        </w:rPr>
        <w:t>,</w:t>
      </w:r>
      <w:r w:rsidRPr="00094121">
        <w:rPr>
          <w:rFonts w:asciiTheme="minorHAnsi" w:hAnsiTheme="minorHAnsi" w:cstheme="minorHAnsi"/>
          <w:noProof/>
        </w:rPr>
        <w:t xml:space="preserve"> it </w:t>
      </w:r>
      <w:r w:rsidR="005F7918">
        <w:rPr>
          <w:rFonts w:asciiTheme="minorHAnsi" w:hAnsiTheme="minorHAnsi" w:cstheme="minorHAnsi"/>
          <w:noProof/>
        </w:rPr>
        <w:t>write</w:t>
      </w:r>
      <w:r w:rsidR="00B97637">
        <w:rPr>
          <w:rFonts w:asciiTheme="minorHAnsi" w:hAnsiTheme="minorHAnsi" w:cstheme="minorHAnsi"/>
          <w:noProof/>
        </w:rPr>
        <w:t>s</w:t>
      </w:r>
      <w:r w:rsidRPr="00094121">
        <w:rPr>
          <w:rFonts w:asciiTheme="minorHAnsi" w:hAnsiTheme="minorHAnsi" w:cstheme="minorHAnsi"/>
          <w:noProof/>
        </w:rPr>
        <w:t xml:space="preserve"> for the mentiond interface C structures</w:t>
      </w:r>
      <w:r w:rsidR="00094121">
        <w:rPr>
          <w:rFonts w:asciiTheme="minorHAnsi" w:hAnsiTheme="minorHAnsi" w:cstheme="minorHAnsi"/>
          <w:noProof/>
        </w:rPr>
        <w:t xml:space="preserve"> </w:t>
      </w:r>
      <w:r w:rsidRPr="00094121">
        <w:rPr>
          <w:rFonts w:asciiTheme="minorHAnsi" w:hAnsiTheme="minorHAnsi" w:cstheme="minorHAnsi"/>
          <w:noProof/>
        </w:rPr>
        <w:t>as</w:t>
      </w:r>
      <w:r w:rsidR="00094121">
        <w:rPr>
          <w:rFonts w:asciiTheme="minorHAnsi" w:hAnsiTheme="minorHAnsi" w:cstheme="minorHAnsi"/>
          <w:noProof/>
        </w:rPr>
        <w:t xml:space="preserve"> </w:t>
      </w:r>
      <w:r w:rsidRPr="00094121">
        <w:rPr>
          <w:rFonts w:asciiTheme="minorHAnsi" w:hAnsiTheme="minorHAnsi" w:cstheme="minorHAnsi"/>
          <w:noProof/>
        </w:rPr>
        <w:t>well.</w:t>
      </w:r>
    </w:p>
    <w:p w14:paraId="4E944DA6" w14:textId="77777777" w:rsidR="00B94DAF" w:rsidRDefault="00B94DAF" w:rsidP="00094121">
      <w:pPr>
        <w:pStyle w:val="BodyText"/>
        <w:spacing w:line="360" w:lineRule="auto"/>
        <w:jc w:val="both"/>
        <w:rPr>
          <w:rFonts w:asciiTheme="minorHAnsi" w:hAnsiTheme="minorHAnsi" w:cstheme="minorHAnsi"/>
          <w:noProof/>
        </w:rPr>
      </w:pPr>
      <w:r w:rsidRPr="00094121">
        <w:rPr>
          <w:rFonts w:asciiTheme="minorHAnsi" w:hAnsiTheme="minorHAnsi" w:cstheme="minorHAnsi"/>
          <w:noProof/>
        </w:rPr>
        <w:br/>
        <w:t>By the time HeNB is spawned, it waits for ADMIN_STATE attribute to be set to unlock to start its transactions</w:t>
      </w:r>
      <w:r w:rsidR="000C40A1">
        <w:rPr>
          <w:rFonts w:asciiTheme="minorHAnsi" w:hAnsiTheme="minorHAnsi" w:cstheme="minorHAnsi"/>
          <w:noProof/>
        </w:rPr>
        <w:t>,</w:t>
      </w:r>
      <w:r w:rsidR="008927AF">
        <w:rPr>
          <w:rFonts w:asciiTheme="minorHAnsi" w:hAnsiTheme="minorHAnsi" w:cstheme="minorHAnsi"/>
          <w:noProof/>
        </w:rPr>
        <w:t xml:space="preserve"> since the Messenger</w:t>
      </w:r>
      <w:r w:rsidRPr="00094121">
        <w:rPr>
          <w:rFonts w:asciiTheme="minorHAnsi" w:hAnsiTheme="minorHAnsi" w:cstheme="minorHAnsi"/>
          <w:noProof/>
        </w:rPr>
        <w:t xml:space="preserve"> </w:t>
      </w:r>
      <w:r w:rsidR="009F63A1">
        <w:rPr>
          <w:rFonts w:asciiTheme="minorHAnsi" w:hAnsiTheme="minorHAnsi" w:cstheme="minorHAnsi"/>
          <w:noProof/>
        </w:rPr>
        <w:t>is</w:t>
      </w:r>
      <w:r w:rsidRPr="00094121">
        <w:rPr>
          <w:rFonts w:asciiTheme="minorHAnsi" w:hAnsiTheme="minorHAnsi" w:cstheme="minorHAnsi"/>
          <w:noProof/>
        </w:rPr>
        <w:t xml:space="preserve"> subscribed for this parameter as part of M</w:t>
      </w:r>
      <w:r w:rsidR="009F63A1">
        <w:rPr>
          <w:rFonts w:asciiTheme="minorHAnsi" w:hAnsiTheme="minorHAnsi" w:cstheme="minorHAnsi"/>
          <w:noProof/>
        </w:rPr>
        <w:t>I</w:t>
      </w:r>
      <w:r w:rsidRPr="00094121">
        <w:rPr>
          <w:rFonts w:asciiTheme="minorHAnsi" w:hAnsiTheme="minorHAnsi" w:cstheme="minorHAnsi"/>
          <w:noProof/>
        </w:rPr>
        <w:t xml:space="preserve">B. Until the LTE_FAP_ADMIN_STATE parameter is updated in the MibAttributeCache, no </w:t>
      </w:r>
      <w:r w:rsidR="009F63A1">
        <w:rPr>
          <w:rFonts w:asciiTheme="minorHAnsi" w:hAnsiTheme="minorHAnsi" w:cstheme="minorHAnsi"/>
          <w:noProof/>
        </w:rPr>
        <w:t>s</w:t>
      </w:r>
      <w:r w:rsidRPr="00094121">
        <w:rPr>
          <w:rFonts w:asciiTheme="minorHAnsi" w:hAnsiTheme="minorHAnsi" w:cstheme="minorHAnsi"/>
          <w:noProof/>
        </w:rPr>
        <w:t xml:space="preserve">ubscriptions are handled. When the LTE_FAP_ADMIN_STATE case is triggered, it calls all the “handle” functions which then start mapping the data to the respective </w:t>
      </w:r>
      <w:r w:rsidR="000C40A1">
        <w:rPr>
          <w:rFonts w:asciiTheme="minorHAnsi" w:hAnsiTheme="minorHAnsi" w:cstheme="minorHAnsi"/>
          <w:noProof/>
        </w:rPr>
        <w:t>“</w:t>
      </w:r>
      <w:r w:rsidRPr="00094121">
        <w:rPr>
          <w:rFonts w:asciiTheme="minorHAnsi" w:hAnsiTheme="minorHAnsi" w:cstheme="minorHAnsi"/>
          <w:noProof/>
        </w:rPr>
        <w:t xml:space="preserve">C </w:t>
      </w:r>
      <w:r w:rsidR="000C40A1">
        <w:rPr>
          <w:rFonts w:asciiTheme="minorHAnsi" w:hAnsiTheme="minorHAnsi" w:cstheme="minorHAnsi"/>
          <w:noProof/>
        </w:rPr>
        <w:t>“</w:t>
      </w:r>
      <w:r w:rsidRPr="00094121">
        <w:rPr>
          <w:rFonts w:asciiTheme="minorHAnsi" w:hAnsiTheme="minorHAnsi" w:cstheme="minorHAnsi"/>
          <w:noProof/>
        </w:rPr>
        <w:t>structures as mentioned in the interface file. Once the mapping is complete a function ca</w:t>
      </w:r>
      <w:r w:rsidR="00094121">
        <w:rPr>
          <w:rFonts w:asciiTheme="minorHAnsi" w:hAnsiTheme="minorHAnsi" w:cstheme="minorHAnsi"/>
          <w:noProof/>
        </w:rPr>
        <w:t>ll is made to SMM</w:t>
      </w:r>
      <w:r w:rsidR="000C40A1">
        <w:rPr>
          <w:rFonts w:asciiTheme="minorHAnsi" w:hAnsiTheme="minorHAnsi" w:cstheme="minorHAnsi"/>
          <w:noProof/>
        </w:rPr>
        <w:t xml:space="preserve"> </w:t>
      </w:r>
      <w:r w:rsidR="00094121">
        <w:rPr>
          <w:rFonts w:asciiTheme="minorHAnsi" w:hAnsiTheme="minorHAnsi" w:cstheme="minorHAnsi"/>
          <w:noProof/>
        </w:rPr>
        <w:t xml:space="preserve">(eNodeB </w:t>
      </w:r>
      <w:r w:rsidR="000C40A1">
        <w:rPr>
          <w:rFonts w:asciiTheme="minorHAnsi" w:hAnsiTheme="minorHAnsi" w:cstheme="minorHAnsi"/>
          <w:noProof/>
        </w:rPr>
        <w:t>Application</w:t>
      </w:r>
      <w:r w:rsidR="00094121">
        <w:rPr>
          <w:rFonts w:asciiTheme="minorHAnsi" w:hAnsiTheme="minorHAnsi" w:cstheme="minorHAnsi"/>
          <w:noProof/>
        </w:rPr>
        <w:t>).</w:t>
      </w:r>
    </w:p>
    <w:p w14:paraId="4E944DA7" w14:textId="77777777" w:rsidR="00094121" w:rsidRPr="00094121" w:rsidRDefault="00094121" w:rsidP="00094121">
      <w:pPr>
        <w:pStyle w:val="BodyText"/>
        <w:spacing w:line="360" w:lineRule="auto"/>
        <w:jc w:val="both"/>
        <w:rPr>
          <w:rFonts w:asciiTheme="minorHAnsi" w:hAnsiTheme="minorHAnsi" w:cstheme="minorHAnsi"/>
          <w:noProof/>
        </w:rPr>
      </w:pPr>
    </w:p>
    <w:p w14:paraId="4E944DA8" w14:textId="77777777" w:rsidR="00B94DAF" w:rsidRPr="00094121" w:rsidRDefault="00B94DAF" w:rsidP="00094121">
      <w:pPr>
        <w:pStyle w:val="BodyText"/>
        <w:spacing w:line="360" w:lineRule="auto"/>
        <w:jc w:val="both"/>
        <w:rPr>
          <w:rFonts w:asciiTheme="minorHAnsi" w:hAnsiTheme="minorHAnsi" w:cstheme="minorHAnsi"/>
          <w:noProof/>
        </w:rPr>
      </w:pPr>
      <w:r w:rsidRPr="00094121">
        <w:rPr>
          <w:rFonts w:asciiTheme="minorHAnsi" w:hAnsiTheme="minorHAnsi" w:cstheme="minorHAnsi"/>
          <w:noProof/>
        </w:rPr>
        <w:t>MiBCache</w:t>
      </w:r>
      <w:r w:rsidR="008927AF">
        <w:rPr>
          <w:rFonts w:asciiTheme="minorHAnsi" w:hAnsiTheme="minorHAnsi" w:cstheme="minorHAnsi"/>
          <w:noProof/>
        </w:rPr>
        <w:t xml:space="preserve"> </w:t>
      </w:r>
      <w:r w:rsidRPr="00094121">
        <w:rPr>
          <w:rFonts w:asciiTheme="minorHAnsi" w:hAnsiTheme="minorHAnsi" w:cstheme="minorHAnsi"/>
          <w:noProof/>
        </w:rPr>
        <w:t>(or MiBAttrCache) is a subset of the parameters of the MiB which are populated when they are subscribed for it by any entity.</w:t>
      </w:r>
    </w:p>
    <w:p w14:paraId="4E944DA9" w14:textId="77777777" w:rsidR="00E73861" w:rsidRDefault="00E73861">
      <w:pPr>
        <w:spacing w:before="240"/>
        <w:ind w:left="360" w:hanging="360"/>
        <w:rPr>
          <w:rFonts w:asciiTheme="minorHAnsi" w:hAnsiTheme="minorHAnsi" w:cstheme="minorHAnsi"/>
          <w:bCs/>
          <w:noProof/>
          <w:color w:val="000000"/>
          <w:szCs w:val="20"/>
        </w:rPr>
      </w:pPr>
    </w:p>
    <w:p w14:paraId="4E944DAA" w14:textId="77777777" w:rsidR="00B94DAF" w:rsidRPr="000C40A1" w:rsidRDefault="00B94DAF" w:rsidP="00B94DAF">
      <w:pPr>
        <w:pStyle w:val="BodyText"/>
        <w:rPr>
          <w:rFonts w:asciiTheme="minorHAnsi" w:hAnsiTheme="minorHAnsi" w:cstheme="minorHAnsi"/>
          <w:noProof/>
        </w:rPr>
      </w:pPr>
      <w:r w:rsidRPr="000C40A1">
        <w:rPr>
          <w:rFonts w:asciiTheme="minorHAnsi" w:hAnsiTheme="minorHAnsi" w:cstheme="minorHAnsi"/>
          <w:noProof/>
        </w:rPr>
        <w:t>The subscription I</w:t>
      </w:r>
      <w:r w:rsidR="00E73861">
        <w:rPr>
          <w:rFonts w:asciiTheme="minorHAnsi" w:hAnsiTheme="minorHAnsi" w:cstheme="minorHAnsi"/>
          <w:noProof/>
        </w:rPr>
        <w:t>D</w:t>
      </w:r>
      <w:r w:rsidRPr="000C40A1">
        <w:rPr>
          <w:rFonts w:asciiTheme="minorHAnsi" w:hAnsiTheme="minorHAnsi" w:cstheme="minorHAnsi"/>
          <w:noProof/>
        </w:rPr>
        <w:t xml:space="preserve">s </w:t>
      </w:r>
      <w:r w:rsidR="000C40A1" w:rsidRPr="000C40A1">
        <w:rPr>
          <w:rFonts w:asciiTheme="minorHAnsi" w:hAnsiTheme="minorHAnsi" w:cstheme="minorHAnsi"/>
          <w:noProof/>
        </w:rPr>
        <w:t>used are</w:t>
      </w:r>
      <w:r w:rsidR="009F63A1">
        <w:rPr>
          <w:rFonts w:asciiTheme="minorHAnsi" w:hAnsiTheme="minorHAnsi" w:cstheme="minorHAnsi"/>
          <w:noProof/>
        </w:rPr>
        <w:t>:</w:t>
      </w:r>
    </w:p>
    <w:p w14:paraId="4E944DAB" w14:textId="77777777" w:rsidR="00B94DAF" w:rsidRPr="000C40A1" w:rsidRDefault="00B94DAF" w:rsidP="00064C42">
      <w:pPr>
        <w:pStyle w:val="BodyText"/>
        <w:numPr>
          <w:ilvl w:val="0"/>
          <w:numId w:val="37"/>
        </w:numPr>
        <w:rPr>
          <w:rFonts w:asciiTheme="minorHAnsi" w:hAnsiTheme="minorHAnsi" w:cstheme="minorHAnsi"/>
          <w:noProof/>
        </w:rPr>
      </w:pPr>
      <w:r w:rsidRPr="000C40A1">
        <w:rPr>
          <w:rFonts w:asciiTheme="minorHAnsi" w:hAnsiTheme="minorHAnsi" w:cstheme="minorHAnsi"/>
          <w:noProof/>
        </w:rPr>
        <w:t>LTE_SUBSCRIPTION_INITIAL_CFG</w:t>
      </w:r>
    </w:p>
    <w:p w14:paraId="4E944DAC" w14:textId="77777777" w:rsidR="00B94DAF" w:rsidRPr="000C40A1" w:rsidRDefault="00B94DAF" w:rsidP="00064C42">
      <w:pPr>
        <w:pStyle w:val="BodyText"/>
        <w:numPr>
          <w:ilvl w:val="0"/>
          <w:numId w:val="37"/>
        </w:numPr>
        <w:rPr>
          <w:rFonts w:asciiTheme="minorHAnsi" w:hAnsiTheme="minorHAnsi" w:cstheme="minorHAnsi"/>
          <w:noProof/>
        </w:rPr>
      </w:pPr>
      <w:r w:rsidRPr="000C40A1">
        <w:rPr>
          <w:rFonts w:asciiTheme="minorHAnsi" w:hAnsiTheme="minorHAnsi" w:cstheme="minorHAnsi"/>
          <w:noProof/>
        </w:rPr>
        <w:t>LTE_SUBSCRIPTION_ADMIN_STATE</w:t>
      </w:r>
    </w:p>
    <w:p w14:paraId="4E944DAD" w14:textId="77777777" w:rsidR="00B94DAF" w:rsidRDefault="006D68D2" w:rsidP="00B94DAF">
      <w:pPr>
        <w:pStyle w:val="BodyText"/>
        <w:rPr>
          <w:noProof/>
        </w:rPr>
      </w:pPr>
      <w:r>
        <w:rPr>
          <w:noProof/>
        </w:rPr>
        <w:lastRenderedPageBreak/>
        <w:drawing>
          <wp:inline distT="0" distB="0" distL="0" distR="0" wp14:anchorId="4E94500F" wp14:editId="4E945010">
            <wp:extent cx="6648450" cy="5238750"/>
            <wp:effectExtent l="0" t="0" r="0" b="0"/>
            <wp:docPr id="2696" name="Picture 2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8450" cy="5238750"/>
                    </a:xfrm>
                    <a:prstGeom prst="rect">
                      <a:avLst/>
                    </a:prstGeom>
                    <a:noFill/>
                    <a:ln>
                      <a:noFill/>
                    </a:ln>
                  </pic:spPr>
                </pic:pic>
              </a:graphicData>
            </a:graphic>
          </wp:inline>
        </w:drawing>
      </w:r>
    </w:p>
    <w:p w14:paraId="4E944DAE" w14:textId="57849246" w:rsidR="009F63A1" w:rsidRDefault="003C6A75" w:rsidP="00BE2497">
      <w:pPr>
        <w:pStyle w:val="Caption"/>
        <w:jc w:val="center"/>
        <w:rPr>
          <w:noProof/>
        </w:rPr>
      </w:pPr>
      <w:bookmarkStart w:id="960" w:name="_Toc387508114"/>
      <w:del w:id="961" w:author="Prince Agarwal" w:date="2014-05-10T17:35:00Z">
        <w:r w:rsidRPr="003C6A75" w:rsidDel="00DF2F4B">
          <w:rPr>
            <w:rFonts w:asciiTheme="minorHAnsi" w:hAnsiTheme="minorHAnsi" w:cstheme="minorHAnsi"/>
            <w:sz w:val="22"/>
            <w:szCs w:val="22"/>
          </w:rPr>
          <w:delText xml:space="preserve">Figure </w:delText>
        </w:r>
        <w:r w:rsidRPr="003C6A75" w:rsidDel="00DF2F4B">
          <w:rPr>
            <w:rFonts w:asciiTheme="minorHAnsi" w:hAnsiTheme="minorHAnsi" w:cstheme="minorHAnsi"/>
            <w:sz w:val="22"/>
            <w:szCs w:val="22"/>
          </w:rPr>
          <w:fldChar w:fldCharType="begin"/>
        </w:r>
        <w:r w:rsidRPr="003C6A75" w:rsidDel="00DF2F4B">
          <w:rPr>
            <w:rFonts w:asciiTheme="minorHAnsi" w:hAnsiTheme="minorHAnsi" w:cstheme="minorHAnsi"/>
            <w:sz w:val="22"/>
            <w:szCs w:val="22"/>
          </w:rPr>
          <w:delInstrText xml:space="preserve"> SEQ Figure \* ARABIC </w:delInstrText>
        </w:r>
        <w:r w:rsidRPr="003C6A75" w:rsidDel="00DF2F4B">
          <w:rPr>
            <w:rFonts w:asciiTheme="minorHAnsi" w:hAnsiTheme="minorHAnsi" w:cstheme="minorHAnsi"/>
            <w:sz w:val="22"/>
            <w:szCs w:val="22"/>
          </w:rPr>
          <w:fldChar w:fldCharType="separate"/>
        </w:r>
        <w:r w:rsidR="00431B6C" w:rsidDel="00DF2F4B">
          <w:rPr>
            <w:rFonts w:asciiTheme="minorHAnsi" w:hAnsiTheme="minorHAnsi" w:cstheme="minorHAnsi"/>
            <w:noProof/>
            <w:sz w:val="22"/>
            <w:szCs w:val="22"/>
          </w:rPr>
          <w:delText>12</w:delText>
        </w:r>
        <w:r w:rsidRPr="003C6A75" w:rsidDel="00DF2F4B">
          <w:rPr>
            <w:rFonts w:asciiTheme="minorHAnsi" w:hAnsiTheme="minorHAnsi" w:cstheme="minorHAnsi"/>
            <w:sz w:val="22"/>
            <w:szCs w:val="22"/>
          </w:rPr>
          <w:fldChar w:fldCharType="end"/>
        </w:r>
        <w:r w:rsidR="009F63A1" w:rsidDel="00DF2F4B">
          <w:rPr>
            <w:rFonts w:asciiTheme="minorHAnsi" w:hAnsiTheme="minorHAnsi" w:cstheme="minorHAnsi"/>
            <w:sz w:val="22"/>
            <w:szCs w:val="22"/>
          </w:rPr>
          <w:delText>:</w:delText>
        </w:r>
        <w:r w:rsidRPr="003C6A75" w:rsidDel="00DF2F4B">
          <w:rPr>
            <w:rFonts w:asciiTheme="minorHAnsi" w:hAnsiTheme="minorHAnsi" w:cstheme="minorHAnsi"/>
            <w:sz w:val="22"/>
            <w:szCs w:val="22"/>
          </w:rPr>
          <w:delText xml:space="preserve"> </w:delText>
        </w:r>
      </w:del>
      <w:ins w:id="962" w:author="Prince Agarwal" w:date="2014-05-10T17:52:00Z">
        <w:r w:rsidR="00BE2497">
          <w:t xml:space="preserve">Figure </w:t>
        </w:r>
        <w:r w:rsidR="00BE2497">
          <w:fldChar w:fldCharType="begin"/>
        </w:r>
        <w:r w:rsidR="00BE2497">
          <w:instrText xml:space="preserve"> SEQ Figure \* ARABIC </w:instrText>
        </w:r>
      </w:ins>
      <w:r w:rsidR="00BE2497">
        <w:fldChar w:fldCharType="separate"/>
      </w:r>
      <w:ins w:id="963" w:author="Prince Agarwal" w:date="2014-05-10T17:52:00Z">
        <w:r w:rsidR="00BE2497">
          <w:rPr>
            <w:noProof/>
          </w:rPr>
          <w:t>14</w:t>
        </w:r>
        <w:r w:rsidR="00BE2497">
          <w:fldChar w:fldCharType="end"/>
        </w:r>
        <w:r w:rsidR="00BE2497">
          <w:t xml:space="preserve"> : </w:t>
        </w:r>
      </w:ins>
      <w:r w:rsidRPr="003C6A75">
        <w:rPr>
          <w:rFonts w:asciiTheme="minorHAnsi" w:hAnsiTheme="minorHAnsi" w:cstheme="minorHAnsi"/>
          <w:sz w:val="22"/>
          <w:szCs w:val="22"/>
        </w:rPr>
        <w:t xml:space="preserve">Parameter handling in </w:t>
      </w:r>
      <w:r w:rsidR="009B2444">
        <w:rPr>
          <w:rFonts w:asciiTheme="minorHAnsi" w:hAnsiTheme="minorHAnsi" w:cstheme="minorHAnsi"/>
          <w:sz w:val="22"/>
          <w:szCs w:val="22"/>
        </w:rPr>
        <w:t>OAM-Messenger</w:t>
      </w:r>
      <w:bookmarkEnd w:id="960"/>
    </w:p>
    <w:p w14:paraId="4E944DAF" w14:textId="05DBACE5" w:rsidR="00382E4D" w:rsidRDefault="00BE2497" w:rsidP="003C6A75">
      <w:pPr>
        <w:pStyle w:val="Caption"/>
        <w:jc w:val="center"/>
        <w:rPr>
          <w:noProof/>
        </w:rPr>
      </w:pPr>
      <w:ins w:id="964" w:author="Prince Agarwal" w:date="2014-05-10T17:52:00Z">
        <w:r>
          <w:rPr>
            <w:noProof/>
          </w:rPr>
          <w:t xml:space="preserve"> </w:t>
        </w:r>
      </w:ins>
      <w:r w:rsidR="00382E4D">
        <w:rPr>
          <w:noProof/>
        </w:rPr>
        <w:br w:type="page"/>
      </w:r>
    </w:p>
    <w:p w14:paraId="4E944DB0" w14:textId="0AD68EBF" w:rsidR="00B94DAF" w:rsidRPr="0065789A" w:rsidDel="00DF2F4B" w:rsidRDefault="00382E4D" w:rsidP="00064C42">
      <w:pPr>
        <w:pStyle w:val="Heading4"/>
        <w:rPr>
          <w:rFonts w:asciiTheme="minorHAnsi" w:hAnsiTheme="minorHAnsi" w:cstheme="minorHAnsi"/>
          <w:noProof/>
          <w:sz w:val="22"/>
          <w:szCs w:val="22"/>
        </w:rPr>
      </w:pPr>
      <w:moveFromRangeStart w:id="965" w:author="Prince Agarwal" w:date="2014-05-10T17:32:00Z" w:name="move387506490"/>
      <w:moveFrom w:id="966" w:author="Prince Agarwal" w:date="2014-05-10T17:32:00Z">
        <w:r w:rsidRPr="0065789A" w:rsidDel="00DF2F4B">
          <w:rPr>
            <w:rFonts w:asciiTheme="minorHAnsi" w:hAnsiTheme="minorHAnsi" w:cstheme="minorHAnsi"/>
            <w:noProof/>
            <w:sz w:val="22"/>
            <w:szCs w:val="22"/>
          </w:rPr>
          <w:lastRenderedPageBreak/>
          <w:t xml:space="preserve">Sequence diagram for </w:t>
        </w:r>
        <w:r w:rsidR="00EA751F" w:rsidRPr="0065789A" w:rsidDel="00DF2F4B">
          <w:rPr>
            <w:rFonts w:asciiTheme="minorHAnsi" w:hAnsiTheme="minorHAnsi" w:cstheme="minorHAnsi"/>
            <w:noProof/>
            <w:sz w:val="22"/>
            <w:szCs w:val="22"/>
          </w:rPr>
          <w:t xml:space="preserve">Get Parameter Value and </w:t>
        </w:r>
        <w:r w:rsidRPr="0065789A" w:rsidDel="00DF2F4B">
          <w:rPr>
            <w:rFonts w:asciiTheme="minorHAnsi" w:hAnsiTheme="minorHAnsi" w:cstheme="minorHAnsi"/>
            <w:noProof/>
            <w:sz w:val="22"/>
            <w:szCs w:val="22"/>
          </w:rPr>
          <w:t>Set Parameter</w:t>
        </w:r>
        <w:r w:rsidR="00EA751F" w:rsidRPr="0065789A" w:rsidDel="00DF2F4B">
          <w:rPr>
            <w:rFonts w:asciiTheme="minorHAnsi" w:hAnsiTheme="minorHAnsi" w:cstheme="minorHAnsi"/>
            <w:noProof/>
            <w:sz w:val="22"/>
            <w:szCs w:val="22"/>
          </w:rPr>
          <w:t xml:space="preserve"> Value</w:t>
        </w:r>
      </w:moveFrom>
      <w:bookmarkStart w:id="967" w:name="_Toc387506745"/>
      <w:bookmarkEnd w:id="967"/>
    </w:p>
    <w:p w14:paraId="4E944DB1" w14:textId="1503560A" w:rsidR="00B94DAF" w:rsidDel="00DF2F4B" w:rsidRDefault="00B94DAF" w:rsidP="00B94DAF">
      <w:pPr>
        <w:pStyle w:val="BodyText"/>
        <w:rPr>
          <w:rFonts w:asciiTheme="minorHAnsi" w:hAnsiTheme="minorHAnsi" w:cstheme="minorHAnsi"/>
          <w:noProof/>
        </w:rPr>
      </w:pPr>
      <w:moveFrom w:id="968" w:author="Prince Agarwal" w:date="2014-05-10T17:32:00Z">
        <w:r w:rsidRPr="00382E4D" w:rsidDel="00DF2F4B">
          <w:rPr>
            <w:rFonts w:asciiTheme="minorHAnsi" w:hAnsiTheme="minorHAnsi" w:cstheme="minorHAnsi"/>
            <w:noProof/>
          </w:rPr>
          <w:t>Overall flow of a SetParamValue(SPV) f</w:t>
        </w:r>
        <w:r w:rsidR="008927AF" w:rsidDel="00DF2F4B">
          <w:rPr>
            <w:rFonts w:asciiTheme="minorHAnsi" w:hAnsiTheme="minorHAnsi" w:cstheme="minorHAnsi"/>
            <w:noProof/>
          </w:rPr>
          <w:t>rom HeMS is as described as follows</w:t>
        </w:r>
        <w:r w:rsidR="00382E4D" w:rsidDel="00DF2F4B">
          <w:rPr>
            <w:rFonts w:asciiTheme="minorHAnsi" w:hAnsiTheme="minorHAnsi" w:cstheme="minorHAnsi"/>
            <w:noProof/>
          </w:rPr>
          <w:t>:</w:t>
        </w:r>
      </w:moveFrom>
      <w:bookmarkStart w:id="969" w:name="_Toc387506746"/>
      <w:bookmarkEnd w:id="969"/>
    </w:p>
    <w:p w14:paraId="4E944DB2" w14:textId="3C0886C3" w:rsidR="00C601D0" w:rsidDel="00DF2F4B" w:rsidRDefault="00C601D0" w:rsidP="00B94DAF">
      <w:pPr>
        <w:pStyle w:val="BodyText"/>
        <w:rPr>
          <w:rFonts w:asciiTheme="minorHAnsi" w:hAnsiTheme="minorHAnsi" w:cstheme="minorHAnsi"/>
          <w:noProof/>
        </w:rPr>
      </w:pPr>
      <w:bookmarkStart w:id="970" w:name="_Toc387506747"/>
      <w:bookmarkEnd w:id="970"/>
    </w:p>
    <w:p w14:paraId="4E944DB3" w14:textId="431CDB1F" w:rsidR="00C601D0" w:rsidDel="00DF2F4B" w:rsidRDefault="00C601D0" w:rsidP="00B94DAF">
      <w:pPr>
        <w:pStyle w:val="BodyText"/>
        <w:rPr>
          <w:rFonts w:asciiTheme="minorHAnsi" w:hAnsiTheme="minorHAnsi" w:cstheme="minorHAnsi"/>
          <w:noProof/>
        </w:rPr>
      </w:pPr>
      <w:moveFrom w:id="971" w:author="Prince Agarwal" w:date="2014-05-10T17:32:00Z">
        <w:del w:id="972" w:author="Prince Agarwal" w:date="2014-05-10T17:58:00Z">
          <w:r w:rsidDel="002A1527">
            <w:rPr>
              <w:rFonts w:asciiTheme="minorHAnsi" w:hAnsiTheme="minorHAnsi" w:cstheme="minorHAnsi"/>
              <w:noProof/>
              <w:rPrChange w:id="973" w:author="Unknown">
                <w:rPr>
                  <w:noProof/>
                </w:rPr>
              </w:rPrChange>
            </w:rPr>
            <w:drawing>
              <wp:inline distT="0" distB="0" distL="0" distR="0" wp14:anchorId="4E945011" wp14:editId="450EFF6A">
                <wp:extent cx="6067425" cy="401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a:extLst>
                            <a:ext uri="{28A0092B-C50C-407E-A947-70E740481C1C}">
                              <a14:useLocalDpi xmlns:a14="http://schemas.microsoft.com/office/drawing/2010/main" val="0"/>
                            </a:ext>
                          </a:extLst>
                        </a:blip>
                        <a:srcRect b="2760"/>
                        <a:stretch/>
                      </pic:blipFill>
                      <pic:spPr bwMode="auto">
                        <a:xfrm>
                          <a:off x="0" y="0"/>
                          <a:ext cx="6066790" cy="4019129"/>
                        </a:xfrm>
                        <a:prstGeom prst="rect">
                          <a:avLst/>
                        </a:prstGeom>
                        <a:noFill/>
                        <a:ln>
                          <a:noFill/>
                        </a:ln>
                        <a:extLst>
                          <a:ext uri="{53640926-AAD7-44D8-BBD7-CCE9431645EC}">
                            <a14:shadowObscured xmlns:a14="http://schemas.microsoft.com/office/drawing/2010/main"/>
                          </a:ext>
                        </a:extLst>
                      </pic:spPr>
                    </pic:pic>
                  </a:graphicData>
                </a:graphic>
              </wp:inline>
            </w:drawing>
          </w:r>
        </w:del>
      </w:moveFrom>
      <w:bookmarkStart w:id="974" w:name="_Toc387506748"/>
      <w:bookmarkEnd w:id="974"/>
    </w:p>
    <w:p w14:paraId="4E944DB4" w14:textId="61DA17C0" w:rsidR="00B94DAF" w:rsidDel="00DF2F4B" w:rsidRDefault="00382E4D" w:rsidP="00382E4D">
      <w:pPr>
        <w:pStyle w:val="Caption"/>
        <w:jc w:val="center"/>
        <w:rPr>
          <w:rFonts w:asciiTheme="minorHAnsi" w:hAnsiTheme="minorHAnsi" w:cstheme="minorHAnsi"/>
          <w:sz w:val="22"/>
          <w:szCs w:val="22"/>
        </w:rPr>
      </w:pPr>
      <w:moveFrom w:id="975" w:author="Prince Agarwal" w:date="2014-05-10T17:32:00Z">
        <w:r w:rsidRPr="00382E4D" w:rsidDel="00DF2F4B">
          <w:rPr>
            <w:rFonts w:asciiTheme="minorHAnsi" w:hAnsiTheme="minorHAnsi" w:cstheme="minorHAnsi"/>
            <w:sz w:val="22"/>
            <w:szCs w:val="22"/>
          </w:rPr>
          <w:t xml:space="preserve">Figure </w:t>
        </w:r>
        <w:r w:rsidRPr="00382E4D" w:rsidDel="00DF2F4B">
          <w:rPr>
            <w:rFonts w:asciiTheme="minorHAnsi" w:hAnsiTheme="minorHAnsi" w:cstheme="minorHAnsi"/>
            <w:sz w:val="22"/>
            <w:szCs w:val="22"/>
          </w:rPr>
          <w:fldChar w:fldCharType="begin"/>
        </w:r>
        <w:r w:rsidRPr="00382E4D" w:rsidDel="00DF2F4B">
          <w:rPr>
            <w:rFonts w:asciiTheme="minorHAnsi" w:hAnsiTheme="minorHAnsi" w:cstheme="minorHAnsi"/>
            <w:sz w:val="22"/>
            <w:szCs w:val="22"/>
          </w:rPr>
          <w:instrText xml:space="preserve"> SEQ Figure \* ARABIC </w:instrText>
        </w:r>
        <w:r w:rsidRPr="00382E4D" w:rsidDel="00DF2F4B">
          <w:rPr>
            <w:rFonts w:asciiTheme="minorHAnsi" w:hAnsiTheme="minorHAnsi" w:cstheme="minorHAnsi"/>
            <w:sz w:val="22"/>
            <w:szCs w:val="22"/>
          </w:rPr>
          <w:fldChar w:fldCharType="separate"/>
        </w:r>
        <w:r w:rsidR="00431B6C" w:rsidDel="00DF2F4B">
          <w:rPr>
            <w:rFonts w:asciiTheme="minorHAnsi" w:hAnsiTheme="minorHAnsi" w:cstheme="minorHAnsi"/>
            <w:noProof/>
            <w:sz w:val="22"/>
            <w:szCs w:val="22"/>
          </w:rPr>
          <w:t>13</w:t>
        </w:r>
        <w:r w:rsidRPr="00382E4D" w:rsidDel="00DF2F4B">
          <w:rPr>
            <w:rFonts w:asciiTheme="minorHAnsi" w:hAnsiTheme="minorHAnsi" w:cstheme="minorHAnsi"/>
            <w:sz w:val="22"/>
            <w:szCs w:val="22"/>
          </w:rPr>
          <w:fldChar w:fldCharType="end"/>
        </w:r>
        <w:r w:rsidR="009F63A1" w:rsidDel="00DF2F4B">
          <w:rPr>
            <w:rFonts w:asciiTheme="minorHAnsi" w:hAnsiTheme="minorHAnsi" w:cstheme="minorHAnsi"/>
            <w:sz w:val="22"/>
            <w:szCs w:val="22"/>
          </w:rPr>
          <w:t>:</w:t>
        </w:r>
        <w:r w:rsidRPr="00382E4D" w:rsidDel="00DF2F4B">
          <w:rPr>
            <w:rFonts w:asciiTheme="minorHAnsi" w:hAnsiTheme="minorHAnsi" w:cstheme="minorHAnsi"/>
            <w:sz w:val="22"/>
            <w:szCs w:val="22"/>
          </w:rPr>
          <w:t xml:space="preserve"> Sequence Diagram for Set Parameter</w:t>
        </w:r>
      </w:moveFrom>
      <w:bookmarkStart w:id="976" w:name="_Toc387506749"/>
      <w:bookmarkStart w:id="977" w:name="_Toc387506785"/>
      <w:bookmarkEnd w:id="976"/>
      <w:bookmarkEnd w:id="977"/>
    </w:p>
    <w:p w14:paraId="4E944DB5" w14:textId="77777777" w:rsidR="001A38AB" w:rsidRPr="00D31CBB" w:rsidRDefault="00382E4D" w:rsidP="0065789A">
      <w:pPr>
        <w:pStyle w:val="Heading2"/>
      </w:pPr>
      <w:bookmarkStart w:id="978" w:name="_Toc387508079"/>
      <w:moveFromRangeEnd w:id="965"/>
      <w:r w:rsidRPr="00D31CBB">
        <w:t>I</w:t>
      </w:r>
      <w:r w:rsidR="001A38AB" w:rsidRPr="00D31CBB">
        <w:t>nterfaces</w:t>
      </w:r>
      <w:bookmarkEnd w:id="978"/>
    </w:p>
    <w:p w14:paraId="4E944DB6" w14:textId="77777777" w:rsidR="00293CD3" w:rsidRPr="00293CD3" w:rsidRDefault="00293CD3" w:rsidP="00293CD3">
      <w:pPr>
        <w:pStyle w:val="Caption"/>
      </w:pPr>
      <w:bookmarkStart w:id="979" w:name="_Toc387506482"/>
      <w:r>
        <w:t xml:space="preserve">Table </w:t>
      </w:r>
      <w:r w:rsidR="00973134">
        <w:fldChar w:fldCharType="begin"/>
      </w:r>
      <w:r w:rsidR="00973134">
        <w:instrText xml:space="preserve"> SEQ Table \* ARABIC </w:instrText>
      </w:r>
      <w:r w:rsidR="00973134">
        <w:fldChar w:fldCharType="separate"/>
      </w:r>
      <w:r w:rsidR="00431B6C">
        <w:rPr>
          <w:noProof/>
        </w:rPr>
        <w:t>9</w:t>
      </w:r>
      <w:r w:rsidR="00973134">
        <w:rPr>
          <w:noProof/>
        </w:rPr>
        <w:fldChar w:fldCharType="end"/>
      </w:r>
      <w:r w:rsidR="009F63A1">
        <w:rPr>
          <w:noProof/>
        </w:rPr>
        <w:t>:</w:t>
      </w:r>
      <w:r>
        <w:t xml:space="preserve"> Interface</w:t>
      </w:r>
      <w:r w:rsidR="00E73861">
        <w:t>s</w:t>
      </w:r>
      <w:bookmarkEnd w:id="979"/>
      <w:r>
        <w:t xml:space="preserve"> </w:t>
      </w:r>
    </w:p>
    <w:tbl>
      <w:tblPr>
        <w:tblStyle w:val="TableGrid1"/>
        <w:tblW w:w="0" w:type="auto"/>
        <w:tblLook w:val="04A0" w:firstRow="1" w:lastRow="0" w:firstColumn="1" w:lastColumn="0" w:noHBand="0" w:noVBand="1"/>
      </w:tblPr>
      <w:tblGrid>
        <w:gridCol w:w="3252"/>
        <w:gridCol w:w="3252"/>
        <w:gridCol w:w="3252"/>
      </w:tblGrid>
      <w:tr w:rsidR="00382E4D" w14:paraId="4E944DBA" w14:textId="77777777" w:rsidTr="009E76BF">
        <w:trPr>
          <w:cnfStyle w:val="100000000000" w:firstRow="1" w:lastRow="0" w:firstColumn="0" w:lastColumn="0" w:oddVBand="0" w:evenVBand="0" w:oddHBand="0" w:evenHBand="0" w:firstRowFirstColumn="0" w:firstRowLastColumn="0" w:lastRowFirstColumn="0" w:lastRowLastColumn="0"/>
        </w:trPr>
        <w:tc>
          <w:tcPr>
            <w:tcW w:w="32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DB7" w14:textId="77777777" w:rsidR="00382E4D" w:rsidRPr="00E73861" w:rsidRDefault="00382E4D" w:rsidP="00382E4D">
            <w:pPr>
              <w:rPr>
                <w:color w:val="auto"/>
              </w:rPr>
            </w:pPr>
            <w:r w:rsidRPr="00E73861">
              <w:rPr>
                <w:color w:val="auto"/>
              </w:rPr>
              <w:t>Name</w:t>
            </w:r>
          </w:p>
        </w:tc>
        <w:tc>
          <w:tcPr>
            <w:tcW w:w="32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DB8" w14:textId="77777777" w:rsidR="00382E4D" w:rsidRPr="00E73861" w:rsidRDefault="00382E4D" w:rsidP="00382E4D">
            <w:pPr>
              <w:rPr>
                <w:color w:val="auto"/>
              </w:rPr>
            </w:pPr>
            <w:r w:rsidRPr="00E73861">
              <w:rPr>
                <w:color w:val="auto"/>
              </w:rPr>
              <w:t>Parameters</w:t>
            </w:r>
          </w:p>
        </w:tc>
        <w:tc>
          <w:tcPr>
            <w:tcW w:w="32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DB9" w14:textId="77777777" w:rsidR="00382E4D" w:rsidRPr="00E73861" w:rsidRDefault="00382E4D" w:rsidP="00382E4D">
            <w:pPr>
              <w:rPr>
                <w:color w:val="auto"/>
              </w:rPr>
            </w:pPr>
            <w:r w:rsidRPr="00E73861">
              <w:rPr>
                <w:color w:val="auto"/>
              </w:rPr>
              <w:t>Purpose</w:t>
            </w:r>
          </w:p>
        </w:tc>
      </w:tr>
      <w:tr w:rsidR="00382E4D" w14:paraId="4E944DBE" w14:textId="77777777" w:rsidTr="009E76BF">
        <w:tc>
          <w:tcPr>
            <w:tcW w:w="3252" w:type="dxa"/>
            <w:tcBorders>
              <w:top w:val="single" w:sz="4" w:space="0" w:color="auto"/>
            </w:tcBorders>
          </w:tcPr>
          <w:p w14:paraId="4E944DBB" w14:textId="77777777" w:rsidR="00382E4D" w:rsidRPr="003C6A75" w:rsidRDefault="00382E4D" w:rsidP="009F63A1">
            <w:pPr>
              <w:pStyle w:val="BodyText"/>
              <w:rPr>
                <w:rFonts w:asciiTheme="minorHAnsi" w:hAnsiTheme="minorHAnsi" w:cstheme="minorHAnsi"/>
                <w:color w:val="auto"/>
              </w:rPr>
            </w:pPr>
            <w:r w:rsidRPr="003C6A75">
              <w:rPr>
                <w:rFonts w:asciiTheme="minorHAnsi" w:hAnsiTheme="minorHAnsi" w:cstheme="minorHAnsi"/>
                <w:color w:val="auto"/>
              </w:rPr>
              <w:t>MsmEnodeBinitialCfgComplete</w:t>
            </w:r>
          </w:p>
        </w:tc>
        <w:tc>
          <w:tcPr>
            <w:tcW w:w="3252" w:type="dxa"/>
            <w:tcBorders>
              <w:top w:val="single" w:sz="4" w:space="0" w:color="auto"/>
            </w:tcBorders>
          </w:tcPr>
          <w:p w14:paraId="4E944DBC" w14:textId="77777777" w:rsidR="00382E4D" w:rsidRPr="003C6A75" w:rsidRDefault="00382E4D" w:rsidP="00382E4D">
            <w:pPr>
              <w:rPr>
                <w:rFonts w:asciiTheme="minorHAnsi" w:hAnsiTheme="minorHAnsi" w:cstheme="minorHAnsi"/>
                <w:color w:val="auto"/>
              </w:rPr>
            </w:pPr>
            <w:r w:rsidRPr="003C6A75">
              <w:rPr>
                <w:rFonts w:asciiTheme="minorHAnsi" w:hAnsiTheme="minorHAnsi" w:cstheme="minorHAnsi"/>
                <w:color w:val="auto"/>
              </w:rPr>
              <w:t>NA</w:t>
            </w:r>
          </w:p>
        </w:tc>
        <w:tc>
          <w:tcPr>
            <w:tcW w:w="3252" w:type="dxa"/>
            <w:tcBorders>
              <w:top w:val="single" w:sz="4" w:space="0" w:color="auto"/>
            </w:tcBorders>
          </w:tcPr>
          <w:p w14:paraId="4E944DBD" w14:textId="77777777" w:rsidR="00382E4D" w:rsidRPr="003C6A75" w:rsidRDefault="00382E4D" w:rsidP="00E73861">
            <w:pPr>
              <w:rPr>
                <w:rFonts w:asciiTheme="minorHAnsi" w:hAnsiTheme="minorHAnsi" w:cstheme="minorHAnsi"/>
                <w:color w:val="auto"/>
              </w:rPr>
            </w:pPr>
            <w:r w:rsidRPr="003C6A75">
              <w:rPr>
                <w:rFonts w:asciiTheme="minorHAnsi" w:hAnsiTheme="minorHAnsi" w:cstheme="minorHAnsi"/>
                <w:color w:val="auto"/>
              </w:rPr>
              <w:t xml:space="preserve">Stack Manager </w:t>
            </w:r>
            <w:r w:rsidR="00293CD3" w:rsidRPr="003C6A75">
              <w:rPr>
                <w:rFonts w:asciiTheme="minorHAnsi" w:hAnsiTheme="minorHAnsi" w:cstheme="minorHAnsi"/>
                <w:color w:val="auto"/>
              </w:rPr>
              <w:t xml:space="preserve">call this to indicate </w:t>
            </w:r>
            <w:r w:rsidR="009B2444">
              <w:rPr>
                <w:rFonts w:asciiTheme="minorHAnsi" w:hAnsiTheme="minorHAnsi" w:cstheme="minorHAnsi"/>
                <w:color w:val="auto"/>
              </w:rPr>
              <w:t>OAM-Messenger</w:t>
            </w:r>
            <w:r w:rsidR="00293CD3" w:rsidRPr="003C6A75">
              <w:rPr>
                <w:rFonts w:asciiTheme="minorHAnsi" w:hAnsiTheme="minorHAnsi" w:cstheme="minorHAnsi"/>
                <w:color w:val="auto"/>
              </w:rPr>
              <w:t xml:space="preserve"> about the completion of initial configuration.</w:t>
            </w:r>
          </w:p>
        </w:tc>
      </w:tr>
      <w:tr w:rsidR="00382E4D" w14:paraId="4E944DC2" w14:textId="77777777" w:rsidTr="00382E4D">
        <w:tc>
          <w:tcPr>
            <w:tcW w:w="3252" w:type="dxa"/>
          </w:tcPr>
          <w:p w14:paraId="4E944DBF" w14:textId="77777777" w:rsidR="00382E4D" w:rsidRPr="003C6A75" w:rsidRDefault="00293CD3" w:rsidP="00382E4D">
            <w:pPr>
              <w:rPr>
                <w:rFonts w:asciiTheme="minorHAnsi" w:hAnsiTheme="minorHAnsi" w:cstheme="minorHAnsi"/>
                <w:color w:val="auto"/>
              </w:rPr>
            </w:pPr>
            <w:r w:rsidRPr="003C6A75">
              <w:rPr>
                <w:rFonts w:asciiTheme="minorHAnsi" w:hAnsiTheme="minorHAnsi" w:cstheme="minorHAnsi"/>
                <w:color w:val="auto"/>
              </w:rPr>
              <w:t>MsmAdminStateChanged</w:t>
            </w:r>
          </w:p>
        </w:tc>
        <w:tc>
          <w:tcPr>
            <w:tcW w:w="3252" w:type="dxa"/>
          </w:tcPr>
          <w:p w14:paraId="4E944DC0" w14:textId="77777777" w:rsidR="00382E4D" w:rsidRPr="003C6A75" w:rsidRDefault="003C6A75" w:rsidP="00382E4D">
            <w:pPr>
              <w:rPr>
                <w:rFonts w:asciiTheme="minorHAnsi" w:hAnsiTheme="minorHAnsi" w:cstheme="minorHAnsi"/>
                <w:color w:val="auto"/>
              </w:rPr>
            </w:pPr>
            <w:r>
              <w:rPr>
                <w:rFonts w:asciiTheme="minorHAnsi" w:hAnsiTheme="minorHAnsi" w:cstheme="minorHAnsi"/>
                <w:color w:val="auto"/>
              </w:rPr>
              <w:t>NA</w:t>
            </w:r>
          </w:p>
        </w:tc>
        <w:tc>
          <w:tcPr>
            <w:tcW w:w="3252" w:type="dxa"/>
          </w:tcPr>
          <w:p w14:paraId="4E944DC1" w14:textId="77777777" w:rsidR="00382E4D" w:rsidRPr="003C6A75" w:rsidRDefault="003C6A75" w:rsidP="00740122">
            <w:pPr>
              <w:rPr>
                <w:rFonts w:asciiTheme="minorHAnsi" w:hAnsiTheme="minorHAnsi" w:cstheme="minorHAnsi"/>
                <w:color w:val="auto"/>
              </w:rPr>
            </w:pPr>
            <w:r>
              <w:rPr>
                <w:rFonts w:asciiTheme="minorHAnsi" w:hAnsiTheme="minorHAnsi" w:cstheme="minorHAnsi"/>
                <w:color w:val="auto"/>
              </w:rPr>
              <w:t>Inform Stack manager if admin state is changed.</w:t>
            </w:r>
          </w:p>
        </w:tc>
      </w:tr>
      <w:tr w:rsidR="00382E4D" w14:paraId="4E944DC6" w14:textId="77777777" w:rsidTr="00382E4D">
        <w:tc>
          <w:tcPr>
            <w:tcW w:w="3252" w:type="dxa"/>
          </w:tcPr>
          <w:p w14:paraId="4E944DC3" w14:textId="77777777" w:rsidR="00382E4D" w:rsidRPr="003C6A75" w:rsidRDefault="003C6A75" w:rsidP="003C6A75">
            <w:pPr>
              <w:rPr>
                <w:rFonts w:asciiTheme="minorHAnsi" w:hAnsiTheme="minorHAnsi" w:cstheme="minorHAnsi"/>
                <w:color w:val="auto"/>
              </w:rPr>
            </w:pPr>
            <w:r w:rsidRPr="003C6A75">
              <w:rPr>
                <w:rFonts w:asciiTheme="minorHAnsi" w:hAnsiTheme="minorHAnsi" w:cstheme="minorHAnsi"/>
                <w:color w:val="auto"/>
                <w:szCs w:val="22"/>
              </w:rPr>
              <w:t>GetMibAttribute</w:t>
            </w:r>
          </w:p>
        </w:tc>
        <w:tc>
          <w:tcPr>
            <w:tcW w:w="3252" w:type="dxa"/>
          </w:tcPr>
          <w:p w14:paraId="4E944DC4" w14:textId="77777777" w:rsidR="00382E4D" w:rsidRPr="003C6A75" w:rsidRDefault="003C6A75" w:rsidP="00382E4D">
            <w:pPr>
              <w:rPr>
                <w:rFonts w:asciiTheme="minorHAnsi" w:hAnsiTheme="minorHAnsi" w:cstheme="minorHAnsi"/>
                <w:color w:val="auto"/>
              </w:rPr>
            </w:pPr>
            <w:r w:rsidRPr="003C6A75">
              <w:rPr>
                <w:rFonts w:asciiTheme="minorHAnsi" w:hAnsiTheme="minorHAnsi" w:cstheme="minorHAnsi"/>
                <w:color w:val="auto"/>
                <w:szCs w:val="22"/>
              </w:rPr>
              <w:t>PARAM_ID_XXXX, variable</w:t>
            </w:r>
          </w:p>
        </w:tc>
        <w:tc>
          <w:tcPr>
            <w:tcW w:w="3252" w:type="dxa"/>
          </w:tcPr>
          <w:p w14:paraId="4E944DC5" w14:textId="77777777" w:rsidR="00382E4D" w:rsidRPr="003C6A75" w:rsidRDefault="003C6A75" w:rsidP="00382E4D">
            <w:pPr>
              <w:rPr>
                <w:rFonts w:asciiTheme="minorHAnsi" w:hAnsiTheme="minorHAnsi" w:cstheme="minorHAnsi"/>
                <w:color w:val="auto"/>
              </w:rPr>
            </w:pPr>
            <w:r w:rsidRPr="003C6A75">
              <w:rPr>
                <w:rFonts w:asciiTheme="minorHAnsi" w:hAnsiTheme="minorHAnsi" w:cstheme="minorHAnsi"/>
                <w:color w:val="auto"/>
              </w:rPr>
              <w:t>Get the MIB Attribute</w:t>
            </w:r>
          </w:p>
        </w:tc>
      </w:tr>
      <w:tr w:rsidR="00382E4D" w14:paraId="4E944DCA" w14:textId="77777777" w:rsidTr="00382E4D">
        <w:tc>
          <w:tcPr>
            <w:tcW w:w="3252" w:type="dxa"/>
          </w:tcPr>
          <w:p w14:paraId="4E944DC7" w14:textId="77777777" w:rsidR="00382E4D" w:rsidRPr="003C6A75" w:rsidRDefault="003C6A75" w:rsidP="003C6A75">
            <w:pPr>
              <w:rPr>
                <w:rFonts w:asciiTheme="minorHAnsi" w:hAnsiTheme="minorHAnsi" w:cstheme="minorHAnsi"/>
                <w:color w:val="auto"/>
              </w:rPr>
            </w:pPr>
            <w:r w:rsidRPr="003C6A75">
              <w:rPr>
                <w:rFonts w:asciiTheme="minorHAnsi" w:hAnsiTheme="minorHAnsi" w:cstheme="minorHAnsi"/>
                <w:color w:val="auto"/>
                <w:szCs w:val="22"/>
              </w:rPr>
              <w:t>SetMibAttributes</w:t>
            </w:r>
          </w:p>
        </w:tc>
        <w:tc>
          <w:tcPr>
            <w:tcW w:w="3252" w:type="dxa"/>
          </w:tcPr>
          <w:p w14:paraId="4E944DC8" w14:textId="77777777" w:rsidR="00382E4D" w:rsidRPr="003C6A75" w:rsidRDefault="003C6A75" w:rsidP="00382E4D">
            <w:pPr>
              <w:rPr>
                <w:rFonts w:asciiTheme="minorHAnsi" w:hAnsiTheme="minorHAnsi" w:cstheme="minorHAnsi"/>
                <w:color w:val="auto"/>
              </w:rPr>
            </w:pPr>
            <w:r w:rsidRPr="003C6A75">
              <w:rPr>
                <w:rFonts w:asciiTheme="minorHAnsi" w:hAnsiTheme="minorHAnsi" w:cstheme="minorHAnsi"/>
                <w:color w:val="auto"/>
                <w:szCs w:val="22"/>
              </w:rPr>
              <w:t>Dn, value, toentity</w:t>
            </w:r>
          </w:p>
        </w:tc>
        <w:tc>
          <w:tcPr>
            <w:tcW w:w="3252" w:type="dxa"/>
          </w:tcPr>
          <w:p w14:paraId="4E944DC9" w14:textId="77777777" w:rsidR="00382E4D" w:rsidRPr="003C6A75" w:rsidRDefault="003C6A75" w:rsidP="00382E4D">
            <w:pPr>
              <w:rPr>
                <w:rFonts w:asciiTheme="minorHAnsi" w:hAnsiTheme="minorHAnsi" w:cstheme="minorHAnsi"/>
                <w:color w:val="auto"/>
              </w:rPr>
            </w:pPr>
            <w:r w:rsidRPr="003C6A75">
              <w:rPr>
                <w:rFonts w:asciiTheme="minorHAnsi" w:hAnsiTheme="minorHAnsi" w:cstheme="minorHAnsi"/>
                <w:color w:val="auto"/>
              </w:rPr>
              <w:t>Set the MIB attribute</w:t>
            </w:r>
          </w:p>
        </w:tc>
      </w:tr>
    </w:tbl>
    <w:p w14:paraId="4E944DCB" w14:textId="77777777" w:rsidR="00382E4D" w:rsidRPr="00382E4D" w:rsidRDefault="00382E4D" w:rsidP="00382E4D"/>
    <w:p w14:paraId="4E944DCC" w14:textId="77777777" w:rsidR="0052155E" w:rsidRDefault="002D1CED" w:rsidP="0065789A">
      <w:pPr>
        <w:pStyle w:val="Heading2"/>
      </w:pPr>
      <w:bookmarkStart w:id="980" w:name="_Toc387508080"/>
      <w:r>
        <w:lastRenderedPageBreak/>
        <w:t>Performance Management (Monitoring)</w:t>
      </w:r>
      <w:bookmarkEnd w:id="980"/>
    </w:p>
    <w:p w14:paraId="4E944DCD" w14:textId="77777777" w:rsidR="005E553C" w:rsidRPr="005E553C" w:rsidRDefault="005E553C" w:rsidP="005E553C">
      <w:pPr>
        <w:tabs>
          <w:tab w:val="left" w:pos="0"/>
        </w:tabs>
        <w:spacing w:line="360" w:lineRule="auto"/>
        <w:jc w:val="both"/>
        <w:rPr>
          <w:rFonts w:asciiTheme="minorHAnsi" w:hAnsiTheme="minorHAnsi" w:cstheme="minorHAnsi"/>
          <w:szCs w:val="22"/>
        </w:rPr>
      </w:pPr>
      <w:r w:rsidRPr="005E553C">
        <w:rPr>
          <w:rFonts w:asciiTheme="minorHAnsi" w:hAnsiTheme="minorHAnsi" w:cstheme="minorHAnsi"/>
          <w:szCs w:val="22"/>
        </w:rPr>
        <w:t xml:space="preserve">PM </w:t>
      </w:r>
      <w:r w:rsidR="00D24C48">
        <w:rPr>
          <w:rFonts w:asciiTheme="minorHAnsi" w:hAnsiTheme="minorHAnsi" w:cstheme="minorHAnsi"/>
          <w:szCs w:val="22"/>
        </w:rPr>
        <w:t xml:space="preserve">is </w:t>
      </w:r>
      <w:r w:rsidRPr="005E553C">
        <w:rPr>
          <w:rFonts w:asciiTheme="minorHAnsi" w:hAnsiTheme="minorHAnsi" w:cstheme="minorHAnsi"/>
          <w:szCs w:val="22"/>
        </w:rPr>
        <w:t>comprised of gathering network statistics, evaluating system performance under both normal and degraded conditions and altering system mode of operation</w:t>
      </w:r>
      <w:r w:rsidR="00D24C48">
        <w:rPr>
          <w:rFonts w:asciiTheme="minorHAnsi" w:hAnsiTheme="minorHAnsi" w:cstheme="minorHAnsi"/>
          <w:szCs w:val="22"/>
        </w:rPr>
        <w:t>. PM entit</w:t>
      </w:r>
      <w:r w:rsidRPr="005E553C">
        <w:rPr>
          <w:rFonts w:asciiTheme="minorHAnsi" w:hAnsiTheme="minorHAnsi" w:cstheme="minorHAnsi"/>
          <w:szCs w:val="22"/>
        </w:rPr>
        <w:t xml:space="preserve">y supports for data collection. This support is based on direct polling or indirect polling. Performance of </w:t>
      </w:r>
      <w:r w:rsidR="00146DCF">
        <w:rPr>
          <w:rFonts w:asciiTheme="minorHAnsi" w:hAnsiTheme="minorHAnsi" w:cstheme="minorHAnsi"/>
          <w:szCs w:val="22"/>
        </w:rPr>
        <w:t xml:space="preserve">the device </w:t>
      </w:r>
      <w:r w:rsidRPr="005E553C">
        <w:rPr>
          <w:rFonts w:asciiTheme="minorHAnsi" w:hAnsiTheme="minorHAnsi" w:cstheme="minorHAnsi"/>
          <w:szCs w:val="22"/>
        </w:rPr>
        <w:t>is determined by examining performance counters.</w:t>
      </w:r>
    </w:p>
    <w:p w14:paraId="4E944DCE" w14:textId="77777777" w:rsidR="002D1CED" w:rsidRPr="00D31CBB" w:rsidRDefault="001A38AB" w:rsidP="0065789A">
      <w:pPr>
        <w:pStyle w:val="Heading2"/>
      </w:pPr>
      <w:bookmarkStart w:id="981" w:name="_Toc387508081"/>
      <w:r w:rsidRPr="00D31CBB">
        <w:t>Functional Description</w:t>
      </w:r>
      <w:bookmarkEnd w:id="981"/>
    </w:p>
    <w:p w14:paraId="4E944DCF" w14:textId="77777777" w:rsidR="005E553C" w:rsidRDefault="005E553C" w:rsidP="00C23A5D">
      <w:pPr>
        <w:spacing w:line="360" w:lineRule="auto"/>
        <w:jc w:val="both"/>
        <w:rPr>
          <w:rFonts w:asciiTheme="minorHAnsi" w:hAnsiTheme="minorHAnsi" w:cstheme="minorHAnsi"/>
          <w:szCs w:val="22"/>
        </w:rPr>
      </w:pPr>
      <w:r w:rsidRPr="005E553C">
        <w:rPr>
          <w:rFonts w:asciiTheme="minorHAnsi" w:hAnsiTheme="minorHAnsi" w:cstheme="minorHAnsi"/>
          <w:szCs w:val="22"/>
        </w:rPr>
        <w:t>K</w:t>
      </w:r>
      <w:r w:rsidR="00BD5D14">
        <w:rPr>
          <w:rFonts w:asciiTheme="minorHAnsi" w:hAnsiTheme="minorHAnsi" w:cstheme="minorHAnsi"/>
          <w:szCs w:val="22"/>
        </w:rPr>
        <w:t xml:space="preserve">ey Performance Indicators (KPI) </w:t>
      </w:r>
      <w:r w:rsidR="00293CD3">
        <w:rPr>
          <w:rFonts w:asciiTheme="minorHAnsi" w:hAnsiTheme="minorHAnsi" w:cstheme="minorHAnsi"/>
          <w:szCs w:val="22"/>
        </w:rPr>
        <w:t>is</w:t>
      </w:r>
      <w:r w:rsidRPr="005E553C">
        <w:rPr>
          <w:rFonts w:asciiTheme="minorHAnsi" w:hAnsiTheme="minorHAnsi" w:cstheme="minorHAnsi"/>
          <w:szCs w:val="22"/>
        </w:rPr>
        <w:t xml:space="preserve"> set of metrics that allow a reli</w:t>
      </w:r>
      <w:r w:rsidR="008927AF">
        <w:rPr>
          <w:rFonts w:asciiTheme="minorHAnsi" w:hAnsiTheme="minorHAnsi" w:cstheme="minorHAnsi"/>
          <w:szCs w:val="22"/>
        </w:rPr>
        <w:t xml:space="preserve">able and complete assessment of </w:t>
      </w:r>
      <w:r w:rsidRPr="005E553C">
        <w:rPr>
          <w:rFonts w:asciiTheme="minorHAnsi" w:hAnsiTheme="minorHAnsi" w:cstheme="minorHAnsi"/>
          <w:szCs w:val="22"/>
        </w:rPr>
        <w:t>network performance in the evaluated scenario. It has an important role in performance management, collection of stat</w:t>
      </w:r>
      <w:r w:rsidR="004D7809">
        <w:rPr>
          <w:rFonts w:asciiTheme="minorHAnsi" w:hAnsiTheme="minorHAnsi" w:cstheme="minorHAnsi"/>
          <w:szCs w:val="22"/>
        </w:rPr>
        <w:t>istic</w:t>
      </w:r>
      <w:r w:rsidRPr="005E553C">
        <w:rPr>
          <w:rFonts w:asciiTheme="minorHAnsi" w:hAnsiTheme="minorHAnsi" w:cstheme="minorHAnsi"/>
          <w:szCs w:val="22"/>
        </w:rPr>
        <w:t>s,</w:t>
      </w:r>
      <w:r>
        <w:rPr>
          <w:rFonts w:asciiTheme="minorHAnsi" w:hAnsiTheme="minorHAnsi" w:cstheme="minorHAnsi"/>
          <w:szCs w:val="22"/>
        </w:rPr>
        <w:t xml:space="preserve"> </w:t>
      </w:r>
      <w:r w:rsidRPr="005E553C">
        <w:rPr>
          <w:rFonts w:asciiTheme="minorHAnsi" w:hAnsiTheme="minorHAnsi" w:cstheme="minorHAnsi"/>
          <w:szCs w:val="22"/>
        </w:rPr>
        <w:t>metrics.</w:t>
      </w:r>
      <w:r w:rsidR="004D7809">
        <w:rPr>
          <w:rFonts w:asciiTheme="minorHAnsi" w:hAnsiTheme="minorHAnsi" w:cstheme="minorHAnsi"/>
          <w:szCs w:val="22"/>
        </w:rPr>
        <w:t xml:space="preserve"> </w:t>
      </w:r>
      <w:r w:rsidRPr="005E553C">
        <w:rPr>
          <w:rFonts w:asciiTheme="minorHAnsi" w:hAnsiTheme="minorHAnsi" w:cstheme="minorHAnsi"/>
          <w:szCs w:val="22"/>
        </w:rPr>
        <w:t xml:space="preserve">Key performance indicators allow a conclusive comparison of a set solution. We collect them on the FAP and report them (when asked) to the </w:t>
      </w:r>
      <w:r w:rsidR="009D4667">
        <w:rPr>
          <w:rFonts w:asciiTheme="minorHAnsi" w:hAnsiTheme="minorHAnsi" w:cstheme="minorHAnsi"/>
          <w:szCs w:val="22"/>
        </w:rPr>
        <w:t>HMS</w:t>
      </w:r>
      <w:r w:rsidRPr="005E553C">
        <w:rPr>
          <w:rFonts w:asciiTheme="minorHAnsi" w:hAnsiTheme="minorHAnsi" w:cstheme="minorHAnsi"/>
          <w:szCs w:val="22"/>
        </w:rPr>
        <w:t xml:space="preserve"> over </w:t>
      </w:r>
      <w:r w:rsidR="000B4CD9">
        <w:rPr>
          <w:rFonts w:asciiTheme="minorHAnsi" w:hAnsiTheme="minorHAnsi" w:cstheme="minorHAnsi"/>
          <w:szCs w:val="22"/>
        </w:rPr>
        <w:t xml:space="preserve">TR069 </w:t>
      </w:r>
      <w:r w:rsidRPr="005E553C">
        <w:rPr>
          <w:rFonts w:asciiTheme="minorHAnsi" w:hAnsiTheme="minorHAnsi" w:cstheme="minorHAnsi"/>
          <w:szCs w:val="22"/>
        </w:rPr>
        <w:t xml:space="preserve">or </w:t>
      </w:r>
      <w:r w:rsidR="009D4667">
        <w:rPr>
          <w:rFonts w:asciiTheme="minorHAnsi" w:hAnsiTheme="minorHAnsi" w:cstheme="minorHAnsi"/>
          <w:szCs w:val="22"/>
        </w:rPr>
        <w:t xml:space="preserve">optionally </w:t>
      </w:r>
      <w:r w:rsidRPr="005E553C">
        <w:rPr>
          <w:rFonts w:asciiTheme="minorHAnsi" w:hAnsiTheme="minorHAnsi" w:cstheme="minorHAnsi"/>
          <w:szCs w:val="22"/>
        </w:rPr>
        <w:t xml:space="preserve">it </w:t>
      </w:r>
      <w:r w:rsidR="00E73861">
        <w:rPr>
          <w:rFonts w:asciiTheme="minorHAnsi" w:hAnsiTheme="minorHAnsi" w:cstheme="minorHAnsi"/>
          <w:szCs w:val="22"/>
        </w:rPr>
        <w:t>is retrieved through CLI.</w:t>
      </w:r>
      <w:r w:rsidRPr="005E553C">
        <w:rPr>
          <w:rFonts w:asciiTheme="minorHAnsi" w:hAnsiTheme="minorHAnsi" w:cstheme="minorHAnsi"/>
          <w:szCs w:val="22"/>
        </w:rPr>
        <w:t xml:space="preserve"> KPIs have a collection period </w:t>
      </w:r>
      <w:r w:rsidR="00E73861">
        <w:rPr>
          <w:rFonts w:asciiTheme="minorHAnsi" w:hAnsiTheme="minorHAnsi" w:cstheme="minorHAnsi"/>
          <w:szCs w:val="22"/>
        </w:rPr>
        <w:t>for example,</w:t>
      </w:r>
      <w:r w:rsidRPr="005E553C">
        <w:rPr>
          <w:rFonts w:asciiTheme="minorHAnsi" w:hAnsiTheme="minorHAnsi" w:cstheme="minorHAnsi"/>
          <w:szCs w:val="22"/>
        </w:rPr>
        <w:t xml:space="preserve"> 24 hours, and when the KPIs are requested by the </w:t>
      </w:r>
      <w:r w:rsidR="000B4CD9">
        <w:rPr>
          <w:rFonts w:asciiTheme="minorHAnsi" w:hAnsiTheme="minorHAnsi" w:cstheme="minorHAnsi"/>
          <w:szCs w:val="22"/>
        </w:rPr>
        <w:t xml:space="preserve">TR069 </w:t>
      </w:r>
      <w:r w:rsidRPr="005E553C">
        <w:rPr>
          <w:rFonts w:asciiTheme="minorHAnsi" w:hAnsiTheme="minorHAnsi" w:cstheme="minorHAnsi"/>
          <w:szCs w:val="22"/>
        </w:rPr>
        <w:t xml:space="preserve">server, the FAP </w:t>
      </w:r>
      <w:r w:rsidR="004D7809" w:rsidRPr="005E553C">
        <w:rPr>
          <w:rFonts w:asciiTheme="minorHAnsi" w:hAnsiTheme="minorHAnsi" w:cstheme="minorHAnsi"/>
          <w:szCs w:val="22"/>
        </w:rPr>
        <w:t>respond</w:t>
      </w:r>
      <w:r w:rsidR="00E73861">
        <w:rPr>
          <w:rFonts w:asciiTheme="minorHAnsi" w:hAnsiTheme="minorHAnsi" w:cstheme="minorHAnsi"/>
          <w:szCs w:val="22"/>
        </w:rPr>
        <w:t>s</w:t>
      </w:r>
      <w:r w:rsidR="004D7809" w:rsidRPr="005E553C">
        <w:rPr>
          <w:rFonts w:asciiTheme="minorHAnsi" w:hAnsiTheme="minorHAnsi" w:cstheme="minorHAnsi"/>
          <w:szCs w:val="22"/>
        </w:rPr>
        <w:t xml:space="preserve"> with</w:t>
      </w:r>
      <w:r w:rsidRPr="005E553C">
        <w:rPr>
          <w:rFonts w:asciiTheme="minorHAnsi" w:hAnsiTheme="minorHAnsi" w:cstheme="minorHAnsi"/>
          <w:szCs w:val="22"/>
        </w:rPr>
        <w:t xml:space="preserve"> the KPIs from the previous 24hrs (midnight-to-midnight). </w:t>
      </w:r>
    </w:p>
    <w:p w14:paraId="4E944DD0" w14:textId="77777777" w:rsidR="00E74E07" w:rsidRDefault="00E74E07" w:rsidP="00C23A5D">
      <w:pPr>
        <w:pStyle w:val="BodyText"/>
        <w:jc w:val="both"/>
      </w:pPr>
    </w:p>
    <w:p w14:paraId="4E944DD1" w14:textId="77777777" w:rsidR="00E74E07" w:rsidRPr="0078662D" w:rsidRDefault="00E74E07" w:rsidP="00C23A5D">
      <w:pPr>
        <w:spacing w:line="360" w:lineRule="auto"/>
        <w:jc w:val="both"/>
        <w:rPr>
          <w:rFonts w:asciiTheme="minorHAnsi" w:hAnsiTheme="minorHAnsi" w:cstheme="minorHAnsi"/>
        </w:rPr>
      </w:pPr>
      <w:r w:rsidRPr="0078662D">
        <w:rPr>
          <w:rFonts w:asciiTheme="minorHAnsi" w:hAnsiTheme="minorHAnsi" w:cstheme="minorHAnsi"/>
        </w:rPr>
        <w:t>The KPI architecture allows for multiple managing entities with differi</w:t>
      </w:r>
      <w:r w:rsidR="008927AF">
        <w:rPr>
          <w:rFonts w:asciiTheme="minorHAnsi" w:hAnsiTheme="minorHAnsi" w:cstheme="minorHAnsi"/>
        </w:rPr>
        <w:t>ng KPI collection requirements.</w:t>
      </w:r>
      <w:r w:rsidRPr="0078662D">
        <w:rPr>
          <w:rFonts w:asciiTheme="minorHAnsi" w:hAnsiTheme="minorHAnsi" w:cstheme="minorHAnsi"/>
        </w:rPr>
        <w:t xml:space="preserve"> For example, the </w:t>
      </w:r>
      <w:r w:rsidR="00FF5C53">
        <w:rPr>
          <w:rFonts w:asciiTheme="minorHAnsi" w:hAnsiTheme="minorHAnsi" w:cstheme="minorHAnsi"/>
        </w:rPr>
        <w:t>TR069</w:t>
      </w:r>
      <w:r w:rsidRPr="0078662D">
        <w:rPr>
          <w:rFonts w:asciiTheme="minorHAnsi" w:hAnsiTheme="minorHAnsi" w:cstheme="minorHAnsi"/>
        </w:rPr>
        <w:t xml:space="preserve"> and Service API </w:t>
      </w:r>
      <w:r w:rsidR="009E1F3F" w:rsidRPr="0078662D">
        <w:rPr>
          <w:rFonts w:asciiTheme="minorHAnsi" w:hAnsiTheme="minorHAnsi" w:cstheme="minorHAnsi"/>
        </w:rPr>
        <w:t>entities configure</w:t>
      </w:r>
      <w:r w:rsidRPr="0078662D">
        <w:rPr>
          <w:rFonts w:asciiTheme="minorHAnsi" w:hAnsiTheme="minorHAnsi" w:cstheme="minorHAnsi"/>
        </w:rPr>
        <w:t xml:space="preserve"> the KPI mechanisms to collect different KPIs at different intervals.</w:t>
      </w:r>
    </w:p>
    <w:p w14:paraId="4E944DD2" w14:textId="77777777" w:rsidR="00E74E07" w:rsidRPr="0078662D" w:rsidRDefault="00E74E07" w:rsidP="00C23A5D">
      <w:pPr>
        <w:spacing w:line="360" w:lineRule="auto"/>
        <w:jc w:val="both"/>
        <w:rPr>
          <w:rFonts w:asciiTheme="minorHAnsi" w:hAnsiTheme="minorHAnsi" w:cstheme="minorHAnsi"/>
        </w:rPr>
      </w:pPr>
      <w:r w:rsidRPr="0078662D">
        <w:rPr>
          <w:rFonts w:asciiTheme="minorHAnsi" w:hAnsiTheme="minorHAnsi" w:cstheme="minorHAnsi"/>
        </w:rPr>
        <w:t>To achieve this eac</w:t>
      </w:r>
      <w:r w:rsidR="00E73861">
        <w:rPr>
          <w:rFonts w:asciiTheme="minorHAnsi" w:hAnsiTheme="minorHAnsi" w:cstheme="minorHAnsi"/>
        </w:rPr>
        <w:t>h managing entity configures OAM</w:t>
      </w:r>
      <w:r w:rsidRPr="0078662D">
        <w:rPr>
          <w:rFonts w:asciiTheme="minorHAnsi" w:hAnsiTheme="minorHAnsi" w:cstheme="minorHAnsi"/>
        </w:rPr>
        <w:t xml:space="preserve"> with the list of KPIs it is interested in and the period over which </w:t>
      </w:r>
      <w:r w:rsidR="00E73861">
        <w:rPr>
          <w:rFonts w:asciiTheme="minorHAnsi" w:hAnsiTheme="minorHAnsi" w:cstheme="minorHAnsi"/>
        </w:rPr>
        <w:t>they must</w:t>
      </w:r>
      <w:r w:rsidRPr="0078662D">
        <w:rPr>
          <w:rFonts w:asciiTheme="minorHAnsi" w:hAnsiTheme="minorHAnsi" w:cstheme="minorHAnsi"/>
        </w:rPr>
        <w:t xml:space="preserve"> be collected.</w:t>
      </w:r>
    </w:p>
    <w:p w14:paraId="4E944DD3" w14:textId="77777777" w:rsidR="00E74E07" w:rsidRPr="0078662D" w:rsidRDefault="00E73861" w:rsidP="00C23A5D">
      <w:pPr>
        <w:spacing w:line="360" w:lineRule="auto"/>
        <w:jc w:val="both"/>
        <w:rPr>
          <w:rFonts w:asciiTheme="minorHAnsi" w:hAnsiTheme="minorHAnsi" w:cstheme="minorHAnsi"/>
          <w:szCs w:val="22"/>
        </w:rPr>
      </w:pPr>
      <w:r>
        <w:rPr>
          <w:rFonts w:asciiTheme="minorHAnsi" w:hAnsiTheme="minorHAnsi" w:cstheme="minorHAnsi"/>
          <w:szCs w:val="22"/>
        </w:rPr>
        <w:t>As each period expires, OAM</w:t>
      </w:r>
      <w:r w:rsidR="00E74E07" w:rsidRPr="0078662D">
        <w:rPr>
          <w:rFonts w:asciiTheme="minorHAnsi" w:hAnsiTheme="minorHAnsi" w:cstheme="minorHAnsi"/>
          <w:szCs w:val="22"/>
        </w:rPr>
        <w:t xml:space="preserve"> queries the entities that collect the KPIs and instructs them to send their results to the managing entity.</w:t>
      </w:r>
    </w:p>
    <w:p w14:paraId="4E944DD4" w14:textId="77777777" w:rsidR="00E74E07" w:rsidRPr="0078662D" w:rsidRDefault="00E74E07" w:rsidP="00C23A5D">
      <w:pPr>
        <w:spacing w:line="360" w:lineRule="auto"/>
        <w:jc w:val="both"/>
        <w:rPr>
          <w:rFonts w:asciiTheme="minorHAnsi" w:hAnsiTheme="minorHAnsi" w:cstheme="minorHAnsi"/>
          <w:szCs w:val="22"/>
        </w:rPr>
      </w:pPr>
      <w:r w:rsidRPr="0078662D">
        <w:rPr>
          <w:rFonts w:asciiTheme="minorHAnsi" w:hAnsiTheme="minorHAnsi" w:cstheme="minorHAnsi"/>
          <w:szCs w:val="22"/>
        </w:rPr>
        <w:t xml:space="preserve">The entities that perform the work of collecting the KPIs do so until they are told to report </w:t>
      </w:r>
      <w:r w:rsidR="00E73861">
        <w:rPr>
          <w:rFonts w:asciiTheme="minorHAnsi" w:hAnsiTheme="minorHAnsi" w:cstheme="minorHAnsi"/>
          <w:szCs w:val="22"/>
        </w:rPr>
        <w:t>them to some managing entity.</w:t>
      </w:r>
      <w:r w:rsidRPr="0078662D">
        <w:rPr>
          <w:rFonts w:asciiTheme="minorHAnsi" w:hAnsiTheme="minorHAnsi" w:cstheme="minorHAnsi"/>
          <w:szCs w:val="22"/>
        </w:rPr>
        <w:t xml:space="preserve"> Each time the values are reported they are reset to zero (for that particular managing entity).</w:t>
      </w:r>
    </w:p>
    <w:p w14:paraId="4E944DD5" w14:textId="77777777" w:rsidR="00E74E07" w:rsidRPr="00D31CBB" w:rsidRDefault="00E74E07" w:rsidP="0065789A">
      <w:pPr>
        <w:pStyle w:val="Heading2"/>
      </w:pPr>
      <w:bookmarkStart w:id="982" w:name="_toc274"/>
      <w:bookmarkStart w:id="983" w:name="_Toc387508082"/>
      <w:bookmarkEnd w:id="982"/>
      <w:r w:rsidRPr="00D31CBB">
        <w:t>KPI Configuration</w:t>
      </w:r>
      <w:bookmarkEnd w:id="983"/>
    </w:p>
    <w:p w14:paraId="4E944DD6" w14:textId="77777777" w:rsidR="00E74E07" w:rsidRPr="0078662D" w:rsidRDefault="00E74E07" w:rsidP="00C23A5D">
      <w:pPr>
        <w:spacing w:line="360" w:lineRule="auto"/>
        <w:jc w:val="both"/>
        <w:rPr>
          <w:rFonts w:asciiTheme="minorHAnsi" w:hAnsiTheme="minorHAnsi" w:cstheme="minorHAnsi"/>
          <w:szCs w:val="22"/>
        </w:rPr>
      </w:pPr>
      <w:r w:rsidRPr="0078662D">
        <w:rPr>
          <w:rFonts w:asciiTheme="minorHAnsi" w:hAnsiTheme="minorHAnsi" w:cstheme="minorHAnsi"/>
          <w:szCs w:val="22"/>
        </w:rPr>
        <w:t xml:space="preserve">A managing entity uses KpiConfigureReq to tell </w:t>
      </w:r>
      <w:r w:rsidR="009E1F3F">
        <w:rPr>
          <w:rFonts w:asciiTheme="minorHAnsi" w:hAnsiTheme="minorHAnsi" w:cstheme="minorHAnsi"/>
          <w:szCs w:val="22"/>
        </w:rPr>
        <w:t>OAM</w:t>
      </w:r>
      <w:r w:rsidRPr="0078662D">
        <w:rPr>
          <w:rFonts w:asciiTheme="minorHAnsi" w:hAnsiTheme="minorHAnsi" w:cstheme="minorHAnsi"/>
          <w:szCs w:val="22"/>
        </w:rPr>
        <w:t xml:space="preserve"> which KPI groups it is interested in and the period over which to collect those KPIs.</w:t>
      </w:r>
    </w:p>
    <w:p w14:paraId="4E944DD7" w14:textId="77777777" w:rsidR="00E74E07" w:rsidRPr="0078662D" w:rsidRDefault="009E1F3F" w:rsidP="00C23A5D">
      <w:pPr>
        <w:spacing w:line="360" w:lineRule="auto"/>
        <w:jc w:val="both"/>
        <w:rPr>
          <w:rFonts w:asciiTheme="minorHAnsi" w:hAnsiTheme="minorHAnsi" w:cstheme="minorHAnsi"/>
          <w:szCs w:val="22"/>
        </w:rPr>
      </w:pPr>
      <w:r w:rsidRPr="0078662D">
        <w:rPr>
          <w:rFonts w:asciiTheme="minorHAnsi" w:hAnsiTheme="minorHAnsi" w:cstheme="minorHAnsi"/>
          <w:szCs w:val="22"/>
        </w:rPr>
        <w:t>O</w:t>
      </w:r>
      <w:r>
        <w:rPr>
          <w:rFonts w:asciiTheme="minorHAnsi" w:hAnsiTheme="minorHAnsi" w:cstheme="minorHAnsi"/>
          <w:szCs w:val="22"/>
        </w:rPr>
        <w:t xml:space="preserve">AM </w:t>
      </w:r>
      <w:r w:rsidRPr="0078662D">
        <w:rPr>
          <w:rFonts w:asciiTheme="minorHAnsi" w:hAnsiTheme="minorHAnsi" w:cstheme="minorHAnsi"/>
          <w:szCs w:val="22"/>
        </w:rPr>
        <w:t>runs</w:t>
      </w:r>
      <w:r w:rsidR="00E74E07" w:rsidRPr="0078662D">
        <w:rPr>
          <w:rFonts w:asciiTheme="minorHAnsi" w:hAnsiTheme="minorHAnsi" w:cstheme="minorHAnsi"/>
          <w:szCs w:val="22"/>
        </w:rPr>
        <w:t xml:space="preserve"> a repeating timer (particular to that managing entity) which is used to request KPI values from the collecting entities</w:t>
      </w:r>
      <w:r>
        <w:rPr>
          <w:rFonts w:asciiTheme="minorHAnsi" w:hAnsiTheme="minorHAnsi" w:cstheme="minorHAnsi"/>
          <w:szCs w:val="22"/>
        </w:rPr>
        <w:t xml:space="preserve"> by sending them a KpiReadReq. </w:t>
      </w:r>
      <w:r w:rsidR="00E74E07" w:rsidRPr="0078662D">
        <w:rPr>
          <w:rFonts w:asciiTheme="minorHAnsi" w:hAnsiTheme="minorHAnsi" w:cstheme="minorHAnsi"/>
          <w:szCs w:val="22"/>
        </w:rPr>
        <w:t xml:space="preserve">This contains the managing entity to which the collector </w:t>
      </w:r>
      <w:r>
        <w:rPr>
          <w:rFonts w:asciiTheme="minorHAnsi" w:hAnsiTheme="minorHAnsi" w:cstheme="minorHAnsi"/>
          <w:szCs w:val="22"/>
        </w:rPr>
        <w:t>must</w:t>
      </w:r>
      <w:r w:rsidR="00E74E07" w:rsidRPr="0078662D">
        <w:rPr>
          <w:rFonts w:asciiTheme="minorHAnsi" w:hAnsiTheme="minorHAnsi" w:cstheme="minorHAnsi"/>
          <w:szCs w:val="22"/>
        </w:rPr>
        <w:t xml:space="preserve"> respond.</w:t>
      </w:r>
    </w:p>
    <w:p w14:paraId="4E944DD8" w14:textId="77777777" w:rsidR="00E74E07" w:rsidRPr="00D31CBB" w:rsidRDefault="00E74E07" w:rsidP="0065789A">
      <w:pPr>
        <w:pStyle w:val="Heading2"/>
      </w:pPr>
      <w:bookmarkStart w:id="984" w:name="_toc277"/>
      <w:bookmarkStart w:id="985" w:name="_Toc387508083"/>
      <w:bookmarkEnd w:id="984"/>
      <w:r w:rsidRPr="00D31CBB">
        <w:lastRenderedPageBreak/>
        <w:t>KPI Collection</w:t>
      </w:r>
      <w:bookmarkEnd w:id="985"/>
    </w:p>
    <w:p w14:paraId="4E944DD9" w14:textId="77777777" w:rsidR="00E74E07" w:rsidRPr="0078662D" w:rsidRDefault="00E74E07" w:rsidP="00C23A5D">
      <w:pPr>
        <w:spacing w:line="360" w:lineRule="auto"/>
        <w:jc w:val="both"/>
        <w:rPr>
          <w:rFonts w:asciiTheme="minorHAnsi" w:hAnsiTheme="minorHAnsi" w:cstheme="minorHAnsi"/>
          <w:szCs w:val="22"/>
        </w:rPr>
      </w:pPr>
      <w:r w:rsidRPr="0078662D">
        <w:rPr>
          <w:rFonts w:asciiTheme="minorHAnsi" w:hAnsiTheme="minorHAnsi" w:cstheme="minorHAnsi"/>
          <w:szCs w:val="22"/>
        </w:rPr>
        <w:t>The entities that actually update the KPI values do so continually and have no real knowledge of what those values are used for or who cares about them.</w:t>
      </w:r>
    </w:p>
    <w:p w14:paraId="4E944DDA" w14:textId="77777777" w:rsidR="00E74E07" w:rsidRPr="0078662D" w:rsidRDefault="00E74E07" w:rsidP="00C23A5D">
      <w:pPr>
        <w:spacing w:line="360" w:lineRule="auto"/>
        <w:jc w:val="both"/>
        <w:rPr>
          <w:rFonts w:asciiTheme="minorHAnsi" w:hAnsiTheme="minorHAnsi" w:cstheme="minorHAnsi"/>
          <w:szCs w:val="22"/>
        </w:rPr>
      </w:pPr>
      <w:r w:rsidRPr="0078662D">
        <w:rPr>
          <w:rFonts w:asciiTheme="minorHAnsi" w:hAnsiTheme="minorHAnsi" w:cstheme="minorHAnsi"/>
          <w:szCs w:val="22"/>
        </w:rPr>
        <w:t xml:space="preserve">Each entity that collects KPIs registers those KPIs with </w:t>
      </w:r>
      <w:r w:rsidR="009E1F3F">
        <w:rPr>
          <w:rFonts w:asciiTheme="minorHAnsi" w:hAnsiTheme="minorHAnsi" w:cstheme="minorHAnsi"/>
          <w:szCs w:val="22"/>
        </w:rPr>
        <w:t>OAM</w:t>
      </w:r>
      <w:r w:rsidRPr="0078662D">
        <w:rPr>
          <w:rFonts w:asciiTheme="minorHAnsi" w:hAnsiTheme="minorHAnsi" w:cstheme="minorHAnsi"/>
          <w:szCs w:val="22"/>
        </w:rPr>
        <w:t xml:space="preserve"> at startup so that </w:t>
      </w:r>
      <w:r w:rsidR="009E1F3F">
        <w:rPr>
          <w:rFonts w:asciiTheme="minorHAnsi" w:hAnsiTheme="minorHAnsi" w:cstheme="minorHAnsi"/>
          <w:szCs w:val="22"/>
        </w:rPr>
        <w:t>OAM</w:t>
      </w:r>
      <w:r w:rsidRPr="0078662D">
        <w:rPr>
          <w:rFonts w:asciiTheme="minorHAnsi" w:hAnsiTheme="minorHAnsi" w:cstheme="minorHAnsi"/>
          <w:szCs w:val="22"/>
        </w:rPr>
        <w:t xml:space="preserve"> knows which entity to query to get the current values.</w:t>
      </w:r>
    </w:p>
    <w:p w14:paraId="4E944DDB" w14:textId="77777777" w:rsidR="00E74E07" w:rsidRPr="0078662D" w:rsidRDefault="00E74E07" w:rsidP="00C23A5D">
      <w:pPr>
        <w:spacing w:line="360" w:lineRule="auto"/>
        <w:jc w:val="both"/>
        <w:rPr>
          <w:rFonts w:asciiTheme="minorHAnsi" w:hAnsiTheme="minorHAnsi" w:cstheme="minorHAnsi"/>
          <w:szCs w:val="22"/>
        </w:rPr>
      </w:pPr>
      <w:r w:rsidRPr="0078662D">
        <w:rPr>
          <w:rFonts w:asciiTheme="minorHAnsi" w:hAnsiTheme="minorHAnsi" w:cstheme="minorHAnsi"/>
          <w:szCs w:val="22"/>
        </w:rPr>
        <w:t>When a KpiReadReq is received the entity sends its current values to the specified managing entity and resets its values to zero.</w:t>
      </w:r>
    </w:p>
    <w:p w14:paraId="4E944DDC" w14:textId="77777777" w:rsidR="00E74E07" w:rsidRPr="00D31CBB" w:rsidRDefault="00E74E07" w:rsidP="0065789A">
      <w:pPr>
        <w:pStyle w:val="Heading2"/>
      </w:pPr>
      <w:bookmarkStart w:id="986" w:name="_toc281"/>
      <w:bookmarkStart w:id="987" w:name="_Toc387508084"/>
      <w:bookmarkEnd w:id="986"/>
      <w:r w:rsidRPr="00D31CBB">
        <w:t>KPI Storage</w:t>
      </w:r>
      <w:bookmarkEnd w:id="987"/>
    </w:p>
    <w:p w14:paraId="4E944DDD" w14:textId="77777777" w:rsidR="00E74E07" w:rsidRPr="0078662D" w:rsidRDefault="00E74E07" w:rsidP="00C23A5D">
      <w:pPr>
        <w:spacing w:line="360" w:lineRule="auto"/>
        <w:jc w:val="both"/>
        <w:rPr>
          <w:rFonts w:asciiTheme="minorHAnsi" w:hAnsiTheme="minorHAnsi" w:cstheme="minorHAnsi"/>
          <w:szCs w:val="22"/>
        </w:rPr>
      </w:pPr>
      <w:r w:rsidRPr="0078662D">
        <w:rPr>
          <w:rFonts w:asciiTheme="minorHAnsi" w:hAnsiTheme="minorHAnsi" w:cstheme="minorHAnsi"/>
          <w:szCs w:val="22"/>
        </w:rPr>
        <w:t>The period over which KPIs are read (as configured by the managing entity) is not necessarily (or even normally) the same as the period ove</w:t>
      </w:r>
      <w:r w:rsidR="009E1F3F">
        <w:rPr>
          <w:rFonts w:asciiTheme="minorHAnsi" w:hAnsiTheme="minorHAnsi" w:cstheme="minorHAnsi"/>
          <w:szCs w:val="22"/>
        </w:rPr>
        <w:t>r which the external manager for example,</w:t>
      </w:r>
      <w:r w:rsidRPr="0078662D">
        <w:rPr>
          <w:rFonts w:asciiTheme="minorHAnsi" w:hAnsiTheme="minorHAnsi" w:cstheme="minorHAnsi"/>
          <w:szCs w:val="22"/>
        </w:rPr>
        <w:t xml:space="preserve"> the Femto Gateway, requires the results.  The external manager may request KPIs on an irregular interval or on an interval that is longer t</w:t>
      </w:r>
      <w:r w:rsidR="008927AF">
        <w:rPr>
          <w:rFonts w:asciiTheme="minorHAnsi" w:hAnsiTheme="minorHAnsi" w:cstheme="minorHAnsi"/>
          <w:szCs w:val="22"/>
        </w:rPr>
        <w:t>han the period over which</w:t>
      </w:r>
      <w:r w:rsidRPr="0078662D">
        <w:rPr>
          <w:rFonts w:asciiTheme="minorHAnsi" w:hAnsiTheme="minorHAnsi" w:cstheme="minorHAnsi"/>
          <w:szCs w:val="22"/>
        </w:rPr>
        <w:t xml:space="preserve"> </w:t>
      </w:r>
      <w:r w:rsidR="008927AF" w:rsidRPr="0078662D">
        <w:rPr>
          <w:rFonts w:asciiTheme="minorHAnsi" w:hAnsiTheme="minorHAnsi" w:cstheme="minorHAnsi"/>
          <w:szCs w:val="22"/>
        </w:rPr>
        <w:t>accept</w:t>
      </w:r>
      <w:r w:rsidRPr="0078662D">
        <w:rPr>
          <w:rFonts w:asciiTheme="minorHAnsi" w:hAnsiTheme="minorHAnsi" w:cstheme="minorHAnsi"/>
          <w:szCs w:val="22"/>
        </w:rPr>
        <w:t xml:space="preserve"> a loss of KPI data due to power outage.</w:t>
      </w:r>
    </w:p>
    <w:p w14:paraId="4E944DDE" w14:textId="77777777" w:rsidR="00E74E07" w:rsidRPr="0078662D" w:rsidRDefault="00E74E07" w:rsidP="00C23A5D">
      <w:pPr>
        <w:spacing w:line="360" w:lineRule="auto"/>
        <w:jc w:val="both"/>
        <w:rPr>
          <w:rFonts w:asciiTheme="minorHAnsi" w:hAnsiTheme="minorHAnsi" w:cstheme="minorHAnsi"/>
          <w:szCs w:val="22"/>
        </w:rPr>
      </w:pPr>
      <w:r w:rsidRPr="0078662D">
        <w:rPr>
          <w:rFonts w:asciiTheme="minorHAnsi" w:hAnsiTheme="minorHAnsi" w:cstheme="minorHAnsi"/>
          <w:szCs w:val="22"/>
        </w:rPr>
        <w:t>For this reason, KPIs are periodically stored in FLASH.  As the period for doing this is likely to be dependent on the managing entity it is left to the managing entity to do this through use of the KpiLogFileMgr class.</w:t>
      </w:r>
    </w:p>
    <w:p w14:paraId="4E944DDF" w14:textId="77777777" w:rsidR="00E74E07" w:rsidRPr="0078662D" w:rsidRDefault="00E74E07" w:rsidP="00C23A5D">
      <w:pPr>
        <w:spacing w:line="360" w:lineRule="auto"/>
        <w:jc w:val="both"/>
        <w:rPr>
          <w:rFonts w:asciiTheme="minorHAnsi" w:hAnsiTheme="minorHAnsi" w:cstheme="minorHAnsi"/>
          <w:szCs w:val="22"/>
        </w:rPr>
      </w:pPr>
      <w:r w:rsidRPr="0078662D">
        <w:rPr>
          <w:rFonts w:asciiTheme="minorHAnsi" w:hAnsiTheme="minorHAnsi" w:cstheme="minorHAnsi"/>
          <w:szCs w:val="22"/>
        </w:rPr>
        <w:t>The number of measurements stored must be sufficient to allow the FAP to retrieve all KPIs for the previous (external) reporting period.</w:t>
      </w:r>
    </w:p>
    <w:p w14:paraId="4E944DE0" w14:textId="77777777" w:rsidR="00E74E07" w:rsidRPr="00E74E07" w:rsidRDefault="00E74E07" w:rsidP="00E74E07">
      <w:pPr>
        <w:pStyle w:val="BodyText"/>
      </w:pPr>
    </w:p>
    <w:p w14:paraId="4E944DE1" w14:textId="77777777" w:rsidR="001A38AB" w:rsidRPr="00D31CBB" w:rsidRDefault="001A38AB" w:rsidP="0065789A">
      <w:pPr>
        <w:pStyle w:val="Heading2"/>
      </w:pPr>
      <w:bookmarkStart w:id="988" w:name="_Toc387508085"/>
      <w:r w:rsidRPr="00D31CBB">
        <w:t>Design Details</w:t>
      </w:r>
      <w:bookmarkEnd w:id="988"/>
    </w:p>
    <w:p w14:paraId="4E944DE2" w14:textId="77777777" w:rsidR="00B71104" w:rsidRDefault="00B71104" w:rsidP="00B73866">
      <w:pPr>
        <w:pStyle w:val="NormalWeb"/>
        <w:spacing w:before="0" w:beforeAutospacing="0" w:after="0" w:afterAutospacing="0"/>
        <w:jc w:val="both"/>
        <w:rPr>
          <w:rFonts w:asciiTheme="minorHAnsi" w:hAnsiTheme="minorHAnsi" w:cstheme="minorHAnsi"/>
          <w:sz w:val="22"/>
          <w:szCs w:val="22"/>
        </w:rPr>
      </w:pPr>
      <w:r w:rsidRPr="00BD5D14">
        <w:rPr>
          <w:rFonts w:asciiTheme="minorHAnsi" w:hAnsiTheme="minorHAnsi" w:cstheme="minorHAnsi"/>
          <w:sz w:val="22"/>
          <w:szCs w:val="22"/>
        </w:rPr>
        <w:t xml:space="preserve">As part of Common Platform, </w:t>
      </w:r>
      <w:r w:rsidR="005941D4">
        <w:rPr>
          <w:rFonts w:asciiTheme="minorHAnsi" w:hAnsiTheme="minorHAnsi" w:cstheme="minorHAnsi"/>
          <w:sz w:val="22"/>
          <w:szCs w:val="22"/>
        </w:rPr>
        <w:t xml:space="preserve">classifications/organizing of counters </w:t>
      </w:r>
      <w:r w:rsidR="009E1F3F">
        <w:rPr>
          <w:rFonts w:asciiTheme="minorHAnsi" w:hAnsiTheme="minorHAnsi" w:cstheme="minorHAnsi"/>
          <w:sz w:val="22"/>
          <w:szCs w:val="22"/>
        </w:rPr>
        <w:t>are</w:t>
      </w:r>
      <w:r w:rsidR="005941D4">
        <w:rPr>
          <w:rFonts w:asciiTheme="minorHAnsi" w:hAnsiTheme="minorHAnsi" w:cstheme="minorHAnsi"/>
          <w:sz w:val="22"/>
          <w:szCs w:val="22"/>
        </w:rPr>
        <w:t xml:space="preserve"> maintained at OAM. </w:t>
      </w:r>
    </w:p>
    <w:p w14:paraId="4E944DE3" w14:textId="77777777" w:rsidR="005941D4" w:rsidRPr="00BD5D14" w:rsidRDefault="005941D4" w:rsidP="00B73866">
      <w:pPr>
        <w:pStyle w:val="NormalWeb"/>
        <w:spacing w:before="0" w:beforeAutospacing="0" w:after="0" w:afterAutospacing="0"/>
        <w:jc w:val="both"/>
        <w:rPr>
          <w:rFonts w:asciiTheme="minorHAnsi" w:hAnsiTheme="minorHAnsi" w:cstheme="minorHAnsi"/>
          <w:sz w:val="22"/>
          <w:szCs w:val="22"/>
        </w:rPr>
      </w:pPr>
    </w:p>
    <w:p w14:paraId="4E944DE4" w14:textId="77777777" w:rsidR="00B71104" w:rsidRPr="00BD5D14" w:rsidRDefault="00B71104" w:rsidP="00B73866">
      <w:pPr>
        <w:pStyle w:val="NormalWeb"/>
        <w:spacing w:before="0" w:beforeAutospacing="0" w:after="0" w:afterAutospacing="0"/>
        <w:jc w:val="both"/>
        <w:rPr>
          <w:rFonts w:asciiTheme="minorHAnsi" w:hAnsiTheme="minorHAnsi" w:cstheme="minorHAnsi"/>
          <w:sz w:val="22"/>
          <w:szCs w:val="22"/>
        </w:rPr>
      </w:pPr>
      <w:r w:rsidRPr="00BD5D14">
        <w:rPr>
          <w:rFonts w:asciiTheme="minorHAnsi" w:hAnsiTheme="minorHAnsi" w:cstheme="minorHAnsi"/>
          <w:sz w:val="22"/>
          <w:szCs w:val="22"/>
        </w:rPr>
        <w:t>Counters are classified into two types based on the performance impact of stack when PM is enabled:</w:t>
      </w:r>
    </w:p>
    <w:p w14:paraId="4E944DE5" w14:textId="77777777" w:rsidR="00B71104" w:rsidRPr="005941D4" w:rsidRDefault="00B71104" w:rsidP="00064C42">
      <w:pPr>
        <w:pStyle w:val="NormalWeb"/>
        <w:numPr>
          <w:ilvl w:val="0"/>
          <w:numId w:val="28"/>
        </w:numPr>
        <w:spacing w:before="0" w:beforeAutospacing="0" w:after="0" w:afterAutospacing="0"/>
        <w:jc w:val="both"/>
        <w:rPr>
          <w:rFonts w:asciiTheme="minorHAnsi" w:hAnsiTheme="minorHAnsi" w:cstheme="minorHAnsi"/>
          <w:i/>
          <w:sz w:val="22"/>
          <w:szCs w:val="22"/>
        </w:rPr>
      </w:pPr>
      <w:r w:rsidRPr="005941D4">
        <w:rPr>
          <w:rFonts w:asciiTheme="minorHAnsi" w:hAnsiTheme="minorHAnsi" w:cstheme="minorHAnsi"/>
          <w:i/>
          <w:sz w:val="22"/>
          <w:szCs w:val="22"/>
        </w:rPr>
        <w:t>NonL2PMCounters</w:t>
      </w:r>
      <w:r w:rsidR="005941D4" w:rsidRPr="005941D4">
        <w:rPr>
          <w:rFonts w:asciiTheme="minorHAnsi" w:hAnsiTheme="minorHAnsi" w:cstheme="minorHAnsi"/>
          <w:i/>
          <w:sz w:val="22"/>
          <w:szCs w:val="22"/>
        </w:rPr>
        <w:t xml:space="preserve"> </w:t>
      </w:r>
      <w:r w:rsidRPr="005941D4">
        <w:rPr>
          <w:rFonts w:asciiTheme="minorHAnsi" w:hAnsiTheme="minorHAnsi" w:cstheme="minorHAnsi"/>
          <w:i/>
          <w:sz w:val="22"/>
          <w:szCs w:val="22"/>
        </w:rPr>
        <w:t xml:space="preserve">(UpperArm Counters): </w:t>
      </w:r>
    </w:p>
    <w:p w14:paraId="4E944DE6" w14:textId="77777777" w:rsidR="00B71104" w:rsidRPr="00BD5D14" w:rsidRDefault="00A31DC0" w:rsidP="008927AF">
      <w:pPr>
        <w:pStyle w:val="NormalWeb"/>
        <w:spacing w:before="0" w:beforeAutospacing="0" w:after="0" w:afterAutospacing="0"/>
        <w:ind w:left="1785"/>
        <w:jc w:val="both"/>
        <w:rPr>
          <w:rFonts w:asciiTheme="minorHAnsi" w:hAnsiTheme="minorHAnsi" w:cstheme="minorHAnsi"/>
          <w:sz w:val="22"/>
          <w:szCs w:val="22"/>
        </w:rPr>
      </w:pPr>
      <w:r>
        <w:rPr>
          <w:rFonts w:asciiTheme="minorHAnsi" w:hAnsiTheme="minorHAnsi" w:cstheme="minorHAnsi"/>
          <w:sz w:val="22"/>
          <w:szCs w:val="22"/>
        </w:rPr>
        <w:t>For example:</w:t>
      </w:r>
      <w:r w:rsidR="008927AF">
        <w:rPr>
          <w:rFonts w:asciiTheme="minorHAnsi" w:hAnsiTheme="minorHAnsi" w:cstheme="minorHAnsi"/>
          <w:sz w:val="22"/>
          <w:szCs w:val="22"/>
        </w:rPr>
        <w:t xml:space="preserve"> </w:t>
      </w:r>
      <w:r w:rsidR="00B71104" w:rsidRPr="00BD5D14">
        <w:rPr>
          <w:rFonts w:asciiTheme="minorHAnsi" w:hAnsiTheme="minorHAnsi" w:cstheme="minorHAnsi"/>
          <w:sz w:val="22"/>
          <w:szCs w:val="22"/>
        </w:rPr>
        <w:t xml:space="preserve">RRC, </w:t>
      </w:r>
      <w:r>
        <w:rPr>
          <w:rFonts w:asciiTheme="minorHAnsi" w:hAnsiTheme="minorHAnsi" w:cstheme="minorHAnsi"/>
          <w:sz w:val="22"/>
          <w:szCs w:val="22"/>
        </w:rPr>
        <w:t>e</w:t>
      </w:r>
      <w:r w:rsidR="00B71104" w:rsidRPr="00BD5D14">
        <w:rPr>
          <w:rFonts w:asciiTheme="minorHAnsi" w:hAnsiTheme="minorHAnsi" w:cstheme="minorHAnsi"/>
          <w:sz w:val="22"/>
          <w:szCs w:val="22"/>
        </w:rPr>
        <w:t>GTP, SCTP, TUCL counters</w:t>
      </w:r>
    </w:p>
    <w:p w14:paraId="4E944DE7" w14:textId="77777777" w:rsidR="00B71104" w:rsidRPr="00BD5D14" w:rsidRDefault="00B71104" w:rsidP="00B73866">
      <w:pPr>
        <w:pStyle w:val="NormalWeb"/>
        <w:spacing w:before="0" w:beforeAutospacing="0" w:after="0" w:afterAutospacing="0"/>
        <w:jc w:val="both"/>
        <w:rPr>
          <w:rFonts w:asciiTheme="minorHAnsi" w:hAnsiTheme="minorHAnsi" w:cstheme="minorHAnsi"/>
          <w:sz w:val="22"/>
          <w:szCs w:val="22"/>
        </w:rPr>
      </w:pPr>
    </w:p>
    <w:p w14:paraId="4E944DE8" w14:textId="77777777" w:rsidR="00B71104" w:rsidRPr="005941D4" w:rsidRDefault="00B71104" w:rsidP="00064C42">
      <w:pPr>
        <w:pStyle w:val="NormalWeb"/>
        <w:numPr>
          <w:ilvl w:val="0"/>
          <w:numId w:val="28"/>
        </w:numPr>
        <w:spacing w:before="0" w:beforeAutospacing="0" w:after="0" w:afterAutospacing="0"/>
        <w:jc w:val="both"/>
        <w:rPr>
          <w:rFonts w:asciiTheme="minorHAnsi" w:hAnsiTheme="minorHAnsi" w:cstheme="minorHAnsi"/>
          <w:i/>
          <w:sz w:val="22"/>
          <w:szCs w:val="22"/>
        </w:rPr>
      </w:pPr>
      <w:r w:rsidRPr="005941D4">
        <w:rPr>
          <w:rFonts w:asciiTheme="minorHAnsi" w:hAnsiTheme="minorHAnsi" w:cstheme="minorHAnsi"/>
          <w:i/>
          <w:sz w:val="22"/>
          <w:szCs w:val="22"/>
        </w:rPr>
        <w:t>L2PMCounters(LowerArm Counters):</w:t>
      </w:r>
    </w:p>
    <w:p w14:paraId="4E944DE9" w14:textId="77777777" w:rsidR="00B71104" w:rsidRPr="00BD5D14" w:rsidRDefault="00A31DC0" w:rsidP="008927AF">
      <w:pPr>
        <w:pStyle w:val="NormalWeb"/>
        <w:spacing w:before="0" w:beforeAutospacing="0" w:after="0" w:afterAutospacing="0"/>
        <w:ind w:left="1785"/>
        <w:jc w:val="both"/>
        <w:rPr>
          <w:rFonts w:asciiTheme="minorHAnsi" w:hAnsiTheme="minorHAnsi" w:cstheme="minorHAnsi"/>
          <w:sz w:val="22"/>
          <w:szCs w:val="22"/>
        </w:rPr>
      </w:pPr>
      <w:r>
        <w:rPr>
          <w:rFonts w:asciiTheme="minorHAnsi" w:hAnsiTheme="minorHAnsi" w:cstheme="minorHAnsi"/>
          <w:sz w:val="22"/>
          <w:szCs w:val="22"/>
        </w:rPr>
        <w:t>For example</w:t>
      </w:r>
      <w:r w:rsidR="00B71104" w:rsidRPr="00BD5D14">
        <w:rPr>
          <w:rFonts w:asciiTheme="minorHAnsi" w:hAnsiTheme="minorHAnsi" w:cstheme="minorHAnsi"/>
          <w:sz w:val="22"/>
          <w:szCs w:val="22"/>
        </w:rPr>
        <w:t xml:space="preserve">: RLC, MAC counters </w:t>
      </w:r>
    </w:p>
    <w:p w14:paraId="4E944DEA" w14:textId="77777777" w:rsidR="00B71104" w:rsidRPr="00BD5D14" w:rsidRDefault="00B71104" w:rsidP="00B73866">
      <w:pPr>
        <w:pStyle w:val="NormalWeb"/>
        <w:spacing w:before="0" w:beforeAutospacing="0" w:after="0" w:afterAutospacing="0"/>
        <w:jc w:val="both"/>
        <w:rPr>
          <w:rFonts w:asciiTheme="minorHAnsi" w:hAnsiTheme="minorHAnsi" w:cstheme="minorHAnsi"/>
          <w:sz w:val="22"/>
          <w:szCs w:val="22"/>
        </w:rPr>
      </w:pPr>
      <w:r w:rsidRPr="00BD5D14">
        <w:rPr>
          <w:rFonts w:asciiTheme="minorHAnsi" w:hAnsiTheme="minorHAnsi" w:cstheme="minorHAnsi"/>
          <w:sz w:val="22"/>
          <w:szCs w:val="22"/>
        </w:rPr>
        <w:t xml:space="preserve">            </w:t>
      </w:r>
    </w:p>
    <w:p w14:paraId="4E944DEB" w14:textId="77777777" w:rsidR="00B71104" w:rsidRPr="00BD5D14" w:rsidRDefault="00B71104" w:rsidP="00B73866">
      <w:pPr>
        <w:pStyle w:val="NormalWeb"/>
        <w:spacing w:before="0" w:beforeAutospacing="0" w:after="0" w:afterAutospacing="0"/>
        <w:jc w:val="both"/>
        <w:rPr>
          <w:rFonts w:asciiTheme="minorHAnsi" w:hAnsiTheme="minorHAnsi" w:cstheme="minorHAnsi"/>
          <w:sz w:val="22"/>
          <w:szCs w:val="22"/>
        </w:rPr>
      </w:pPr>
      <w:r w:rsidRPr="00BD5D14">
        <w:rPr>
          <w:rFonts w:asciiTheme="minorHAnsi" w:hAnsiTheme="minorHAnsi" w:cstheme="minorHAnsi"/>
          <w:sz w:val="22"/>
          <w:szCs w:val="22"/>
        </w:rPr>
        <w:t xml:space="preserve">There </w:t>
      </w:r>
      <w:r w:rsidR="00B73866" w:rsidRPr="00BD5D14">
        <w:rPr>
          <w:rFonts w:asciiTheme="minorHAnsi" w:hAnsiTheme="minorHAnsi" w:cstheme="minorHAnsi"/>
          <w:sz w:val="22"/>
          <w:szCs w:val="22"/>
        </w:rPr>
        <w:t>are couples</w:t>
      </w:r>
      <w:r w:rsidRPr="00BD5D14">
        <w:rPr>
          <w:rFonts w:asciiTheme="minorHAnsi" w:hAnsiTheme="minorHAnsi" w:cstheme="minorHAnsi"/>
          <w:sz w:val="22"/>
          <w:szCs w:val="22"/>
        </w:rPr>
        <w:t xml:space="preserve"> of vendor specific configuration parameters defined to enable/disable the L2PMCounters.</w:t>
      </w:r>
    </w:p>
    <w:p w14:paraId="4E944DEC" w14:textId="77777777" w:rsidR="00B71104" w:rsidRPr="00B73866" w:rsidRDefault="00B71104" w:rsidP="00064C42">
      <w:pPr>
        <w:pStyle w:val="NormalWeb"/>
        <w:numPr>
          <w:ilvl w:val="0"/>
          <w:numId w:val="28"/>
        </w:numPr>
        <w:spacing w:before="0" w:beforeAutospacing="0" w:after="0" w:afterAutospacing="0"/>
        <w:jc w:val="both"/>
        <w:rPr>
          <w:rFonts w:asciiTheme="minorHAnsi" w:hAnsiTheme="minorHAnsi" w:cstheme="minorHAnsi"/>
          <w:i/>
          <w:sz w:val="22"/>
          <w:szCs w:val="22"/>
        </w:rPr>
      </w:pPr>
      <w:r w:rsidRPr="00B73866">
        <w:rPr>
          <w:rFonts w:asciiTheme="minorHAnsi" w:hAnsiTheme="minorHAnsi" w:cstheme="minorHAnsi"/>
          <w:i/>
          <w:sz w:val="22"/>
          <w:szCs w:val="22"/>
        </w:rPr>
        <w:t>CollectionMethodForPM: All (L2+L3)/L3Only</w:t>
      </w:r>
    </w:p>
    <w:p w14:paraId="4E944DED" w14:textId="77777777" w:rsidR="00B71104" w:rsidRPr="00B73866" w:rsidRDefault="00B71104" w:rsidP="00064C42">
      <w:pPr>
        <w:pStyle w:val="NormalWeb"/>
        <w:numPr>
          <w:ilvl w:val="0"/>
          <w:numId w:val="28"/>
        </w:numPr>
        <w:spacing w:before="0" w:beforeAutospacing="0" w:after="0" w:afterAutospacing="0"/>
        <w:jc w:val="both"/>
        <w:rPr>
          <w:rFonts w:asciiTheme="minorHAnsi" w:hAnsiTheme="minorHAnsi" w:cstheme="minorHAnsi"/>
          <w:i/>
          <w:sz w:val="22"/>
          <w:szCs w:val="22"/>
        </w:rPr>
      </w:pPr>
      <w:r w:rsidRPr="00B73866">
        <w:rPr>
          <w:rFonts w:asciiTheme="minorHAnsi" w:hAnsiTheme="minorHAnsi" w:cstheme="minorHAnsi"/>
          <w:i/>
          <w:sz w:val="22"/>
          <w:szCs w:val="22"/>
        </w:rPr>
        <w:t>L2PMCollectionEnable: True/False</w:t>
      </w:r>
    </w:p>
    <w:p w14:paraId="4E944DEE" w14:textId="77777777" w:rsidR="00B71104" w:rsidRPr="00BD5D14" w:rsidRDefault="00B71104" w:rsidP="00B73866">
      <w:pPr>
        <w:pStyle w:val="NormalWeb"/>
        <w:spacing w:before="0" w:beforeAutospacing="0" w:after="0" w:afterAutospacing="0"/>
        <w:jc w:val="both"/>
        <w:rPr>
          <w:rFonts w:asciiTheme="minorHAnsi" w:hAnsiTheme="minorHAnsi" w:cstheme="minorHAnsi"/>
          <w:sz w:val="22"/>
          <w:szCs w:val="22"/>
        </w:rPr>
      </w:pPr>
      <w:r w:rsidRPr="00BD5D14">
        <w:rPr>
          <w:rFonts w:asciiTheme="minorHAnsi" w:hAnsiTheme="minorHAnsi" w:cstheme="minorHAnsi"/>
          <w:sz w:val="22"/>
          <w:szCs w:val="22"/>
        </w:rPr>
        <w:tab/>
      </w:r>
      <w:r w:rsidRPr="00BD5D14">
        <w:rPr>
          <w:rFonts w:asciiTheme="minorHAnsi" w:hAnsiTheme="minorHAnsi" w:cstheme="minorHAnsi"/>
          <w:sz w:val="22"/>
          <w:szCs w:val="22"/>
        </w:rPr>
        <w:tab/>
      </w:r>
      <w:r w:rsidRPr="00BD5D14">
        <w:rPr>
          <w:rFonts w:asciiTheme="minorHAnsi" w:hAnsiTheme="minorHAnsi" w:cstheme="minorHAnsi"/>
          <w:sz w:val="22"/>
          <w:szCs w:val="22"/>
        </w:rPr>
        <w:tab/>
      </w:r>
    </w:p>
    <w:p w14:paraId="4E944DEF" w14:textId="77777777" w:rsidR="00B71104" w:rsidRPr="00B73866" w:rsidRDefault="00B71104" w:rsidP="00B73866">
      <w:pPr>
        <w:pStyle w:val="NormalWeb"/>
        <w:spacing w:before="0" w:beforeAutospacing="0" w:after="0" w:afterAutospacing="0"/>
        <w:jc w:val="both"/>
        <w:rPr>
          <w:rFonts w:asciiTheme="minorHAnsi" w:hAnsiTheme="minorHAnsi" w:cstheme="minorHAnsi"/>
          <w:i/>
          <w:sz w:val="22"/>
          <w:szCs w:val="22"/>
        </w:rPr>
      </w:pPr>
      <w:r w:rsidRPr="00B73866">
        <w:rPr>
          <w:rFonts w:asciiTheme="minorHAnsi" w:hAnsiTheme="minorHAnsi" w:cstheme="minorHAnsi"/>
          <w:i/>
          <w:sz w:val="22"/>
          <w:szCs w:val="22"/>
        </w:rPr>
        <w:t>Reporting Mechanism of NonL2PMCounters:</w:t>
      </w:r>
    </w:p>
    <w:p w14:paraId="4E944DF0" w14:textId="77777777" w:rsidR="00B71104" w:rsidRPr="00BD5D14" w:rsidRDefault="00B71104" w:rsidP="00B73866">
      <w:pPr>
        <w:pStyle w:val="NormalWeb"/>
        <w:spacing w:before="0" w:beforeAutospacing="0" w:after="0" w:afterAutospacing="0"/>
        <w:jc w:val="both"/>
        <w:rPr>
          <w:rFonts w:asciiTheme="minorHAnsi" w:hAnsiTheme="minorHAnsi" w:cstheme="minorHAnsi"/>
          <w:sz w:val="22"/>
          <w:szCs w:val="22"/>
        </w:rPr>
      </w:pPr>
      <w:r w:rsidRPr="00BD5D14">
        <w:rPr>
          <w:rFonts w:asciiTheme="minorHAnsi" w:hAnsiTheme="minorHAnsi" w:cstheme="minorHAnsi"/>
          <w:sz w:val="22"/>
          <w:szCs w:val="22"/>
        </w:rPr>
        <w:t xml:space="preserve">These counters </w:t>
      </w:r>
      <w:r w:rsidR="009E1F3F">
        <w:rPr>
          <w:rFonts w:asciiTheme="minorHAnsi" w:hAnsiTheme="minorHAnsi" w:cstheme="minorHAnsi"/>
          <w:sz w:val="22"/>
          <w:szCs w:val="22"/>
        </w:rPr>
        <w:t>are</w:t>
      </w:r>
      <w:r w:rsidRPr="00BD5D14">
        <w:rPr>
          <w:rFonts w:asciiTheme="minorHAnsi" w:hAnsiTheme="minorHAnsi" w:cstheme="minorHAnsi"/>
          <w:sz w:val="22"/>
          <w:szCs w:val="22"/>
        </w:rPr>
        <w:t xml:space="preserve"> reported to OAM</w:t>
      </w:r>
      <w:r w:rsidR="00B73866">
        <w:rPr>
          <w:rFonts w:asciiTheme="minorHAnsi" w:hAnsiTheme="minorHAnsi" w:cstheme="minorHAnsi"/>
          <w:sz w:val="22"/>
          <w:szCs w:val="22"/>
        </w:rPr>
        <w:t xml:space="preserve"> by means of a function call,</w:t>
      </w:r>
      <w:r w:rsidRPr="00BD5D14">
        <w:rPr>
          <w:rFonts w:asciiTheme="minorHAnsi" w:hAnsiTheme="minorHAnsi" w:cstheme="minorHAnsi"/>
          <w:sz w:val="22"/>
          <w:szCs w:val="22"/>
        </w:rPr>
        <w:t xml:space="preserve"> immediately when KPI noted for change.</w:t>
      </w:r>
    </w:p>
    <w:p w14:paraId="4E944DF1" w14:textId="77777777" w:rsidR="00B71104" w:rsidRPr="00BD5D14" w:rsidRDefault="00B71104" w:rsidP="00B71104">
      <w:pPr>
        <w:pStyle w:val="NormalWeb"/>
        <w:spacing w:before="0" w:beforeAutospacing="0" w:after="0" w:afterAutospacing="0"/>
        <w:rPr>
          <w:rFonts w:asciiTheme="minorHAnsi" w:hAnsiTheme="minorHAnsi" w:cstheme="minorHAnsi"/>
          <w:sz w:val="22"/>
          <w:szCs w:val="22"/>
        </w:rPr>
      </w:pPr>
      <w:r w:rsidRPr="00BD5D14">
        <w:rPr>
          <w:rFonts w:asciiTheme="minorHAnsi" w:hAnsiTheme="minorHAnsi" w:cstheme="minorHAnsi"/>
          <w:sz w:val="22"/>
          <w:szCs w:val="22"/>
        </w:rPr>
        <w:tab/>
      </w:r>
      <w:r w:rsidRPr="00BD5D14">
        <w:rPr>
          <w:rFonts w:asciiTheme="minorHAnsi" w:hAnsiTheme="minorHAnsi" w:cstheme="minorHAnsi"/>
          <w:sz w:val="22"/>
          <w:szCs w:val="22"/>
        </w:rPr>
        <w:tab/>
      </w:r>
      <w:r w:rsidRPr="00BD5D14">
        <w:rPr>
          <w:rFonts w:asciiTheme="minorHAnsi" w:hAnsiTheme="minorHAnsi" w:cstheme="minorHAnsi"/>
          <w:sz w:val="22"/>
          <w:szCs w:val="22"/>
        </w:rPr>
        <w:tab/>
      </w:r>
    </w:p>
    <w:p w14:paraId="4E944DF2" w14:textId="77777777" w:rsidR="00B71104" w:rsidRPr="00632AFA" w:rsidRDefault="00B71104" w:rsidP="00B71104">
      <w:pPr>
        <w:pStyle w:val="NormalWeb"/>
        <w:spacing w:before="0" w:beforeAutospacing="0" w:after="0" w:afterAutospacing="0"/>
        <w:rPr>
          <w:rFonts w:ascii="Trebuchet MS" w:hAnsi="Trebuchet MS"/>
          <w:sz w:val="18"/>
          <w:szCs w:val="18"/>
        </w:rPr>
      </w:pPr>
    </w:p>
    <w:p w14:paraId="4E944DF3" w14:textId="77777777" w:rsidR="00B71104" w:rsidRPr="00B71104" w:rsidRDefault="00B71104" w:rsidP="00B71104"/>
    <w:p w14:paraId="4E944DF4" w14:textId="77777777" w:rsidR="005E553C" w:rsidRDefault="005E553C" w:rsidP="00064C42">
      <w:pPr>
        <w:pStyle w:val="Heading4"/>
        <w:numPr>
          <w:ilvl w:val="2"/>
          <w:numId w:val="38"/>
        </w:numPr>
        <w:ind w:left="720" w:hanging="720"/>
        <w:rPr>
          <w:rFonts w:asciiTheme="minorHAnsi" w:hAnsiTheme="minorHAnsi" w:cstheme="minorHAnsi"/>
          <w:sz w:val="24"/>
          <w:szCs w:val="24"/>
        </w:rPr>
      </w:pPr>
      <w:r w:rsidRPr="005E553C">
        <w:rPr>
          <w:rFonts w:asciiTheme="minorHAnsi" w:hAnsiTheme="minorHAnsi" w:cstheme="minorHAnsi"/>
          <w:sz w:val="24"/>
          <w:szCs w:val="24"/>
        </w:rPr>
        <w:lastRenderedPageBreak/>
        <w:t>Class Diagram</w:t>
      </w:r>
    </w:p>
    <w:p w14:paraId="4E944DF5" w14:textId="77777777" w:rsidR="005E553C" w:rsidRDefault="005E553C" w:rsidP="005E553C"/>
    <w:p w14:paraId="4E944DF6" w14:textId="77777777" w:rsidR="005E553C" w:rsidRPr="005E553C" w:rsidRDefault="005E553C" w:rsidP="009F63A1">
      <w:pPr>
        <w:pStyle w:val="BodyText"/>
        <w:tabs>
          <w:tab w:val="left" w:pos="1080"/>
        </w:tabs>
        <w:ind w:left="1170"/>
        <w:jc w:val="center"/>
      </w:pPr>
      <w:r w:rsidRPr="000776D8">
        <w:object w:dxaOrig="7548" w:dyaOrig="4294" w14:anchorId="4E945013">
          <v:shape id="_x0000_i1026" type="#_x0000_t75" style="width:378pt;height:214.5pt" o:ole="">
            <v:imagedata r:id="rId27" o:title=""/>
          </v:shape>
          <o:OLEObject Type="Embed" ProgID="Visio.Drawing.11" ShapeID="_x0000_i1026" DrawAspect="Content" ObjectID="_1461408623" r:id="rId28"/>
        </w:object>
      </w:r>
    </w:p>
    <w:p w14:paraId="4E944DF7" w14:textId="77777777" w:rsidR="005E553C" w:rsidRDefault="009F63A1" w:rsidP="009F63A1">
      <w:pPr>
        <w:pStyle w:val="BodyText"/>
        <w:jc w:val="center"/>
      </w:pPr>
      <w:r w:rsidRPr="000776D8">
        <w:object w:dxaOrig="3429" w:dyaOrig="5555" w14:anchorId="4E945014">
          <v:shape id="_x0000_i1027" type="#_x0000_t75" style="width:179.25pt;height:277.5pt" o:ole="">
            <v:imagedata r:id="rId29" o:title=""/>
          </v:shape>
          <o:OLEObject Type="Embed" ProgID="Visio.Drawing.11" ShapeID="_x0000_i1027" DrawAspect="Content" ObjectID="_1461408624" r:id="rId30"/>
        </w:object>
      </w:r>
    </w:p>
    <w:p w14:paraId="4E944DF8" w14:textId="77777777" w:rsidR="005E553C" w:rsidRPr="009F63A1" w:rsidRDefault="005E553C" w:rsidP="001A38AB">
      <w:pPr>
        <w:pStyle w:val="BodyText"/>
        <w:ind w:left="360"/>
        <w:rPr>
          <w:sz w:val="2"/>
        </w:rPr>
      </w:pPr>
    </w:p>
    <w:p w14:paraId="4E944DF9" w14:textId="28AF1196" w:rsidR="00C601D0" w:rsidRDefault="00E003B3" w:rsidP="00BE2497">
      <w:pPr>
        <w:pStyle w:val="Caption"/>
        <w:jc w:val="center"/>
      </w:pPr>
      <w:bookmarkStart w:id="989" w:name="_Toc387508115"/>
      <w:del w:id="990" w:author="Prince Agarwal" w:date="2014-05-10T17:35:00Z">
        <w:r w:rsidDel="00DF2F4B">
          <w:delText xml:space="preserve">Figure </w:delText>
        </w:r>
        <w:r w:rsidR="00092E45" w:rsidDel="00DF2F4B">
          <w:fldChar w:fldCharType="begin"/>
        </w:r>
        <w:r w:rsidR="00092E45" w:rsidDel="00DF2F4B">
          <w:delInstrText xml:space="preserve"> SEQ Figure \* ARABIC </w:delInstrText>
        </w:r>
        <w:r w:rsidR="00092E45" w:rsidDel="00DF2F4B">
          <w:fldChar w:fldCharType="separate"/>
        </w:r>
        <w:r w:rsidR="00431B6C" w:rsidDel="00DF2F4B">
          <w:rPr>
            <w:noProof/>
          </w:rPr>
          <w:delText>14</w:delText>
        </w:r>
        <w:r w:rsidR="00092E45" w:rsidDel="00DF2F4B">
          <w:rPr>
            <w:noProof/>
          </w:rPr>
          <w:fldChar w:fldCharType="end"/>
        </w:r>
        <w:r w:rsidR="009F63A1" w:rsidDel="00DF2F4B">
          <w:rPr>
            <w:noProof/>
          </w:rPr>
          <w:delText>:</w:delText>
        </w:r>
        <w:r w:rsidDel="00DF2F4B">
          <w:delText xml:space="preserve"> </w:delText>
        </w:r>
      </w:del>
      <w:ins w:id="991" w:author="Prince Agarwal" w:date="2014-05-10T17:52:00Z">
        <w:r w:rsidR="00BE2497">
          <w:t xml:space="preserve">Figure </w:t>
        </w:r>
        <w:r w:rsidR="00BE2497">
          <w:fldChar w:fldCharType="begin"/>
        </w:r>
        <w:r w:rsidR="00BE2497">
          <w:instrText xml:space="preserve"> SEQ Figure \* ARABIC </w:instrText>
        </w:r>
      </w:ins>
      <w:r w:rsidR="00BE2497">
        <w:fldChar w:fldCharType="separate"/>
      </w:r>
      <w:ins w:id="992" w:author="Prince Agarwal" w:date="2014-05-10T17:52:00Z">
        <w:r w:rsidR="00BE2497">
          <w:rPr>
            <w:noProof/>
          </w:rPr>
          <w:t>15</w:t>
        </w:r>
        <w:r w:rsidR="00BE2497">
          <w:fldChar w:fldCharType="end"/>
        </w:r>
        <w:r w:rsidR="00BE2497">
          <w:t xml:space="preserve"> : </w:t>
        </w:r>
      </w:ins>
      <w:r>
        <w:t>Class Diagram</w:t>
      </w:r>
      <w:bookmarkEnd w:id="989"/>
    </w:p>
    <w:tbl>
      <w:tblPr>
        <w:tblStyle w:val="TableGrid"/>
        <w:tblW w:w="0" w:type="auto"/>
        <w:tblLook w:val="04A0" w:firstRow="1" w:lastRow="0" w:firstColumn="1" w:lastColumn="0" w:noHBand="0" w:noVBand="1"/>
      </w:tblPr>
      <w:tblGrid>
        <w:gridCol w:w="2448"/>
        <w:gridCol w:w="7128"/>
      </w:tblGrid>
      <w:tr w:rsidR="005E553C" w:rsidRPr="009F63A1" w14:paraId="4E944DFC" w14:textId="77777777" w:rsidTr="009E1F3F">
        <w:tc>
          <w:tcPr>
            <w:tcW w:w="2448" w:type="dxa"/>
            <w:shd w:val="clear" w:color="auto" w:fill="A6A6A6" w:themeFill="background1" w:themeFillShade="A6"/>
          </w:tcPr>
          <w:p w14:paraId="4E944DFA" w14:textId="77777777" w:rsidR="005E553C" w:rsidRPr="009F63A1" w:rsidRDefault="005E553C" w:rsidP="00127AC6">
            <w:pPr>
              <w:rPr>
                <w:rFonts w:asciiTheme="minorHAnsi" w:hAnsiTheme="minorHAnsi"/>
                <w:b/>
              </w:rPr>
            </w:pPr>
            <w:bookmarkStart w:id="993" w:name="OLE_LINK3"/>
            <w:bookmarkStart w:id="994" w:name="OLE_LINK4"/>
            <w:r w:rsidRPr="009F63A1">
              <w:rPr>
                <w:rFonts w:asciiTheme="minorHAnsi" w:hAnsiTheme="minorHAnsi"/>
                <w:b/>
              </w:rPr>
              <w:t>CLASS</w:t>
            </w:r>
          </w:p>
        </w:tc>
        <w:tc>
          <w:tcPr>
            <w:tcW w:w="7128" w:type="dxa"/>
            <w:shd w:val="clear" w:color="auto" w:fill="A6A6A6" w:themeFill="background1" w:themeFillShade="A6"/>
          </w:tcPr>
          <w:p w14:paraId="4E944DFB" w14:textId="77777777" w:rsidR="005E553C" w:rsidRPr="009F63A1" w:rsidRDefault="005E553C" w:rsidP="00127AC6">
            <w:pPr>
              <w:rPr>
                <w:rFonts w:asciiTheme="minorHAnsi" w:hAnsiTheme="minorHAnsi"/>
                <w:b/>
              </w:rPr>
            </w:pPr>
            <w:r w:rsidRPr="009F63A1">
              <w:rPr>
                <w:rFonts w:asciiTheme="minorHAnsi" w:hAnsiTheme="minorHAnsi"/>
                <w:b/>
              </w:rPr>
              <w:t>PURPOSE</w:t>
            </w:r>
          </w:p>
        </w:tc>
      </w:tr>
      <w:tr w:rsidR="005E553C" w:rsidRPr="009F63A1" w14:paraId="4E944DFF" w14:textId="77777777" w:rsidTr="00127AC6">
        <w:tc>
          <w:tcPr>
            <w:tcW w:w="2448" w:type="dxa"/>
          </w:tcPr>
          <w:p w14:paraId="4E944DFD" w14:textId="77777777" w:rsidR="005E553C" w:rsidRPr="009F63A1" w:rsidRDefault="005E553C" w:rsidP="00127AC6">
            <w:pPr>
              <w:rPr>
                <w:rFonts w:asciiTheme="minorHAnsi" w:hAnsiTheme="minorHAnsi"/>
              </w:rPr>
            </w:pPr>
            <w:r w:rsidRPr="009F63A1">
              <w:rPr>
                <w:rFonts w:asciiTheme="minorHAnsi" w:hAnsiTheme="minorHAnsi"/>
              </w:rPr>
              <w:t>KpiGroup</w:t>
            </w:r>
          </w:p>
        </w:tc>
        <w:tc>
          <w:tcPr>
            <w:tcW w:w="7128" w:type="dxa"/>
          </w:tcPr>
          <w:p w14:paraId="4E944DFE" w14:textId="77777777" w:rsidR="005E553C" w:rsidRPr="009F63A1" w:rsidRDefault="005E553C" w:rsidP="00127AC6">
            <w:pPr>
              <w:rPr>
                <w:rFonts w:asciiTheme="minorHAnsi" w:hAnsiTheme="minorHAnsi"/>
              </w:rPr>
            </w:pPr>
            <w:r w:rsidRPr="009F63A1">
              <w:rPr>
                <w:rFonts w:asciiTheme="minorHAnsi" w:hAnsiTheme="minorHAnsi" w:cs="Arial"/>
                <w:color w:val="000000"/>
                <w:szCs w:val="20"/>
                <w:shd w:val="clear" w:color="auto" w:fill="FFFFFF"/>
              </w:rPr>
              <w:t>Aggregates a set of KPIs and provides increment and get methods. Is serializable so can be reported to a management entity (in a KpiReadCnf) and written to flash</w:t>
            </w:r>
          </w:p>
        </w:tc>
      </w:tr>
      <w:tr w:rsidR="005E553C" w:rsidRPr="009F63A1" w14:paraId="4E944E02" w14:textId="77777777" w:rsidTr="00127AC6">
        <w:tc>
          <w:tcPr>
            <w:tcW w:w="2448" w:type="dxa"/>
          </w:tcPr>
          <w:p w14:paraId="4E944E00" w14:textId="77777777" w:rsidR="005E553C" w:rsidRPr="009F63A1" w:rsidRDefault="005E553C" w:rsidP="00127AC6">
            <w:pPr>
              <w:rPr>
                <w:rFonts w:asciiTheme="minorHAnsi" w:hAnsiTheme="minorHAnsi"/>
              </w:rPr>
            </w:pPr>
            <w:r w:rsidRPr="009F63A1">
              <w:rPr>
                <w:rFonts w:asciiTheme="minorHAnsi" w:hAnsiTheme="minorHAnsi"/>
              </w:rPr>
              <w:t>KpiCollector</w:t>
            </w:r>
          </w:p>
        </w:tc>
        <w:tc>
          <w:tcPr>
            <w:tcW w:w="7128" w:type="dxa"/>
          </w:tcPr>
          <w:p w14:paraId="4E944E01" w14:textId="77777777" w:rsidR="005E553C" w:rsidRPr="009F63A1" w:rsidRDefault="005E553C" w:rsidP="00127AC6">
            <w:pPr>
              <w:tabs>
                <w:tab w:val="left" w:pos="465"/>
              </w:tabs>
              <w:rPr>
                <w:rFonts w:asciiTheme="minorHAnsi" w:hAnsiTheme="minorHAnsi"/>
              </w:rPr>
            </w:pPr>
            <w:r w:rsidRPr="009F63A1">
              <w:rPr>
                <w:rFonts w:asciiTheme="minorHAnsi" w:hAnsiTheme="minorHAnsi" w:cs="Arial"/>
                <w:color w:val="000000"/>
                <w:szCs w:val="20"/>
                <w:shd w:val="clear" w:color="auto" w:fill="FFFFFF"/>
              </w:rPr>
              <w:t>Class that has a container of KpiGroup objects that may be updated by code that actually updates KPIs.</w:t>
            </w:r>
          </w:p>
        </w:tc>
      </w:tr>
    </w:tbl>
    <w:bookmarkEnd w:id="993"/>
    <w:bookmarkEnd w:id="994"/>
    <w:p w14:paraId="4E944E03" w14:textId="77777777" w:rsidR="005E553C" w:rsidRDefault="005E553C" w:rsidP="00064C42">
      <w:pPr>
        <w:pStyle w:val="Heading4"/>
        <w:numPr>
          <w:ilvl w:val="2"/>
          <w:numId w:val="38"/>
        </w:numPr>
        <w:ind w:left="720" w:hanging="720"/>
        <w:rPr>
          <w:rFonts w:asciiTheme="minorHAnsi" w:hAnsiTheme="minorHAnsi" w:cstheme="minorHAnsi"/>
          <w:sz w:val="24"/>
          <w:szCs w:val="24"/>
        </w:rPr>
      </w:pPr>
      <w:r w:rsidRPr="005E553C">
        <w:rPr>
          <w:rFonts w:asciiTheme="minorHAnsi" w:hAnsiTheme="minorHAnsi" w:cstheme="minorHAnsi"/>
          <w:sz w:val="24"/>
          <w:szCs w:val="24"/>
        </w:rPr>
        <w:lastRenderedPageBreak/>
        <w:t>Structures</w:t>
      </w:r>
    </w:p>
    <w:p w14:paraId="4E944E04" w14:textId="77777777" w:rsidR="005E553C" w:rsidRPr="005E553C" w:rsidRDefault="00287427" w:rsidP="005E553C">
      <w:pPr>
        <w:pStyle w:val="BodyText"/>
        <w:spacing w:line="360" w:lineRule="auto"/>
        <w:rPr>
          <w:rFonts w:asciiTheme="minorHAnsi" w:hAnsiTheme="minorHAnsi" w:cstheme="minorHAnsi"/>
          <w:szCs w:val="22"/>
        </w:rPr>
      </w:pPr>
      <w:r>
        <w:rPr>
          <w:rFonts w:asciiTheme="minorHAnsi" w:hAnsiTheme="minorHAnsi" w:cstheme="minorHAnsi"/>
          <w:szCs w:val="22"/>
        </w:rPr>
        <w:t>Following</w:t>
      </w:r>
      <w:r w:rsidR="005E553C" w:rsidRPr="005E553C">
        <w:rPr>
          <w:rFonts w:asciiTheme="minorHAnsi" w:hAnsiTheme="minorHAnsi" w:cstheme="minorHAnsi"/>
          <w:szCs w:val="22"/>
        </w:rPr>
        <w:t xml:space="preserve"> terminologies </w:t>
      </w:r>
      <w:r>
        <w:rPr>
          <w:rFonts w:asciiTheme="minorHAnsi" w:hAnsiTheme="minorHAnsi" w:cstheme="minorHAnsi"/>
          <w:szCs w:val="22"/>
        </w:rPr>
        <w:t xml:space="preserve">are </w:t>
      </w:r>
      <w:r w:rsidR="005E553C" w:rsidRPr="005E553C">
        <w:rPr>
          <w:rFonts w:asciiTheme="minorHAnsi" w:hAnsiTheme="minorHAnsi" w:cstheme="minorHAnsi"/>
          <w:szCs w:val="22"/>
        </w:rPr>
        <w:t>used for KPI.</w:t>
      </w:r>
    </w:p>
    <w:p w14:paraId="4E944E05" w14:textId="77777777" w:rsidR="005E553C" w:rsidRDefault="009E1F3F" w:rsidP="005E553C">
      <w:pPr>
        <w:pStyle w:val="NormalWeb"/>
        <w:spacing w:before="0" w:beforeAutospacing="0" w:after="0" w:afterAutospacing="0" w:line="360" w:lineRule="auto"/>
        <w:rPr>
          <w:rFonts w:asciiTheme="minorHAnsi" w:hAnsiTheme="minorHAnsi" w:cstheme="minorHAnsi"/>
          <w:sz w:val="22"/>
          <w:szCs w:val="22"/>
        </w:rPr>
      </w:pPr>
      <w:r>
        <w:rPr>
          <w:rFonts w:asciiTheme="minorHAnsi" w:hAnsiTheme="minorHAnsi" w:cstheme="minorHAnsi"/>
          <w:b/>
          <w:sz w:val="22"/>
          <w:szCs w:val="22"/>
        </w:rPr>
        <w:t>KPI ID</w:t>
      </w:r>
      <w:r w:rsidR="005E553C" w:rsidRPr="005E553C">
        <w:rPr>
          <w:rFonts w:asciiTheme="minorHAnsi" w:hAnsiTheme="minorHAnsi" w:cstheme="minorHAnsi"/>
          <w:b/>
          <w:sz w:val="22"/>
          <w:szCs w:val="22"/>
        </w:rPr>
        <w:t>:</w:t>
      </w:r>
      <w:r w:rsidR="005E553C" w:rsidRPr="005E553C">
        <w:rPr>
          <w:rFonts w:asciiTheme="minorHAnsi" w:hAnsiTheme="minorHAnsi" w:cstheme="minorHAnsi"/>
          <w:sz w:val="22"/>
          <w:szCs w:val="22"/>
        </w:rPr>
        <w:t xml:space="preserve"> </w:t>
      </w:r>
    </w:p>
    <w:p w14:paraId="4E944E06" w14:textId="77777777" w:rsidR="005E553C" w:rsidRPr="005E553C" w:rsidRDefault="005E553C" w:rsidP="005E553C">
      <w:pPr>
        <w:pStyle w:val="NormalWeb"/>
        <w:spacing w:before="0" w:beforeAutospacing="0" w:after="0" w:afterAutospacing="0" w:line="360" w:lineRule="auto"/>
        <w:rPr>
          <w:rFonts w:asciiTheme="minorHAnsi" w:hAnsiTheme="minorHAnsi" w:cstheme="minorHAnsi"/>
          <w:sz w:val="22"/>
          <w:szCs w:val="22"/>
        </w:rPr>
      </w:pPr>
      <w:r w:rsidRPr="005E553C">
        <w:rPr>
          <w:rFonts w:asciiTheme="minorHAnsi" w:hAnsiTheme="minorHAnsi" w:cstheme="minorHAnsi"/>
          <w:sz w:val="22"/>
          <w:szCs w:val="22"/>
        </w:rPr>
        <w:t xml:space="preserve">Performance Management counter is called Key Performance </w:t>
      </w:r>
      <w:r w:rsidR="009F63A1">
        <w:rPr>
          <w:rFonts w:asciiTheme="minorHAnsi" w:hAnsiTheme="minorHAnsi" w:cstheme="minorHAnsi"/>
          <w:sz w:val="22"/>
          <w:szCs w:val="22"/>
        </w:rPr>
        <w:t>I</w:t>
      </w:r>
      <w:r w:rsidRPr="005E553C">
        <w:rPr>
          <w:rFonts w:asciiTheme="minorHAnsi" w:hAnsiTheme="minorHAnsi" w:cstheme="minorHAnsi"/>
          <w:sz w:val="22"/>
          <w:szCs w:val="22"/>
        </w:rPr>
        <w:t xml:space="preserve">dentifier (KPI) .In KPI Module, each KPI is identified by a unique </w:t>
      </w:r>
      <w:r w:rsidR="009E1F3F">
        <w:rPr>
          <w:rFonts w:asciiTheme="minorHAnsi" w:hAnsiTheme="minorHAnsi" w:cstheme="minorHAnsi"/>
          <w:sz w:val="22"/>
          <w:szCs w:val="22"/>
        </w:rPr>
        <w:t>ID called KPI ID. KPI ID</w:t>
      </w:r>
      <w:r w:rsidRPr="005E553C">
        <w:rPr>
          <w:rFonts w:asciiTheme="minorHAnsi" w:hAnsiTheme="minorHAnsi" w:cstheme="minorHAnsi"/>
          <w:sz w:val="22"/>
          <w:szCs w:val="22"/>
        </w:rPr>
        <w:t xml:space="preserve"> is an enum value.</w:t>
      </w:r>
      <w:r w:rsidR="001A191B">
        <w:rPr>
          <w:rFonts w:asciiTheme="minorHAnsi" w:hAnsiTheme="minorHAnsi" w:cstheme="minorHAnsi"/>
          <w:sz w:val="22"/>
          <w:szCs w:val="22"/>
        </w:rPr>
        <w:t xml:space="preserve"> </w:t>
      </w:r>
      <w:r w:rsidR="009E1F3F">
        <w:rPr>
          <w:rFonts w:asciiTheme="minorHAnsi" w:hAnsiTheme="minorHAnsi" w:cstheme="minorHAnsi"/>
          <w:sz w:val="22"/>
          <w:szCs w:val="22"/>
        </w:rPr>
        <w:t>KPI ID</w:t>
      </w:r>
      <w:r w:rsidRPr="005E553C">
        <w:rPr>
          <w:rFonts w:asciiTheme="minorHAnsi" w:hAnsiTheme="minorHAnsi" w:cstheme="minorHAnsi"/>
          <w:sz w:val="22"/>
          <w:szCs w:val="22"/>
        </w:rPr>
        <w:t>s are defined in KpiTypes.h</w:t>
      </w:r>
      <w:r w:rsidR="008F2BF2" w:rsidRPr="008F2BF2">
        <w:rPr>
          <w:rFonts w:asciiTheme="minorHAnsi" w:hAnsiTheme="minorHAnsi" w:cstheme="minorHAnsi"/>
          <w:sz w:val="22"/>
          <w:szCs w:val="22"/>
        </w:rPr>
        <w:t xml:space="preserve"> </w:t>
      </w:r>
      <w:r w:rsidR="008F2BF2" w:rsidRPr="005E553C">
        <w:rPr>
          <w:rFonts w:asciiTheme="minorHAnsi" w:hAnsiTheme="minorHAnsi" w:cstheme="minorHAnsi"/>
          <w:sz w:val="22"/>
          <w:szCs w:val="22"/>
        </w:rPr>
        <w:t>file</w:t>
      </w:r>
      <w:r w:rsidRPr="005E553C">
        <w:rPr>
          <w:rFonts w:asciiTheme="minorHAnsi" w:hAnsiTheme="minorHAnsi" w:cstheme="minorHAnsi"/>
          <w:sz w:val="22"/>
          <w:szCs w:val="22"/>
        </w:rPr>
        <w:t>.</w:t>
      </w:r>
    </w:p>
    <w:p w14:paraId="4E944E07" w14:textId="77777777" w:rsidR="005E553C" w:rsidRPr="005E553C" w:rsidRDefault="009E1F3F" w:rsidP="005E553C">
      <w:pPr>
        <w:pStyle w:val="NormalWeb"/>
        <w:spacing w:before="0" w:beforeAutospacing="0" w:after="0" w:afterAutospacing="0" w:line="360" w:lineRule="auto"/>
        <w:rPr>
          <w:rFonts w:asciiTheme="minorHAnsi" w:hAnsiTheme="minorHAnsi" w:cstheme="minorHAnsi"/>
          <w:sz w:val="22"/>
          <w:szCs w:val="22"/>
        </w:rPr>
      </w:pPr>
      <w:r>
        <w:rPr>
          <w:rFonts w:asciiTheme="minorHAnsi" w:hAnsiTheme="minorHAnsi" w:cstheme="minorHAnsi"/>
          <w:sz w:val="22"/>
          <w:szCs w:val="22"/>
        </w:rPr>
        <w:t xml:space="preserve">For example, </w:t>
      </w:r>
      <w:r w:rsidR="005E553C" w:rsidRPr="005E553C">
        <w:rPr>
          <w:rFonts w:asciiTheme="minorHAnsi" w:hAnsiTheme="minorHAnsi" w:cstheme="minorHAnsi"/>
          <w:sz w:val="22"/>
          <w:szCs w:val="22"/>
        </w:rPr>
        <w:t>KPI_ID_UNSUCCESSFUL_RRC_CONN_REEST,</w:t>
      </w:r>
      <w:r w:rsidR="001A191B">
        <w:rPr>
          <w:rFonts w:asciiTheme="minorHAnsi" w:hAnsiTheme="minorHAnsi" w:cstheme="minorHAnsi"/>
          <w:sz w:val="22"/>
          <w:szCs w:val="22"/>
        </w:rPr>
        <w:t xml:space="preserve"> </w:t>
      </w:r>
      <w:r w:rsidR="005E553C" w:rsidRPr="005E553C">
        <w:rPr>
          <w:rFonts w:asciiTheme="minorHAnsi" w:hAnsiTheme="minorHAnsi" w:cstheme="minorHAnsi"/>
          <w:sz w:val="22"/>
          <w:szCs w:val="22"/>
        </w:rPr>
        <w:t>KPI_ID_SUCCESSFUL_RRC_CONN_REEST,</w:t>
      </w:r>
      <w:r w:rsidR="00A31DC0">
        <w:rPr>
          <w:rFonts w:asciiTheme="minorHAnsi" w:hAnsiTheme="minorHAnsi" w:cstheme="minorHAnsi"/>
          <w:sz w:val="22"/>
          <w:szCs w:val="22"/>
        </w:rPr>
        <w:t xml:space="preserve"> .</w:t>
      </w:r>
      <w:r w:rsidR="005E553C" w:rsidRPr="005E553C">
        <w:rPr>
          <w:rFonts w:asciiTheme="minorHAnsi" w:hAnsiTheme="minorHAnsi" w:cstheme="minorHAnsi"/>
          <w:sz w:val="22"/>
          <w:szCs w:val="22"/>
        </w:rPr>
        <w:t>..</w:t>
      </w:r>
    </w:p>
    <w:p w14:paraId="4E944E08" w14:textId="77777777" w:rsidR="005E553C" w:rsidRPr="005E553C" w:rsidRDefault="005E553C" w:rsidP="005E553C">
      <w:pPr>
        <w:pStyle w:val="NormalWeb"/>
        <w:spacing w:before="0" w:beforeAutospacing="0" w:after="0" w:afterAutospacing="0" w:line="360" w:lineRule="auto"/>
        <w:rPr>
          <w:rFonts w:asciiTheme="minorHAnsi" w:hAnsiTheme="minorHAnsi" w:cstheme="minorHAnsi"/>
          <w:i/>
          <w:sz w:val="22"/>
          <w:szCs w:val="22"/>
        </w:rPr>
      </w:pPr>
      <w:r w:rsidRPr="005E553C">
        <w:rPr>
          <w:rFonts w:asciiTheme="minorHAnsi" w:hAnsiTheme="minorHAnsi" w:cstheme="minorHAnsi"/>
          <w:i/>
          <w:sz w:val="22"/>
          <w:szCs w:val="22"/>
        </w:rPr>
        <w:t>Naming Convention: KPI_ID_XXXX, where XXXX</w:t>
      </w:r>
      <w:r w:rsidR="008F2BF2">
        <w:rPr>
          <w:rFonts w:asciiTheme="minorHAnsi" w:hAnsiTheme="minorHAnsi" w:cstheme="minorHAnsi"/>
          <w:i/>
          <w:sz w:val="22"/>
          <w:szCs w:val="22"/>
        </w:rPr>
        <w:t xml:space="preserve"> is the </w:t>
      </w:r>
      <w:r w:rsidRPr="005E553C">
        <w:rPr>
          <w:rFonts w:asciiTheme="minorHAnsi" w:hAnsiTheme="minorHAnsi" w:cstheme="minorHAnsi"/>
          <w:i/>
          <w:sz w:val="22"/>
          <w:szCs w:val="22"/>
        </w:rPr>
        <w:t>Procedure Name.</w:t>
      </w:r>
    </w:p>
    <w:p w14:paraId="4E944E09" w14:textId="77777777" w:rsidR="005E553C" w:rsidRPr="005E553C" w:rsidRDefault="005E553C" w:rsidP="005E553C">
      <w:pPr>
        <w:pStyle w:val="NormalWeb"/>
        <w:spacing w:before="0" w:beforeAutospacing="0" w:after="0" w:afterAutospacing="0" w:line="360" w:lineRule="auto"/>
        <w:rPr>
          <w:rFonts w:asciiTheme="minorHAnsi" w:hAnsiTheme="minorHAnsi" w:cstheme="minorHAnsi"/>
          <w:sz w:val="22"/>
          <w:szCs w:val="22"/>
        </w:rPr>
      </w:pPr>
    </w:p>
    <w:p w14:paraId="4E944E0A" w14:textId="77777777" w:rsidR="005E553C" w:rsidRDefault="009E1F3F" w:rsidP="005E553C">
      <w:pPr>
        <w:pStyle w:val="NormalWeb"/>
        <w:spacing w:before="0" w:beforeAutospacing="0" w:after="0" w:afterAutospacing="0" w:line="360" w:lineRule="auto"/>
        <w:rPr>
          <w:rFonts w:asciiTheme="minorHAnsi" w:hAnsiTheme="minorHAnsi" w:cstheme="minorHAnsi"/>
          <w:sz w:val="22"/>
          <w:szCs w:val="22"/>
        </w:rPr>
      </w:pPr>
      <w:r>
        <w:rPr>
          <w:rFonts w:asciiTheme="minorHAnsi" w:hAnsiTheme="minorHAnsi" w:cstheme="minorHAnsi"/>
          <w:b/>
          <w:sz w:val="22"/>
          <w:szCs w:val="22"/>
        </w:rPr>
        <w:t>KPI Group ID</w:t>
      </w:r>
      <w:r w:rsidR="005E553C" w:rsidRPr="005E553C">
        <w:rPr>
          <w:rFonts w:asciiTheme="minorHAnsi" w:hAnsiTheme="minorHAnsi" w:cstheme="minorHAnsi"/>
          <w:b/>
          <w:sz w:val="22"/>
          <w:szCs w:val="22"/>
        </w:rPr>
        <w:t>:</w:t>
      </w:r>
      <w:r w:rsidR="005E553C" w:rsidRPr="005E553C">
        <w:rPr>
          <w:rFonts w:asciiTheme="minorHAnsi" w:hAnsiTheme="minorHAnsi" w:cstheme="minorHAnsi"/>
          <w:sz w:val="22"/>
          <w:szCs w:val="22"/>
        </w:rPr>
        <w:t xml:space="preserve">  </w:t>
      </w:r>
    </w:p>
    <w:p w14:paraId="4E944E0B" w14:textId="77777777" w:rsidR="005E553C" w:rsidRDefault="005E553C" w:rsidP="005E553C">
      <w:pPr>
        <w:pStyle w:val="NormalWeb"/>
        <w:spacing w:before="0" w:beforeAutospacing="0" w:after="0" w:afterAutospacing="0" w:line="360" w:lineRule="auto"/>
        <w:rPr>
          <w:rFonts w:asciiTheme="minorHAnsi" w:hAnsiTheme="minorHAnsi" w:cstheme="minorHAnsi"/>
          <w:sz w:val="22"/>
          <w:szCs w:val="22"/>
        </w:rPr>
      </w:pPr>
      <w:r w:rsidRPr="005E553C">
        <w:rPr>
          <w:rFonts w:asciiTheme="minorHAnsi" w:hAnsiTheme="minorHAnsi" w:cstheme="minorHAnsi"/>
          <w:sz w:val="22"/>
          <w:szCs w:val="22"/>
        </w:rPr>
        <w:t>In KPI Modu</w:t>
      </w:r>
      <w:r w:rsidR="009E1F3F">
        <w:rPr>
          <w:rFonts w:asciiTheme="minorHAnsi" w:hAnsiTheme="minorHAnsi" w:cstheme="minorHAnsi"/>
          <w:sz w:val="22"/>
          <w:szCs w:val="22"/>
        </w:rPr>
        <w:t>le, KPI Group is a set of KPI ID</w:t>
      </w:r>
      <w:r w:rsidRPr="005E553C">
        <w:rPr>
          <w:rFonts w:asciiTheme="minorHAnsi" w:hAnsiTheme="minorHAnsi" w:cstheme="minorHAnsi"/>
          <w:sz w:val="22"/>
          <w:szCs w:val="22"/>
        </w:rPr>
        <w:t>s.</w:t>
      </w:r>
      <w:r w:rsidR="00F823B9">
        <w:rPr>
          <w:rFonts w:asciiTheme="minorHAnsi" w:hAnsiTheme="minorHAnsi" w:cstheme="minorHAnsi"/>
          <w:sz w:val="22"/>
          <w:szCs w:val="22"/>
        </w:rPr>
        <w:t xml:space="preserve"> </w:t>
      </w:r>
      <w:r w:rsidRPr="005E553C">
        <w:rPr>
          <w:rFonts w:asciiTheme="minorHAnsi" w:hAnsiTheme="minorHAnsi" w:cstheme="minorHAnsi"/>
          <w:sz w:val="22"/>
          <w:szCs w:val="22"/>
        </w:rPr>
        <w:t>KPI Group is identified by</w:t>
      </w:r>
      <w:r w:rsidR="009E1F3F">
        <w:rPr>
          <w:rFonts w:asciiTheme="minorHAnsi" w:hAnsiTheme="minorHAnsi" w:cstheme="minorHAnsi"/>
          <w:sz w:val="22"/>
          <w:szCs w:val="22"/>
        </w:rPr>
        <w:t xml:space="preserve"> a unique id called KPI Group ID</w:t>
      </w:r>
      <w:r w:rsidRPr="005E553C">
        <w:rPr>
          <w:rFonts w:asciiTheme="minorHAnsi" w:hAnsiTheme="minorHAnsi" w:cstheme="minorHAnsi"/>
          <w:sz w:val="22"/>
          <w:szCs w:val="22"/>
        </w:rPr>
        <w:t>. KP</w:t>
      </w:r>
      <w:r w:rsidR="009E1F3F">
        <w:rPr>
          <w:rFonts w:asciiTheme="minorHAnsi" w:hAnsiTheme="minorHAnsi" w:cstheme="minorHAnsi"/>
          <w:sz w:val="22"/>
          <w:szCs w:val="22"/>
        </w:rPr>
        <w:t>I Group ID is an enum value. KPI Group ID</w:t>
      </w:r>
      <w:r w:rsidRPr="005E553C">
        <w:rPr>
          <w:rFonts w:asciiTheme="minorHAnsi" w:hAnsiTheme="minorHAnsi" w:cstheme="minorHAnsi"/>
          <w:sz w:val="22"/>
          <w:szCs w:val="22"/>
        </w:rPr>
        <w:t xml:space="preserve">s are defined in KpiTypes.h </w:t>
      </w:r>
      <w:r w:rsidR="008F2BF2" w:rsidRPr="005E553C">
        <w:rPr>
          <w:rFonts w:asciiTheme="minorHAnsi" w:hAnsiTheme="minorHAnsi" w:cstheme="minorHAnsi"/>
          <w:sz w:val="22"/>
          <w:szCs w:val="22"/>
        </w:rPr>
        <w:t>file</w:t>
      </w:r>
      <w:r w:rsidR="008F2BF2">
        <w:rPr>
          <w:rFonts w:asciiTheme="minorHAnsi" w:hAnsiTheme="minorHAnsi" w:cstheme="minorHAnsi"/>
          <w:sz w:val="22"/>
          <w:szCs w:val="22"/>
        </w:rPr>
        <w:t>.</w:t>
      </w:r>
    </w:p>
    <w:p w14:paraId="4E944E0C" w14:textId="77777777" w:rsidR="005E553C" w:rsidRPr="005E553C" w:rsidRDefault="005E553C" w:rsidP="005E553C">
      <w:pPr>
        <w:pStyle w:val="NormalWeb"/>
        <w:spacing w:before="0" w:beforeAutospacing="0" w:after="0" w:afterAutospacing="0" w:line="360" w:lineRule="auto"/>
        <w:rPr>
          <w:rFonts w:asciiTheme="minorHAnsi" w:hAnsiTheme="minorHAnsi" w:cstheme="minorHAnsi"/>
          <w:sz w:val="22"/>
          <w:szCs w:val="22"/>
        </w:rPr>
      </w:pPr>
    </w:p>
    <w:p w14:paraId="4E944E0D" w14:textId="77777777" w:rsidR="005E553C" w:rsidRPr="005E553C" w:rsidRDefault="005E553C" w:rsidP="005E553C">
      <w:pPr>
        <w:pStyle w:val="NormalWeb"/>
        <w:spacing w:before="0" w:beforeAutospacing="0" w:after="0" w:afterAutospacing="0" w:line="360" w:lineRule="auto"/>
        <w:rPr>
          <w:rFonts w:asciiTheme="minorHAnsi" w:hAnsiTheme="minorHAnsi" w:cstheme="minorHAnsi"/>
          <w:sz w:val="22"/>
          <w:szCs w:val="22"/>
        </w:rPr>
      </w:pPr>
      <w:r w:rsidRPr="005E553C">
        <w:rPr>
          <w:rFonts w:asciiTheme="minorHAnsi" w:hAnsiTheme="minorHAnsi" w:cstheme="minorHAnsi"/>
          <w:sz w:val="22"/>
          <w:szCs w:val="22"/>
        </w:rPr>
        <w:t>For example</w:t>
      </w:r>
      <w:r>
        <w:rPr>
          <w:rFonts w:asciiTheme="minorHAnsi" w:hAnsiTheme="minorHAnsi" w:cstheme="minorHAnsi"/>
          <w:sz w:val="22"/>
          <w:szCs w:val="22"/>
        </w:rPr>
        <w:t>,</w:t>
      </w:r>
      <w:r w:rsidRPr="005E553C">
        <w:rPr>
          <w:rFonts w:asciiTheme="minorHAnsi" w:hAnsiTheme="minorHAnsi" w:cstheme="minorHAnsi"/>
          <w:sz w:val="22"/>
          <w:szCs w:val="22"/>
        </w:rPr>
        <w:t xml:space="preserve"> KPI_GROUP_ID_ATTEMPTED_RRC_CONN_REEST,</w:t>
      </w:r>
      <w:r w:rsidR="009F37D2">
        <w:rPr>
          <w:rFonts w:asciiTheme="minorHAnsi" w:hAnsiTheme="minorHAnsi" w:cstheme="minorHAnsi"/>
          <w:sz w:val="22"/>
          <w:szCs w:val="22"/>
        </w:rPr>
        <w:t xml:space="preserve"> </w:t>
      </w:r>
      <w:r w:rsidRPr="005E553C">
        <w:rPr>
          <w:rFonts w:asciiTheme="minorHAnsi" w:hAnsiTheme="minorHAnsi" w:cstheme="minorHAnsi"/>
          <w:sz w:val="22"/>
          <w:szCs w:val="22"/>
        </w:rPr>
        <w:t>KPI_GROUP_SUCCESSFUL_RRC_CON_R</w:t>
      </w:r>
      <w:r w:rsidR="009F37D2">
        <w:rPr>
          <w:rFonts w:asciiTheme="minorHAnsi" w:hAnsiTheme="minorHAnsi" w:cstheme="minorHAnsi"/>
          <w:sz w:val="22"/>
          <w:szCs w:val="22"/>
        </w:rPr>
        <w:t>EEST, …</w:t>
      </w:r>
    </w:p>
    <w:p w14:paraId="4E944E0E" w14:textId="77777777" w:rsidR="005E553C" w:rsidRDefault="005E553C" w:rsidP="005E553C">
      <w:pPr>
        <w:pStyle w:val="NormalWeb"/>
        <w:spacing w:before="0" w:beforeAutospacing="0" w:after="0" w:afterAutospacing="0" w:line="360" w:lineRule="auto"/>
        <w:rPr>
          <w:rFonts w:asciiTheme="minorHAnsi" w:hAnsiTheme="minorHAnsi" w:cstheme="minorHAnsi"/>
          <w:i/>
          <w:sz w:val="22"/>
          <w:szCs w:val="22"/>
        </w:rPr>
      </w:pPr>
      <w:r w:rsidRPr="005E553C">
        <w:rPr>
          <w:rFonts w:asciiTheme="minorHAnsi" w:hAnsiTheme="minorHAnsi" w:cstheme="minorHAnsi"/>
          <w:i/>
          <w:sz w:val="22"/>
          <w:szCs w:val="22"/>
        </w:rPr>
        <w:t>Naming Convention: KPI_GROUP_ID_XXXX, where XXXX</w:t>
      </w:r>
      <w:r w:rsidR="008F2BF2">
        <w:rPr>
          <w:rFonts w:asciiTheme="minorHAnsi" w:hAnsiTheme="minorHAnsi" w:cstheme="minorHAnsi"/>
          <w:i/>
          <w:sz w:val="22"/>
          <w:szCs w:val="22"/>
        </w:rPr>
        <w:t xml:space="preserve"> is the </w:t>
      </w:r>
      <w:r w:rsidRPr="005E553C">
        <w:rPr>
          <w:rFonts w:asciiTheme="minorHAnsi" w:hAnsiTheme="minorHAnsi" w:cstheme="minorHAnsi"/>
          <w:i/>
          <w:sz w:val="22"/>
          <w:szCs w:val="22"/>
        </w:rPr>
        <w:t>Procedure Name</w:t>
      </w:r>
      <w:r w:rsidR="008F2BF2">
        <w:rPr>
          <w:rFonts w:asciiTheme="minorHAnsi" w:hAnsiTheme="minorHAnsi" w:cstheme="minorHAnsi"/>
          <w:i/>
          <w:sz w:val="22"/>
          <w:szCs w:val="22"/>
        </w:rPr>
        <w:t>.</w:t>
      </w:r>
    </w:p>
    <w:p w14:paraId="4E944E0F" w14:textId="77777777" w:rsidR="005E553C" w:rsidRPr="005E553C" w:rsidRDefault="005E553C" w:rsidP="005E553C">
      <w:pPr>
        <w:pStyle w:val="NormalWeb"/>
        <w:spacing w:before="0" w:beforeAutospacing="0" w:after="0" w:afterAutospacing="0" w:line="360" w:lineRule="auto"/>
        <w:rPr>
          <w:rFonts w:asciiTheme="minorHAnsi" w:hAnsiTheme="minorHAnsi" w:cstheme="minorHAnsi"/>
          <w:i/>
          <w:sz w:val="22"/>
          <w:szCs w:val="22"/>
        </w:rPr>
      </w:pPr>
    </w:p>
    <w:p w14:paraId="4E944E10" w14:textId="77777777" w:rsidR="005E553C" w:rsidRDefault="009E1F3F" w:rsidP="005E553C">
      <w:pPr>
        <w:pStyle w:val="NormalWeb"/>
        <w:spacing w:before="0" w:beforeAutospacing="0" w:after="0" w:afterAutospacing="0" w:line="360" w:lineRule="auto"/>
        <w:rPr>
          <w:rFonts w:asciiTheme="minorHAnsi" w:hAnsiTheme="minorHAnsi" w:cstheme="minorHAnsi"/>
          <w:sz w:val="22"/>
          <w:szCs w:val="22"/>
        </w:rPr>
      </w:pPr>
      <w:r>
        <w:rPr>
          <w:rFonts w:asciiTheme="minorHAnsi" w:hAnsiTheme="minorHAnsi" w:cstheme="minorHAnsi"/>
          <w:sz w:val="22"/>
          <w:szCs w:val="22"/>
        </w:rPr>
        <w:t>KPI Group ID</w:t>
      </w:r>
      <w:r w:rsidR="005E553C" w:rsidRPr="005E553C">
        <w:rPr>
          <w:rFonts w:asciiTheme="minorHAnsi" w:hAnsiTheme="minorHAnsi" w:cstheme="minorHAnsi"/>
          <w:sz w:val="22"/>
          <w:szCs w:val="22"/>
        </w:rPr>
        <w:t xml:space="preserve"> definition consists of prefix KPI_GROUP_ID and procedure name.</w:t>
      </w:r>
    </w:p>
    <w:p w14:paraId="4E944E11" w14:textId="77777777" w:rsidR="005E553C" w:rsidRPr="005E553C" w:rsidRDefault="005E553C" w:rsidP="005E553C">
      <w:pPr>
        <w:pStyle w:val="NormalWeb"/>
        <w:spacing w:before="0" w:beforeAutospacing="0" w:after="0" w:afterAutospacing="0" w:line="360" w:lineRule="auto"/>
        <w:rPr>
          <w:rFonts w:asciiTheme="minorHAnsi" w:hAnsiTheme="minorHAnsi" w:cstheme="minorHAnsi"/>
          <w:sz w:val="22"/>
          <w:szCs w:val="22"/>
        </w:rPr>
      </w:pPr>
    </w:p>
    <w:p w14:paraId="4E944E12" w14:textId="77777777" w:rsidR="005E553C" w:rsidRPr="005E553C" w:rsidRDefault="005E553C" w:rsidP="005E553C">
      <w:pPr>
        <w:pStyle w:val="NormalWeb"/>
        <w:spacing w:before="0" w:beforeAutospacing="0" w:after="0" w:afterAutospacing="0" w:line="360" w:lineRule="auto"/>
        <w:rPr>
          <w:rFonts w:asciiTheme="minorHAnsi" w:hAnsiTheme="minorHAnsi" w:cstheme="minorHAnsi"/>
          <w:sz w:val="22"/>
          <w:szCs w:val="22"/>
        </w:rPr>
      </w:pPr>
      <w:r w:rsidRPr="005E553C">
        <w:rPr>
          <w:rFonts w:asciiTheme="minorHAnsi" w:hAnsiTheme="minorHAnsi" w:cstheme="minorHAnsi"/>
          <w:sz w:val="22"/>
          <w:szCs w:val="22"/>
        </w:rPr>
        <w:t xml:space="preserve">In KPI Module, KpiGroup class is defined in KpiGroup.h and KpiGroup.cpp </w:t>
      </w:r>
      <w:r w:rsidR="008F2BF2" w:rsidRPr="005E553C">
        <w:rPr>
          <w:rFonts w:asciiTheme="minorHAnsi" w:hAnsiTheme="minorHAnsi" w:cstheme="minorHAnsi"/>
          <w:sz w:val="22"/>
          <w:szCs w:val="22"/>
        </w:rPr>
        <w:t xml:space="preserve">files </w:t>
      </w:r>
      <w:r w:rsidRPr="005E553C">
        <w:rPr>
          <w:rFonts w:asciiTheme="minorHAnsi" w:hAnsiTheme="minorHAnsi" w:cstheme="minorHAnsi"/>
          <w:sz w:val="22"/>
          <w:szCs w:val="22"/>
        </w:rPr>
        <w:t>conta</w:t>
      </w:r>
      <w:r w:rsidR="009E1F3F">
        <w:rPr>
          <w:rFonts w:asciiTheme="minorHAnsi" w:hAnsiTheme="minorHAnsi" w:cstheme="minorHAnsi"/>
          <w:sz w:val="22"/>
          <w:szCs w:val="22"/>
        </w:rPr>
        <w:t>ins actual counts for the KPI ID</w:t>
      </w:r>
      <w:r w:rsidRPr="005E553C">
        <w:rPr>
          <w:rFonts w:asciiTheme="minorHAnsi" w:hAnsiTheme="minorHAnsi" w:cstheme="minorHAnsi"/>
          <w:sz w:val="22"/>
          <w:szCs w:val="22"/>
        </w:rPr>
        <w:t>s within the group and methods for u</w:t>
      </w:r>
      <w:r w:rsidR="009E1F3F">
        <w:rPr>
          <w:rFonts w:asciiTheme="minorHAnsi" w:hAnsiTheme="minorHAnsi" w:cstheme="minorHAnsi"/>
          <w:sz w:val="22"/>
          <w:szCs w:val="22"/>
        </w:rPr>
        <w:t>pdating and accessing the KPI ID</w:t>
      </w:r>
      <w:r w:rsidRPr="005E553C">
        <w:rPr>
          <w:rFonts w:asciiTheme="minorHAnsi" w:hAnsiTheme="minorHAnsi" w:cstheme="minorHAnsi"/>
          <w:sz w:val="22"/>
          <w:szCs w:val="22"/>
        </w:rPr>
        <w:t>s information stored in a KPI group.</w:t>
      </w:r>
    </w:p>
    <w:p w14:paraId="4E944E13" w14:textId="77777777" w:rsidR="005E553C" w:rsidRPr="005E553C" w:rsidRDefault="005E553C" w:rsidP="005E553C">
      <w:pPr>
        <w:pStyle w:val="NormalWeb"/>
        <w:spacing w:before="0" w:beforeAutospacing="0" w:after="0" w:afterAutospacing="0" w:line="360" w:lineRule="auto"/>
        <w:rPr>
          <w:rFonts w:asciiTheme="minorHAnsi" w:hAnsiTheme="minorHAnsi" w:cstheme="minorHAnsi"/>
          <w:sz w:val="22"/>
          <w:szCs w:val="22"/>
        </w:rPr>
      </w:pPr>
    </w:p>
    <w:p w14:paraId="4E944E14" w14:textId="77777777" w:rsidR="005E553C" w:rsidRDefault="005E553C" w:rsidP="005E553C">
      <w:pPr>
        <w:pStyle w:val="NormalWeb"/>
        <w:spacing w:before="0" w:beforeAutospacing="0" w:after="0" w:afterAutospacing="0" w:line="360" w:lineRule="auto"/>
        <w:rPr>
          <w:rFonts w:asciiTheme="minorHAnsi" w:hAnsiTheme="minorHAnsi" w:cstheme="minorHAnsi"/>
          <w:sz w:val="22"/>
          <w:szCs w:val="22"/>
        </w:rPr>
      </w:pPr>
      <w:r w:rsidRPr="005E553C">
        <w:rPr>
          <w:rFonts w:asciiTheme="minorHAnsi" w:hAnsiTheme="minorHAnsi" w:cstheme="minorHAnsi"/>
          <w:b/>
          <w:sz w:val="22"/>
          <w:szCs w:val="22"/>
        </w:rPr>
        <w:t>KpiGroupDefinition:</w:t>
      </w:r>
      <w:r w:rsidR="00E003B3">
        <w:rPr>
          <w:rFonts w:asciiTheme="minorHAnsi" w:hAnsiTheme="minorHAnsi" w:cstheme="minorHAnsi"/>
          <w:sz w:val="22"/>
          <w:szCs w:val="22"/>
        </w:rPr>
        <w:t xml:space="preserve"> </w:t>
      </w:r>
    </w:p>
    <w:p w14:paraId="4E944E15" w14:textId="77777777" w:rsidR="005E553C" w:rsidRPr="005E553C" w:rsidRDefault="005E553C" w:rsidP="005E553C">
      <w:pPr>
        <w:pStyle w:val="NormalWeb"/>
        <w:spacing w:before="0" w:beforeAutospacing="0" w:after="0" w:afterAutospacing="0" w:line="360" w:lineRule="auto"/>
        <w:rPr>
          <w:rFonts w:asciiTheme="minorHAnsi" w:hAnsiTheme="minorHAnsi" w:cstheme="minorHAnsi"/>
          <w:sz w:val="22"/>
          <w:szCs w:val="22"/>
        </w:rPr>
      </w:pPr>
      <w:r w:rsidRPr="005E553C">
        <w:rPr>
          <w:rFonts w:asciiTheme="minorHAnsi" w:hAnsiTheme="minorHAnsi" w:cstheme="minorHAnsi"/>
          <w:sz w:val="22"/>
          <w:szCs w:val="22"/>
        </w:rPr>
        <w:t xml:space="preserve">This structure contains the </w:t>
      </w:r>
      <w:r w:rsidR="009E1F3F">
        <w:rPr>
          <w:rFonts w:asciiTheme="minorHAnsi" w:hAnsiTheme="minorHAnsi" w:cstheme="minorHAnsi"/>
          <w:sz w:val="22"/>
          <w:szCs w:val="22"/>
        </w:rPr>
        <w:t>information of KPI Group like ID</w:t>
      </w:r>
      <w:r w:rsidRPr="005E553C">
        <w:rPr>
          <w:rFonts w:asciiTheme="minorHAnsi" w:hAnsiTheme="minorHAnsi" w:cstheme="minorHAnsi"/>
          <w:sz w:val="22"/>
          <w:szCs w:val="22"/>
        </w:rPr>
        <w:t xml:space="preserve"> of KPI Group and description of KPI group.</w:t>
      </w:r>
    </w:p>
    <w:p w14:paraId="4E944E16" w14:textId="77777777" w:rsidR="005E553C" w:rsidRPr="005E553C" w:rsidRDefault="005E553C" w:rsidP="005E553C">
      <w:pPr>
        <w:pStyle w:val="NormalWeb"/>
        <w:spacing w:before="0" w:beforeAutospacing="0" w:after="0" w:afterAutospacing="0" w:line="360" w:lineRule="auto"/>
        <w:rPr>
          <w:rFonts w:asciiTheme="minorHAnsi" w:hAnsiTheme="minorHAnsi" w:cstheme="minorHAnsi"/>
          <w:sz w:val="22"/>
          <w:szCs w:val="22"/>
        </w:rPr>
      </w:pPr>
      <w:r w:rsidRPr="005E553C">
        <w:rPr>
          <w:rFonts w:asciiTheme="minorHAnsi" w:hAnsiTheme="minorHAnsi" w:cstheme="minorHAnsi"/>
          <w:sz w:val="22"/>
          <w:szCs w:val="22"/>
        </w:rPr>
        <w:t>This structure is defined in file KpiTypes.h.</w:t>
      </w:r>
    </w:p>
    <w:p w14:paraId="4E944E17" w14:textId="77777777" w:rsidR="005E553C" w:rsidRPr="005E553C" w:rsidRDefault="009E1F3F" w:rsidP="005E553C">
      <w:pPr>
        <w:pStyle w:val="NormalWeb"/>
        <w:spacing w:before="0" w:beforeAutospacing="0" w:after="0" w:afterAutospacing="0" w:line="360" w:lineRule="auto"/>
        <w:rPr>
          <w:rFonts w:asciiTheme="minorHAnsi" w:hAnsiTheme="minorHAnsi" w:cstheme="minorHAnsi"/>
          <w:sz w:val="22"/>
          <w:szCs w:val="22"/>
        </w:rPr>
      </w:pPr>
      <w:r>
        <w:rPr>
          <w:rFonts w:asciiTheme="minorHAnsi" w:hAnsiTheme="minorHAnsi" w:cstheme="minorHAnsi"/>
          <w:sz w:val="22"/>
          <w:szCs w:val="22"/>
        </w:rPr>
        <w:t xml:space="preserve">For </w:t>
      </w:r>
      <w:r w:rsidR="009F37D2">
        <w:rPr>
          <w:rFonts w:asciiTheme="minorHAnsi" w:hAnsiTheme="minorHAnsi" w:cstheme="minorHAnsi"/>
          <w:sz w:val="22"/>
          <w:szCs w:val="22"/>
        </w:rPr>
        <w:t>example</w:t>
      </w:r>
      <w:r w:rsidR="0079395A">
        <w:rPr>
          <w:rFonts w:asciiTheme="minorHAnsi" w:hAnsiTheme="minorHAnsi" w:cstheme="minorHAnsi"/>
          <w:sz w:val="22"/>
          <w:szCs w:val="22"/>
        </w:rPr>
        <w:t>,</w:t>
      </w:r>
      <w:r w:rsidR="0079395A" w:rsidRPr="005E553C">
        <w:rPr>
          <w:rFonts w:asciiTheme="minorHAnsi" w:hAnsiTheme="minorHAnsi" w:cstheme="minorHAnsi"/>
          <w:sz w:val="22"/>
          <w:szCs w:val="22"/>
        </w:rPr>
        <w:t xml:space="preserve"> {</w:t>
      </w:r>
      <w:r w:rsidR="005E553C" w:rsidRPr="005E553C">
        <w:rPr>
          <w:rFonts w:asciiTheme="minorHAnsi" w:hAnsiTheme="minorHAnsi" w:cstheme="minorHAnsi"/>
          <w:sz w:val="22"/>
          <w:szCs w:val="22"/>
        </w:rPr>
        <w:t>KPI_GROUP_ID_ATTEMPTED_RRC_CONN_REEST, “AttemptedRrcConnReest”}</w:t>
      </w:r>
    </w:p>
    <w:p w14:paraId="4E944E18" w14:textId="77777777" w:rsidR="005E553C" w:rsidRPr="005E553C" w:rsidRDefault="005E553C" w:rsidP="005E553C">
      <w:pPr>
        <w:pStyle w:val="NormalWeb"/>
        <w:spacing w:before="0" w:beforeAutospacing="0" w:after="0" w:afterAutospacing="0" w:line="360" w:lineRule="auto"/>
        <w:rPr>
          <w:rFonts w:asciiTheme="minorHAnsi" w:hAnsiTheme="minorHAnsi" w:cstheme="minorHAnsi"/>
          <w:sz w:val="22"/>
          <w:szCs w:val="22"/>
        </w:rPr>
      </w:pPr>
    </w:p>
    <w:p w14:paraId="4E944E19" w14:textId="77777777" w:rsidR="005E553C" w:rsidRDefault="005E553C" w:rsidP="005E553C">
      <w:pPr>
        <w:pStyle w:val="NormalWeb"/>
        <w:spacing w:before="0" w:beforeAutospacing="0" w:after="0" w:afterAutospacing="0" w:line="360" w:lineRule="auto"/>
        <w:rPr>
          <w:rFonts w:asciiTheme="minorHAnsi" w:hAnsiTheme="minorHAnsi" w:cstheme="minorHAnsi"/>
          <w:sz w:val="22"/>
          <w:szCs w:val="22"/>
        </w:rPr>
      </w:pPr>
      <w:r w:rsidRPr="005E553C">
        <w:rPr>
          <w:rFonts w:asciiTheme="minorHAnsi" w:hAnsiTheme="minorHAnsi" w:cstheme="minorHAnsi"/>
          <w:b/>
          <w:sz w:val="22"/>
          <w:szCs w:val="22"/>
        </w:rPr>
        <w:t>KpiDefintion:</w:t>
      </w:r>
      <w:r w:rsidRPr="005E553C">
        <w:rPr>
          <w:rFonts w:asciiTheme="minorHAnsi" w:hAnsiTheme="minorHAnsi" w:cstheme="minorHAnsi"/>
          <w:sz w:val="22"/>
          <w:szCs w:val="22"/>
        </w:rPr>
        <w:t xml:space="preserve"> </w:t>
      </w:r>
    </w:p>
    <w:p w14:paraId="4E944E1A" w14:textId="77777777" w:rsidR="005E553C" w:rsidRPr="005E553C" w:rsidRDefault="005E553C" w:rsidP="005E553C">
      <w:pPr>
        <w:pStyle w:val="NormalWeb"/>
        <w:spacing w:before="0" w:beforeAutospacing="0" w:after="0" w:afterAutospacing="0" w:line="360" w:lineRule="auto"/>
        <w:rPr>
          <w:rFonts w:asciiTheme="minorHAnsi" w:hAnsiTheme="minorHAnsi" w:cstheme="minorHAnsi"/>
          <w:sz w:val="22"/>
          <w:szCs w:val="22"/>
        </w:rPr>
      </w:pPr>
      <w:r w:rsidRPr="005E553C">
        <w:rPr>
          <w:rFonts w:asciiTheme="minorHAnsi" w:hAnsiTheme="minorHAnsi" w:cstheme="minorHAnsi"/>
          <w:sz w:val="22"/>
          <w:szCs w:val="22"/>
        </w:rPr>
        <w:t>This structure co</w:t>
      </w:r>
      <w:r w:rsidR="009E1F3F">
        <w:rPr>
          <w:rFonts w:asciiTheme="minorHAnsi" w:hAnsiTheme="minorHAnsi" w:cstheme="minorHAnsi"/>
          <w:sz w:val="22"/>
          <w:szCs w:val="22"/>
        </w:rPr>
        <w:t>ntains the information of KPI ID like ID</w:t>
      </w:r>
      <w:r w:rsidRPr="005E553C">
        <w:rPr>
          <w:rFonts w:asciiTheme="minorHAnsi" w:hAnsiTheme="minorHAnsi" w:cstheme="minorHAnsi"/>
          <w:sz w:val="22"/>
          <w:szCs w:val="22"/>
        </w:rPr>
        <w:t xml:space="preserve"> o</w:t>
      </w:r>
      <w:r w:rsidR="009E1F3F">
        <w:rPr>
          <w:rFonts w:asciiTheme="minorHAnsi" w:hAnsiTheme="minorHAnsi" w:cstheme="minorHAnsi"/>
          <w:sz w:val="22"/>
          <w:szCs w:val="22"/>
        </w:rPr>
        <w:t>f KPI, KPI Group to which KPI ID belongs, type of KPI ID</w:t>
      </w:r>
      <w:r w:rsidRPr="005E553C">
        <w:rPr>
          <w:rFonts w:asciiTheme="minorHAnsi" w:hAnsiTheme="minorHAnsi" w:cstheme="minorHAnsi"/>
          <w:sz w:val="22"/>
          <w:szCs w:val="22"/>
        </w:rPr>
        <w:t xml:space="preserve"> and description.</w:t>
      </w:r>
    </w:p>
    <w:p w14:paraId="4E944E1B" w14:textId="77777777" w:rsidR="005E553C" w:rsidRPr="005E553C" w:rsidRDefault="0079395A" w:rsidP="005E553C">
      <w:pPr>
        <w:pStyle w:val="NormalWeb"/>
        <w:spacing w:before="0" w:beforeAutospacing="0" w:after="0" w:afterAutospacing="0" w:line="360" w:lineRule="auto"/>
        <w:rPr>
          <w:rFonts w:asciiTheme="minorHAnsi" w:hAnsiTheme="minorHAnsi" w:cstheme="minorHAnsi"/>
          <w:sz w:val="22"/>
          <w:szCs w:val="22"/>
        </w:rPr>
      </w:pPr>
      <w:r>
        <w:rPr>
          <w:rFonts w:asciiTheme="minorHAnsi" w:hAnsiTheme="minorHAnsi" w:cstheme="minorHAnsi"/>
          <w:sz w:val="22"/>
          <w:szCs w:val="22"/>
        </w:rPr>
        <w:t>For example</w:t>
      </w:r>
      <w:r w:rsidR="009E1F3F">
        <w:rPr>
          <w:rFonts w:asciiTheme="minorHAnsi" w:hAnsiTheme="minorHAnsi" w:cstheme="minorHAnsi"/>
          <w:sz w:val="22"/>
          <w:szCs w:val="22"/>
        </w:rPr>
        <w:t>,</w:t>
      </w:r>
      <w:r w:rsidR="009F37D2">
        <w:rPr>
          <w:rFonts w:asciiTheme="minorHAnsi" w:hAnsiTheme="minorHAnsi" w:cstheme="minorHAnsi"/>
          <w:sz w:val="22"/>
          <w:szCs w:val="22"/>
        </w:rPr>
        <w:t xml:space="preserve"> </w:t>
      </w:r>
      <w:r w:rsidR="005E553C" w:rsidRPr="005E553C">
        <w:rPr>
          <w:rFonts w:asciiTheme="minorHAnsi" w:hAnsiTheme="minorHAnsi" w:cstheme="minorHAnsi"/>
          <w:sz w:val="22"/>
          <w:szCs w:val="22"/>
        </w:rPr>
        <w:t>{KPI_ID_ATTEMPTED_RRC_CONN_REEST</w:t>
      </w:r>
      <w:r w:rsidR="009F37D2" w:rsidRPr="005E553C">
        <w:rPr>
          <w:rFonts w:asciiTheme="minorHAnsi" w:hAnsiTheme="minorHAnsi" w:cstheme="minorHAnsi"/>
          <w:sz w:val="22"/>
          <w:szCs w:val="22"/>
        </w:rPr>
        <w:t>, KPI</w:t>
      </w:r>
      <w:r w:rsidR="005E553C" w:rsidRPr="005E553C">
        <w:rPr>
          <w:rFonts w:asciiTheme="minorHAnsi" w:hAnsiTheme="minorHAnsi" w:cstheme="minorHAnsi"/>
          <w:sz w:val="22"/>
          <w:szCs w:val="22"/>
        </w:rPr>
        <w:t>_GROUP_ID_ATTMEPTED_RRC_CONN_REEST</w:t>
      </w:r>
      <w:r w:rsidR="009F37D2" w:rsidRPr="005E553C">
        <w:rPr>
          <w:rFonts w:asciiTheme="minorHAnsi" w:hAnsiTheme="minorHAnsi" w:cstheme="minorHAnsi"/>
          <w:sz w:val="22"/>
          <w:szCs w:val="22"/>
        </w:rPr>
        <w:t>, KPI</w:t>
      </w:r>
      <w:r w:rsidR="005E553C" w:rsidRPr="005E553C">
        <w:rPr>
          <w:rFonts w:asciiTheme="minorHAnsi" w:hAnsiTheme="minorHAnsi" w:cstheme="minorHAnsi"/>
          <w:sz w:val="22"/>
          <w:szCs w:val="22"/>
        </w:rPr>
        <w:t>_TYPE_U32_COUNT,”ALL”}</w:t>
      </w:r>
    </w:p>
    <w:p w14:paraId="4E944E1C" w14:textId="77777777" w:rsidR="005E553C" w:rsidRPr="005E553C" w:rsidRDefault="005E553C" w:rsidP="005E553C">
      <w:pPr>
        <w:pStyle w:val="NormalWeb"/>
        <w:spacing w:before="0" w:beforeAutospacing="0" w:after="0" w:afterAutospacing="0" w:line="360" w:lineRule="auto"/>
        <w:rPr>
          <w:rFonts w:asciiTheme="minorHAnsi" w:hAnsiTheme="minorHAnsi" w:cstheme="minorHAnsi"/>
          <w:sz w:val="22"/>
          <w:szCs w:val="22"/>
        </w:rPr>
      </w:pPr>
    </w:p>
    <w:p w14:paraId="4E944E1D" w14:textId="77777777" w:rsidR="005E553C" w:rsidRDefault="005E553C" w:rsidP="005E553C">
      <w:pPr>
        <w:pStyle w:val="NormalWeb"/>
        <w:spacing w:before="0" w:beforeAutospacing="0" w:after="0" w:afterAutospacing="0" w:line="360" w:lineRule="auto"/>
        <w:rPr>
          <w:rFonts w:asciiTheme="minorHAnsi" w:hAnsiTheme="minorHAnsi" w:cstheme="minorHAnsi"/>
          <w:b/>
          <w:sz w:val="22"/>
          <w:szCs w:val="22"/>
        </w:rPr>
      </w:pPr>
      <w:r w:rsidRPr="005E553C">
        <w:rPr>
          <w:rFonts w:asciiTheme="minorHAnsi" w:hAnsiTheme="minorHAnsi" w:cstheme="minorHAnsi"/>
          <w:b/>
          <w:sz w:val="22"/>
          <w:szCs w:val="22"/>
        </w:rPr>
        <w:lastRenderedPageBreak/>
        <w:t>KpiCollector:</w:t>
      </w:r>
    </w:p>
    <w:p w14:paraId="4E944E1E" w14:textId="77777777" w:rsidR="005E553C" w:rsidRPr="005E553C" w:rsidRDefault="005E553C" w:rsidP="005E553C">
      <w:pPr>
        <w:pStyle w:val="NormalWeb"/>
        <w:spacing w:before="0" w:beforeAutospacing="0" w:after="0" w:afterAutospacing="0" w:line="360" w:lineRule="auto"/>
        <w:rPr>
          <w:rFonts w:asciiTheme="minorHAnsi" w:hAnsiTheme="minorHAnsi" w:cstheme="minorHAnsi"/>
          <w:sz w:val="22"/>
          <w:szCs w:val="22"/>
        </w:rPr>
      </w:pPr>
      <w:r w:rsidRPr="005E553C">
        <w:rPr>
          <w:rFonts w:asciiTheme="minorHAnsi" w:hAnsiTheme="minorHAnsi" w:cstheme="minorHAnsi"/>
          <w:sz w:val="22"/>
          <w:szCs w:val="22"/>
        </w:rPr>
        <w:t>A set of KPI Groups associated with one entity (OAM, SM, REM), called KPI Collector. In KPI Module, KpiCollector class is defined in files KpiCollector.cpp and KpiCollector.h.</w:t>
      </w:r>
    </w:p>
    <w:p w14:paraId="4E944E1F" w14:textId="77777777" w:rsidR="005E553C" w:rsidRPr="005E553C" w:rsidRDefault="005E553C" w:rsidP="005E553C">
      <w:pPr>
        <w:pStyle w:val="NormalWeb"/>
        <w:spacing w:before="0" w:beforeAutospacing="0" w:after="0" w:afterAutospacing="0" w:line="360" w:lineRule="auto"/>
        <w:rPr>
          <w:rFonts w:asciiTheme="minorHAnsi" w:hAnsiTheme="minorHAnsi" w:cstheme="minorHAnsi"/>
          <w:sz w:val="22"/>
          <w:szCs w:val="22"/>
        </w:rPr>
      </w:pPr>
      <w:r w:rsidRPr="005E553C">
        <w:rPr>
          <w:rFonts w:asciiTheme="minorHAnsi" w:hAnsiTheme="minorHAnsi" w:cstheme="minorHAnsi"/>
          <w:sz w:val="22"/>
          <w:szCs w:val="22"/>
        </w:rPr>
        <w:t>The KpiCollector class contains KPI Groups and a set of methods for accessing the KPI Groups.</w:t>
      </w:r>
    </w:p>
    <w:p w14:paraId="4E944E20" w14:textId="77777777" w:rsidR="005E553C" w:rsidRPr="005E553C" w:rsidRDefault="00287427" w:rsidP="005E553C">
      <w:pPr>
        <w:pStyle w:val="BodyText"/>
        <w:spacing w:line="360" w:lineRule="auto"/>
        <w:jc w:val="both"/>
        <w:rPr>
          <w:rFonts w:asciiTheme="minorHAnsi" w:hAnsiTheme="minorHAnsi" w:cstheme="minorHAnsi"/>
          <w:szCs w:val="22"/>
        </w:rPr>
      </w:pPr>
      <w:r>
        <w:rPr>
          <w:rFonts w:asciiTheme="minorHAnsi" w:hAnsiTheme="minorHAnsi" w:cstheme="minorHAnsi"/>
          <w:szCs w:val="22"/>
        </w:rPr>
        <w:t>Following</w:t>
      </w:r>
      <w:r w:rsidR="005E553C" w:rsidRPr="005E553C">
        <w:rPr>
          <w:rFonts w:asciiTheme="minorHAnsi" w:hAnsiTheme="minorHAnsi" w:cstheme="minorHAnsi"/>
          <w:szCs w:val="22"/>
        </w:rPr>
        <w:t xml:space="preserve"> structures </w:t>
      </w:r>
      <w:r>
        <w:rPr>
          <w:rFonts w:asciiTheme="minorHAnsi" w:hAnsiTheme="minorHAnsi" w:cstheme="minorHAnsi"/>
          <w:szCs w:val="22"/>
        </w:rPr>
        <w:t xml:space="preserve">are </w:t>
      </w:r>
      <w:r w:rsidR="005E553C" w:rsidRPr="005E553C">
        <w:rPr>
          <w:rFonts w:asciiTheme="minorHAnsi" w:hAnsiTheme="minorHAnsi" w:cstheme="minorHAnsi"/>
          <w:szCs w:val="22"/>
        </w:rPr>
        <w:t>used.</w:t>
      </w:r>
    </w:p>
    <w:p w14:paraId="4E944E21" w14:textId="77777777" w:rsidR="005E553C" w:rsidRPr="005E553C" w:rsidRDefault="005E553C" w:rsidP="005E553C">
      <w:pPr>
        <w:spacing w:line="360" w:lineRule="auto"/>
        <w:jc w:val="both"/>
        <w:rPr>
          <w:rFonts w:asciiTheme="minorHAnsi" w:hAnsiTheme="minorHAnsi" w:cstheme="minorHAnsi"/>
          <w:szCs w:val="22"/>
        </w:rPr>
      </w:pPr>
      <w:r w:rsidRPr="005E553C">
        <w:rPr>
          <w:rFonts w:asciiTheme="minorHAnsi" w:hAnsiTheme="minorHAnsi" w:cstheme="minorHAnsi"/>
          <w:szCs w:val="22"/>
        </w:rPr>
        <w:t xml:space="preserve">Each KPI has a unique ID and KPIs are </w:t>
      </w:r>
      <w:r w:rsidR="009F37D2" w:rsidRPr="005E553C">
        <w:rPr>
          <w:rFonts w:asciiTheme="minorHAnsi" w:hAnsiTheme="minorHAnsi" w:cstheme="minorHAnsi"/>
          <w:szCs w:val="22"/>
        </w:rPr>
        <w:t>organized</w:t>
      </w:r>
      <w:r w:rsidRPr="005E553C">
        <w:rPr>
          <w:rFonts w:asciiTheme="minorHAnsi" w:hAnsiTheme="minorHAnsi" w:cstheme="minorHAnsi"/>
          <w:szCs w:val="22"/>
        </w:rPr>
        <w:t xml:space="preserve"> into KPI groups. </w:t>
      </w:r>
    </w:p>
    <w:p w14:paraId="4E944E22" w14:textId="77777777" w:rsidR="005E553C" w:rsidRPr="005E553C" w:rsidRDefault="005E553C" w:rsidP="005E553C">
      <w:pPr>
        <w:spacing w:line="360" w:lineRule="auto"/>
        <w:jc w:val="both"/>
        <w:rPr>
          <w:rFonts w:asciiTheme="minorHAnsi" w:hAnsiTheme="minorHAnsi" w:cstheme="minorHAnsi"/>
          <w:szCs w:val="22"/>
        </w:rPr>
      </w:pPr>
      <w:r w:rsidRPr="005E553C">
        <w:rPr>
          <w:rFonts w:asciiTheme="minorHAnsi" w:hAnsiTheme="minorHAnsi" w:cstheme="minorHAnsi"/>
          <w:szCs w:val="22"/>
        </w:rPr>
        <w:t>Each KPI is of two types</w:t>
      </w:r>
      <w:r w:rsidR="00286121">
        <w:rPr>
          <w:rFonts w:asciiTheme="minorHAnsi" w:hAnsiTheme="minorHAnsi" w:cstheme="minorHAnsi"/>
          <w:szCs w:val="22"/>
        </w:rPr>
        <w:t xml:space="preserve"> either it by count or by increment</w:t>
      </w:r>
      <w:r w:rsidRPr="005E553C">
        <w:rPr>
          <w:rFonts w:asciiTheme="minorHAnsi" w:hAnsiTheme="minorHAnsi" w:cstheme="minorHAnsi"/>
          <w:szCs w:val="22"/>
        </w:rPr>
        <w:t>, structure defined as,</w:t>
      </w:r>
    </w:p>
    <w:p w14:paraId="4E944E23" w14:textId="77777777"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typedef enum</w:t>
      </w:r>
    </w:p>
    <w:p w14:paraId="4E944E24" w14:textId="77777777"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w:t>
      </w:r>
    </w:p>
    <w:p w14:paraId="4E944E25" w14:textId="77777777"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 xml:space="preserve">    KPI_TYPE_U32_COUNT = 0,</w:t>
      </w:r>
    </w:p>
    <w:p w14:paraId="4E944E26" w14:textId="77777777"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 xml:space="preserve">    KPI_TYPE_U32_INC_BY_N</w:t>
      </w:r>
    </w:p>
    <w:p w14:paraId="4E944E27" w14:textId="77777777"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 KpiType;</w:t>
      </w:r>
    </w:p>
    <w:p w14:paraId="4E944E28" w14:textId="77777777" w:rsidR="005E553C" w:rsidRPr="005E553C" w:rsidRDefault="005E553C" w:rsidP="005E553C">
      <w:pPr>
        <w:spacing w:line="360" w:lineRule="auto"/>
        <w:jc w:val="both"/>
        <w:rPr>
          <w:rFonts w:asciiTheme="minorHAnsi" w:hAnsiTheme="minorHAnsi" w:cstheme="minorHAnsi"/>
          <w:szCs w:val="22"/>
        </w:rPr>
      </w:pPr>
    </w:p>
    <w:p w14:paraId="4E944E29" w14:textId="77777777" w:rsidR="005E553C" w:rsidRPr="005E553C" w:rsidRDefault="005E553C" w:rsidP="005E553C">
      <w:pPr>
        <w:spacing w:line="360" w:lineRule="auto"/>
        <w:jc w:val="both"/>
        <w:rPr>
          <w:rFonts w:asciiTheme="minorHAnsi" w:hAnsiTheme="minorHAnsi" w:cstheme="minorHAnsi"/>
          <w:szCs w:val="22"/>
        </w:rPr>
      </w:pPr>
      <w:r w:rsidRPr="005E553C">
        <w:rPr>
          <w:rFonts w:asciiTheme="minorHAnsi" w:hAnsiTheme="minorHAnsi" w:cstheme="minorHAnsi"/>
          <w:szCs w:val="22"/>
        </w:rPr>
        <w:t>KPI structure is defined as,</w:t>
      </w:r>
    </w:p>
    <w:p w14:paraId="4E944E2A" w14:textId="77777777"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typedef struct</w:t>
      </w:r>
    </w:p>
    <w:p w14:paraId="4E944E2B" w14:textId="77777777"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w:t>
      </w:r>
    </w:p>
    <w:p w14:paraId="4E944E2C" w14:textId="77777777"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 xml:space="preserve">    KpiId      kpiId;</w:t>
      </w:r>
    </w:p>
    <w:p w14:paraId="4E944E2D" w14:textId="77777777"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 xml:space="preserve">    KpiGroupId kpiGroupId;</w:t>
      </w:r>
    </w:p>
    <w:p w14:paraId="4E944E2E" w14:textId="77777777"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 xml:space="preserve">    KpiType    kpiType;</w:t>
      </w:r>
    </w:p>
    <w:p w14:paraId="4E944E2F" w14:textId="77777777"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 xml:space="preserve">    const char * description;</w:t>
      </w:r>
    </w:p>
    <w:p w14:paraId="4E944E30" w14:textId="77777777"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 KpiDefinition;</w:t>
      </w:r>
    </w:p>
    <w:p w14:paraId="4E944E31" w14:textId="77777777" w:rsidR="00EF01CD" w:rsidRDefault="00EF01CD" w:rsidP="005E553C">
      <w:pPr>
        <w:spacing w:line="360" w:lineRule="auto"/>
        <w:jc w:val="both"/>
        <w:rPr>
          <w:rFonts w:asciiTheme="minorHAnsi" w:hAnsiTheme="minorHAnsi" w:cstheme="minorHAnsi"/>
          <w:szCs w:val="22"/>
        </w:rPr>
      </w:pPr>
    </w:p>
    <w:p w14:paraId="4E944E32" w14:textId="77777777" w:rsidR="005E553C" w:rsidRPr="005E553C" w:rsidRDefault="005E553C" w:rsidP="005E553C">
      <w:pPr>
        <w:spacing w:line="360" w:lineRule="auto"/>
        <w:jc w:val="both"/>
        <w:rPr>
          <w:rFonts w:asciiTheme="minorHAnsi" w:hAnsiTheme="minorHAnsi" w:cstheme="minorHAnsi"/>
          <w:szCs w:val="22"/>
        </w:rPr>
      </w:pPr>
      <w:r w:rsidRPr="005E553C">
        <w:rPr>
          <w:rFonts w:asciiTheme="minorHAnsi" w:hAnsiTheme="minorHAnsi" w:cstheme="minorHAnsi"/>
          <w:szCs w:val="22"/>
        </w:rPr>
        <w:t>Each KPI is put under a KPI group, whose structure is defined as</w:t>
      </w:r>
      <w:r w:rsidR="00EF01CD">
        <w:rPr>
          <w:rFonts w:asciiTheme="minorHAnsi" w:hAnsiTheme="minorHAnsi" w:cstheme="minorHAnsi"/>
          <w:szCs w:val="22"/>
        </w:rPr>
        <w:t>:</w:t>
      </w:r>
    </w:p>
    <w:p w14:paraId="4E944E33" w14:textId="77777777"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typedef struct</w:t>
      </w:r>
    </w:p>
    <w:p w14:paraId="4E944E34" w14:textId="77777777"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w:t>
      </w:r>
    </w:p>
    <w:p w14:paraId="4E944E35" w14:textId="77777777"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 xml:space="preserve">    KpiGroupId kpiGroupId;</w:t>
      </w:r>
    </w:p>
    <w:p w14:paraId="4E944E36" w14:textId="77777777"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 xml:space="preserve">    const char * description;</w:t>
      </w:r>
    </w:p>
    <w:p w14:paraId="4E944E37" w14:textId="77777777"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 KpiGroupDefinition;</w:t>
      </w:r>
    </w:p>
    <w:p w14:paraId="4E944E38" w14:textId="77777777" w:rsidR="005E553C" w:rsidRPr="005E553C" w:rsidRDefault="005E553C" w:rsidP="005E553C">
      <w:pPr>
        <w:spacing w:line="360" w:lineRule="auto"/>
        <w:jc w:val="both"/>
        <w:rPr>
          <w:rFonts w:asciiTheme="minorHAnsi" w:hAnsiTheme="minorHAnsi" w:cstheme="minorHAnsi"/>
          <w:i/>
          <w:szCs w:val="22"/>
        </w:rPr>
      </w:pPr>
    </w:p>
    <w:p w14:paraId="4E944E39" w14:textId="77777777"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lastRenderedPageBreak/>
        <w:t>typedef enum</w:t>
      </w:r>
    </w:p>
    <w:p w14:paraId="4E944E3A" w14:textId="77777777"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w:t>
      </w:r>
    </w:p>
    <w:p w14:paraId="4E944E3B" w14:textId="77777777"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KPI_ID_LTE_RRC_ATTCONNESTAB_SUM</w:t>
      </w:r>
    </w:p>
    <w:p w14:paraId="4E944E3C" w14:textId="77777777"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KPI_ID_LTE_RRC_ATTCONNESTAB_EMERGENCY</w:t>
      </w:r>
    </w:p>
    <w:p w14:paraId="4E944E3D" w14:textId="77777777"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KPI_ID_LTE_RRC_ATTCONNESTAB_HI_PRIO_ACCESS</w:t>
      </w:r>
    </w:p>
    <w:p w14:paraId="4E944E3E" w14:textId="77777777"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KPI_ID_LTE_RRC_ATTCONNESTAB_MT_ACCESS</w:t>
      </w:r>
    </w:p>
    <w:p w14:paraId="4E944E3F" w14:textId="77777777"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KPI_ID_LTE_RRC_ATTCONNESTAB_MO_SIGNAL</w:t>
      </w:r>
    </w:p>
    <w:p w14:paraId="4E944E40" w14:textId="77777777"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KPI_ID_LTE_RRC_ATTCONNESTAB_MO_DATA</w:t>
      </w:r>
    </w:p>
    <w:p w14:paraId="4E944E41" w14:textId="77777777"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KPI_ID_LTE_RRC_ATTCONNESTAB_DE_TO_ACCESS</w:t>
      </w:r>
    </w:p>
    <w:p w14:paraId="4E944E42" w14:textId="77777777"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KPI_ID_LTE_SUCCCONNESTAB_SUM</w:t>
      </w:r>
    </w:p>
    <w:p w14:paraId="4E944E43" w14:textId="77777777"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w:t>
      </w:r>
    </w:p>
    <w:p w14:paraId="4E944E44" w14:textId="77777777"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w:t>
      </w:r>
    </w:p>
    <w:p w14:paraId="4E944E45" w14:textId="77777777" w:rsidR="005E553C" w:rsidRPr="005E553C" w:rsidRDefault="005E553C" w:rsidP="005E553C">
      <w:pPr>
        <w:spacing w:line="360" w:lineRule="auto"/>
        <w:jc w:val="both"/>
        <w:rPr>
          <w:rFonts w:asciiTheme="minorHAnsi" w:hAnsiTheme="minorHAnsi" w:cstheme="minorHAnsi"/>
          <w:i/>
          <w:szCs w:val="22"/>
        </w:rPr>
      </w:pPr>
      <w:r w:rsidRPr="005E553C">
        <w:rPr>
          <w:rFonts w:asciiTheme="minorHAnsi" w:hAnsiTheme="minorHAnsi" w:cstheme="minorHAnsi"/>
          <w:i/>
          <w:szCs w:val="22"/>
        </w:rPr>
        <w:t>}</w:t>
      </w:r>
    </w:p>
    <w:p w14:paraId="4E944E46" w14:textId="77777777" w:rsidR="00176D27" w:rsidRDefault="00176D27">
      <w:pPr>
        <w:spacing w:before="240"/>
        <w:ind w:left="360" w:hanging="360"/>
        <w:rPr>
          <w:rFonts w:asciiTheme="minorHAnsi" w:hAnsiTheme="minorHAnsi" w:cstheme="minorHAnsi"/>
          <w:bCs/>
          <w:color w:val="000000"/>
          <w:szCs w:val="22"/>
        </w:rPr>
      </w:pPr>
      <w:r>
        <w:rPr>
          <w:rFonts w:asciiTheme="minorHAnsi" w:hAnsiTheme="minorHAnsi" w:cstheme="minorHAnsi"/>
          <w:szCs w:val="22"/>
        </w:rPr>
        <w:br w:type="page"/>
      </w:r>
    </w:p>
    <w:p w14:paraId="4E944E47" w14:textId="77777777" w:rsidR="005E553C" w:rsidRPr="00176D27" w:rsidRDefault="005E553C" w:rsidP="005E553C">
      <w:pPr>
        <w:pStyle w:val="Heading4"/>
        <w:rPr>
          <w:rFonts w:asciiTheme="minorHAnsi" w:hAnsiTheme="minorHAnsi" w:cstheme="minorHAnsi"/>
          <w:sz w:val="22"/>
          <w:szCs w:val="22"/>
        </w:rPr>
      </w:pPr>
      <w:r w:rsidRPr="00176D27">
        <w:rPr>
          <w:rFonts w:asciiTheme="minorHAnsi" w:hAnsiTheme="minorHAnsi" w:cstheme="minorHAnsi"/>
          <w:sz w:val="22"/>
          <w:szCs w:val="22"/>
        </w:rPr>
        <w:lastRenderedPageBreak/>
        <w:t>Sequence Diagram</w:t>
      </w:r>
    </w:p>
    <w:p w14:paraId="4E944E48" w14:textId="77777777" w:rsidR="005E553C" w:rsidRPr="00176D27" w:rsidRDefault="00176D27" w:rsidP="005E553C">
      <w:pPr>
        <w:rPr>
          <w:rFonts w:asciiTheme="minorHAnsi" w:hAnsiTheme="minorHAnsi" w:cstheme="minorHAnsi"/>
          <w:szCs w:val="22"/>
        </w:rPr>
      </w:pPr>
      <w:r w:rsidRPr="00176D27">
        <w:rPr>
          <w:rFonts w:asciiTheme="minorHAnsi" w:hAnsiTheme="minorHAnsi" w:cstheme="minorHAnsi"/>
          <w:szCs w:val="22"/>
        </w:rPr>
        <w:t>This section describes the following sequence diagrams related to Performance Management</w:t>
      </w:r>
      <w:r w:rsidR="00EF01CD">
        <w:rPr>
          <w:rFonts w:asciiTheme="minorHAnsi" w:hAnsiTheme="minorHAnsi" w:cstheme="minorHAnsi"/>
          <w:szCs w:val="22"/>
        </w:rPr>
        <w:t>.</w:t>
      </w:r>
    </w:p>
    <w:p w14:paraId="4E944E49" w14:textId="77777777" w:rsidR="005E553C" w:rsidRPr="005E553C" w:rsidRDefault="005E553C" w:rsidP="00E54AD8">
      <w:pPr>
        <w:pStyle w:val="Heading5"/>
        <w:numPr>
          <w:ilvl w:val="4"/>
          <w:numId w:val="10"/>
        </w:numPr>
        <w:ind w:left="1260" w:hanging="1260"/>
        <w:rPr>
          <w:rFonts w:asciiTheme="minorHAnsi" w:hAnsiTheme="minorHAnsi" w:cstheme="minorHAnsi"/>
          <w:sz w:val="22"/>
          <w:szCs w:val="22"/>
        </w:rPr>
      </w:pPr>
      <w:r w:rsidRPr="005E553C">
        <w:rPr>
          <w:rFonts w:asciiTheme="minorHAnsi" w:hAnsiTheme="minorHAnsi" w:cstheme="minorHAnsi"/>
          <w:sz w:val="22"/>
          <w:szCs w:val="22"/>
        </w:rPr>
        <w:t>KPI Application Startup</w:t>
      </w:r>
    </w:p>
    <w:p w14:paraId="4E944E4A" w14:textId="77777777" w:rsidR="005E553C" w:rsidRDefault="005E553C" w:rsidP="005E553C"/>
    <w:p w14:paraId="4E944E4B" w14:textId="77777777" w:rsidR="00C601D0" w:rsidRPr="00C601D0" w:rsidRDefault="00C601D0" w:rsidP="00FF700C">
      <w:pPr>
        <w:pStyle w:val="BodyText"/>
        <w:jc w:val="center"/>
      </w:pPr>
      <w:r>
        <w:rPr>
          <w:noProof/>
        </w:rPr>
        <w:drawing>
          <wp:inline distT="0" distB="0" distL="0" distR="0" wp14:anchorId="4E945015" wp14:editId="4E945016">
            <wp:extent cx="6067425" cy="2676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1">
                      <a:extLst>
                        <a:ext uri="{28A0092B-C50C-407E-A947-70E740481C1C}">
                          <a14:useLocalDpi xmlns:a14="http://schemas.microsoft.com/office/drawing/2010/main" val="0"/>
                        </a:ext>
                      </a:extLst>
                    </a:blip>
                    <a:srcRect b="4734"/>
                    <a:stretch/>
                  </pic:blipFill>
                  <pic:spPr bwMode="auto">
                    <a:xfrm>
                      <a:off x="0" y="0"/>
                      <a:ext cx="6066790" cy="2676245"/>
                    </a:xfrm>
                    <a:prstGeom prst="rect">
                      <a:avLst/>
                    </a:prstGeom>
                    <a:noFill/>
                    <a:ln>
                      <a:noFill/>
                    </a:ln>
                    <a:extLst>
                      <a:ext uri="{53640926-AAD7-44D8-BBD7-CCE9431645EC}">
                        <a14:shadowObscured xmlns:a14="http://schemas.microsoft.com/office/drawing/2010/main"/>
                      </a:ext>
                    </a:extLst>
                  </pic:spPr>
                </pic:pic>
              </a:graphicData>
            </a:graphic>
          </wp:inline>
        </w:drawing>
      </w:r>
    </w:p>
    <w:p w14:paraId="4E944E4C" w14:textId="77777777" w:rsidR="00176D27" w:rsidRDefault="00176D27" w:rsidP="00C4228C"/>
    <w:p w14:paraId="4E944E4D" w14:textId="2112FB8C" w:rsidR="005E553C" w:rsidRPr="00AD16E1" w:rsidRDefault="005E553C" w:rsidP="00BE2497">
      <w:pPr>
        <w:pStyle w:val="Caption"/>
        <w:jc w:val="center"/>
        <w:rPr>
          <w:rFonts w:asciiTheme="minorHAnsi" w:hAnsiTheme="minorHAnsi" w:cstheme="minorHAnsi"/>
          <w:sz w:val="22"/>
          <w:szCs w:val="22"/>
        </w:rPr>
      </w:pPr>
      <w:bookmarkStart w:id="995" w:name="_Toc387508116"/>
      <w:del w:id="996" w:author="Prince Agarwal" w:date="2014-05-10T17:35:00Z">
        <w:r w:rsidRPr="00AD16E1" w:rsidDel="00DF2F4B">
          <w:rPr>
            <w:rFonts w:asciiTheme="minorHAnsi" w:hAnsiTheme="minorHAnsi" w:cstheme="minorHAnsi"/>
            <w:sz w:val="22"/>
            <w:szCs w:val="22"/>
          </w:rPr>
          <w:delText xml:space="preserve">Figure </w:delText>
        </w:r>
        <w:r w:rsidRPr="00AD16E1" w:rsidDel="00DF2F4B">
          <w:rPr>
            <w:rFonts w:asciiTheme="minorHAnsi" w:hAnsiTheme="minorHAnsi" w:cstheme="minorHAnsi"/>
            <w:sz w:val="22"/>
            <w:szCs w:val="22"/>
          </w:rPr>
          <w:fldChar w:fldCharType="begin"/>
        </w:r>
        <w:r w:rsidRPr="00AD16E1" w:rsidDel="00DF2F4B">
          <w:rPr>
            <w:rFonts w:asciiTheme="minorHAnsi" w:hAnsiTheme="minorHAnsi" w:cstheme="minorHAnsi"/>
            <w:sz w:val="22"/>
            <w:szCs w:val="22"/>
          </w:rPr>
          <w:delInstrText xml:space="preserve"> SEQ Figure \* ARABIC </w:delInstrText>
        </w:r>
        <w:r w:rsidRPr="00AD16E1" w:rsidDel="00DF2F4B">
          <w:rPr>
            <w:rFonts w:asciiTheme="minorHAnsi" w:hAnsiTheme="minorHAnsi" w:cstheme="minorHAnsi"/>
            <w:sz w:val="22"/>
            <w:szCs w:val="22"/>
          </w:rPr>
          <w:fldChar w:fldCharType="separate"/>
        </w:r>
        <w:r w:rsidR="00431B6C" w:rsidDel="00DF2F4B">
          <w:rPr>
            <w:rFonts w:asciiTheme="minorHAnsi" w:hAnsiTheme="minorHAnsi" w:cstheme="minorHAnsi"/>
            <w:noProof/>
            <w:sz w:val="22"/>
            <w:szCs w:val="22"/>
          </w:rPr>
          <w:delText>15</w:delText>
        </w:r>
        <w:r w:rsidRPr="00AD16E1" w:rsidDel="00DF2F4B">
          <w:rPr>
            <w:rFonts w:asciiTheme="minorHAnsi" w:hAnsiTheme="minorHAnsi" w:cstheme="minorHAnsi"/>
            <w:sz w:val="22"/>
            <w:szCs w:val="22"/>
          </w:rPr>
          <w:fldChar w:fldCharType="end"/>
        </w:r>
        <w:r w:rsidR="00FF700C" w:rsidDel="00DF2F4B">
          <w:rPr>
            <w:rFonts w:asciiTheme="minorHAnsi" w:hAnsiTheme="minorHAnsi" w:cstheme="minorHAnsi"/>
            <w:sz w:val="22"/>
            <w:szCs w:val="22"/>
          </w:rPr>
          <w:delText>:</w:delText>
        </w:r>
        <w:r w:rsidRPr="00AD16E1" w:rsidDel="00DF2F4B">
          <w:rPr>
            <w:rFonts w:asciiTheme="minorHAnsi" w:hAnsiTheme="minorHAnsi" w:cstheme="minorHAnsi"/>
            <w:sz w:val="22"/>
            <w:szCs w:val="22"/>
          </w:rPr>
          <w:delText xml:space="preserve"> </w:delText>
        </w:r>
      </w:del>
      <w:ins w:id="997" w:author="Prince Agarwal" w:date="2014-05-10T17:53:00Z">
        <w:r w:rsidR="00BE2497">
          <w:t xml:space="preserve">Figure </w:t>
        </w:r>
        <w:r w:rsidR="00BE2497">
          <w:fldChar w:fldCharType="begin"/>
        </w:r>
        <w:r w:rsidR="00BE2497">
          <w:instrText xml:space="preserve"> SEQ Figure \* ARABIC </w:instrText>
        </w:r>
      </w:ins>
      <w:r w:rsidR="00BE2497">
        <w:fldChar w:fldCharType="separate"/>
      </w:r>
      <w:ins w:id="998" w:author="Prince Agarwal" w:date="2014-05-10T17:53:00Z">
        <w:r w:rsidR="00BE2497">
          <w:rPr>
            <w:noProof/>
          </w:rPr>
          <w:t>16</w:t>
        </w:r>
        <w:r w:rsidR="00BE2497">
          <w:fldChar w:fldCharType="end"/>
        </w:r>
        <w:r w:rsidR="00BE2497">
          <w:t xml:space="preserve"> : </w:t>
        </w:r>
      </w:ins>
      <w:r w:rsidRPr="00AD16E1">
        <w:rPr>
          <w:rFonts w:asciiTheme="minorHAnsi" w:hAnsiTheme="minorHAnsi" w:cstheme="minorHAnsi"/>
          <w:sz w:val="22"/>
          <w:szCs w:val="22"/>
        </w:rPr>
        <w:t xml:space="preserve">KPI Application at </w:t>
      </w:r>
      <w:r w:rsidR="00FF700C">
        <w:rPr>
          <w:rFonts w:asciiTheme="minorHAnsi" w:hAnsiTheme="minorHAnsi" w:cstheme="minorHAnsi"/>
          <w:sz w:val="22"/>
          <w:szCs w:val="22"/>
        </w:rPr>
        <w:t>S</w:t>
      </w:r>
      <w:r w:rsidRPr="00AD16E1">
        <w:rPr>
          <w:rFonts w:asciiTheme="minorHAnsi" w:hAnsiTheme="minorHAnsi" w:cstheme="minorHAnsi"/>
          <w:sz w:val="22"/>
          <w:szCs w:val="22"/>
        </w:rPr>
        <w:t>tartup</w:t>
      </w:r>
      <w:bookmarkEnd w:id="995"/>
    </w:p>
    <w:p w14:paraId="4E944E4E" w14:textId="77777777" w:rsidR="00C17C4F" w:rsidRPr="00C17C4F" w:rsidRDefault="00C17C4F" w:rsidP="00C17C4F">
      <w:pPr>
        <w:pStyle w:val="BodyText"/>
      </w:pPr>
    </w:p>
    <w:p w14:paraId="4E944E4F" w14:textId="77777777" w:rsidR="00BD5D14" w:rsidRDefault="00BD5D14" w:rsidP="00064C42">
      <w:pPr>
        <w:pStyle w:val="ListParagraph"/>
        <w:numPr>
          <w:ilvl w:val="0"/>
          <w:numId w:val="24"/>
        </w:numPr>
      </w:pPr>
      <w:r>
        <w:t>At Application startup</w:t>
      </w:r>
      <w:r w:rsidR="00EF01CD">
        <w:t>,</w:t>
      </w:r>
      <w:r>
        <w:t xml:space="preserve"> OAMUserApp starts the T</w:t>
      </w:r>
      <w:r w:rsidR="00EF01CD">
        <w:t>R</w:t>
      </w:r>
      <w:r>
        <w:t>069App with RequestStartRsp.</w:t>
      </w:r>
    </w:p>
    <w:p w14:paraId="4E944E50" w14:textId="77777777" w:rsidR="00BD5D14" w:rsidRDefault="000B4CD9" w:rsidP="00064C42">
      <w:pPr>
        <w:pStyle w:val="ListParagraph"/>
        <w:numPr>
          <w:ilvl w:val="0"/>
          <w:numId w:val="24"/>
        </w:numPr>
      </w:pPr>
      <w:r>
        <w:t xml:space="preserve">TR069 </w:t>
      </w:r>
      <w:r w:rsidR="00BD5D14">
        <w:t>App sends an indication StartsLogging to KpiLogMgr</w:t>
      </w:r>
      <w:r w:rsidR="00EF01CD">
        <w:t>.</w:t>
      </w:r>
    </w:p>
    <w:p w14:paraId="4E944E51" w14:textId="77777777" w:rsidR="00BD5D14" w:rsidRDefault="000B4CD9" w:rsidP="00064C42">
      <w:pPr>
        <w:pStyle w:val="ListParagraph"/>
        <w:numPr>
          <w:ilvl w:val="0"/>
          <w:numId w:val="24"/>
        </w:numPr>
      </w:pPr>
      <w:r>
        <w:t xml:space="preserve">TR069 </w:t>
      </w:r>
      <w:r w:rsidR="00BD5D14">
        <w:t xml:space="preserve">App sends KpiConfigureReq to OAMUserApp for </w:t>
      </w:r>
      <w:r w:rsidR="009F37D2">
        <w:t>c</w:t>
      </w:r>
      <w:r w:rsidR="00BD5D14">
        <w:t>onfi</w:t>
      </w:r>
      <w:r w:rsidR="009F37D2">
        <w:t>g</w:t>
      </w:r>
      <w:r w:rsidR="00BD5D14">
        <w:t>uring KPI groups.</w:t>
      </w:r>
    </w:p>
    <w:p w14:paraId="4E944E52" w14:textId="77777777" w:rsidR="00BD5D14" w:rsidRDefault="00BD5D14" w:rsidP="00064C42">
      <w:pPr>
        <w:pStyle w:val="ListParagraph"/>
        <w:numPr>
          <w:ilvl w:val="0"/>
          <w:numId w:val="24"/>
        </w:numPr>
      </w:pPr>
      <w:r>
        <w:t>OAMUserApp sends request to KPIMgr for collecting the KPI group’s info at periodic interval.</w:t>
      </w:r>
    </w:p>
    <w:p w14:paraId="4E944E53" w14:textId="77777777" w:rsidR="00BD5D14" w:rsidRDefault="00BD5D14" w:rsidP="00064C42">
      <w:pPr>
        <w:pStyle w:val="ListParagraph"/>
        <w:numPr>
          <w:ilvl w:val="0"/>
          <w:numId w:val="24"/>
        </w:numPr>
      </w:pPr>
      <w:r>
        <w:t>KPI Manager start</w:t>
      </w:r>
      <w:r w:rsidR="00EF01CD">
        <w:t>s</w:t>
      </w:r>
      <w:r>
        <w:t xml:space="preserve"> the T</w:t>
      </w:r>
      <w:r w:rsidR="00EF01CD">
        <w:t>imer</w:t>
      </w:r>
      <w:r>
        <w:t xml:space="preserve"> based on periodic interval</w:t>
      </w:r>
      <w:r w:rsidR="00EF01CD">
        <w:t>s</w:t>
      </w:r>
      <w:r>
        <w:t xml:space="preserve"> and </w:t>
      </w:r>
      <w:r w:rsidR="009F37D2">
        <w:t>whenever</w:t>
      </w:r>
      <w:r>
        <w:t xml:space="preserve"> the timer expires</w:t>
      </w:r>
      <w:r w:rsidR="00EF01CD">
        <w:t>,</w:t>
      </w:r>
      <w:r>
        <w:t xml:space="preserve"> it requests KpiMsgMgr for getting KPI info</w:t>
      </w:r>
      <w:r w:rsidR="00EF01CD">
        <w:t>.</w:t>
      </w:r>
    </w:p>
    <w:p w14:paraId="4E944E54" w14:textId="77777777" w:rsidR="00BD5D14" w:rsidRDefault="00BD5D14" w:rsidP="00064C42">
      <w:pPr>
        <w:pStyle w:val="ListParagraph"/>
        <w:numPr>
          <w:ilvl w:val="0"/>
          <w:numId w:val="24"/>
        </w:numPr>
      </w:pPr>
      <w:r>
        <w:t xml:space="preserve">KPIMsgMgr collates the KPI info and sends it </w:t>
      </w:r>
      <w:r w:rsidR="00EF01CD">
        <w:t xml:space="preserve">to </w:t>
      </w:r>
      <w:r>
        <w:t>TR069 in KpiReadCnf object.</w:t>
      </w:r>
    </w:p>
    <w:p w14:paraId="4E944E55" w14:textId="77777777" w:rsidR="00BD5D14" w:rsidRDefault="00F11A87" w:rsidP="00064C42">
      <w:pPr>
        <w:pStyle w:val="ListParagraph"/>
        <w:numPr>
          <w:ilvl w:val="0"/>
          <w:numId w:val="24"/>
        </w:numPr>
      </w:pPr>
      <w:r>
        <w:t>TR069 collects</w:t>
      </w:r>
      <w:r w:rsidR="00BD5D14">
        <w:t xml:space="preserve"> the KPI’s info and writes into InfiniteFileStore.</w:t>
      </w:r>
    </w:p>
    <w:p w14:paraId="4E944E56" w14:textId="77777777" w:rsidR="005E553C" w:rsidRDefault="005E553C" w:rsidP="005E553C">
      <w:r>
        <w:br w:type="page"/>
      </w:r>
    </w:p>
    <w:p w14:paraId="4E944E57" w14:textId="77777777" w:rsidR="005E553C" w:rsidRPr="00E54AD8" w:rsidRDefault="005E553C" w:rsidP="00E54AD8">
      <w:pPr>
        <w:pStyle w:val="Heading5"/>
        <w:numPr>
          <w:ilvl w:val="4"/>
          <w:numId w:val="10"/>
        </w:numPr>
        <w:ind w:left="1260" w:hanging="1260"/>
        <w:rPr>
          <w:rFonts w:asciiTheme="minorHAnsi" w:hAnsiTheme="minorHAnsi" w:cstheme="minorHAnsi"/>
          <w:sz w:val="22"/>
          <w:szCs w:val="22"/>
        </w:rPr>
      </w:pPr>
      <w:r w:rsidRPr="00E54AD8">
        <w:rPr>
          <w:rFonts w:asciiTheme="minorHAnsi" w:hAnsiTheme="minorHAnsi" w:cstheme="minorHAnsi"/>
          <w:sz w:val="22"/>
          <w:szCs w:val="22"/>
        </w:rPr>
        <w:lastRenderedPageBreak/>
        <w:t xml:space="preserve">KPI </w:t>
      </w:r>
      <w:r w:rsidR="009F37D2" w:rsidRPr="00E54AD8">
        <w:rPr>
          <w:rFonts w:asciiTheme="minorHAnsi" w:hAnsiTheme="minorHAnsi" w:cstheme="minorHAnsi"/>
          <w:sz w:val="22"/>
          <w:szCs w:val="22"/>
        </w:rPr>
        <w:t>Updating</w:t>
      </w:r>
    </w:p>
    <w:p w14:paraId="4E944E58" w14:textId="77777777" w:rsidR="00C601D0" w:rsidRDefault="00C601D0" w:rsidP="00C601D0"/>
    <w:p w14:paraId="4E944E59" w14:textId="77777777" w:rsidR="00C601D0" w:rsidRPr="00C601D0" w:rsidRDefault="00C601D0" w:rsidP="00FF700C">
      <w:pPr>
        <w:pStyle w:val="BodyText"/>
        <w:jc w:val="center"/>
      </w:pPr>
      <w:r>
        <w:rPr>
          <w:noProof/>
        </w:rPr>
        <w:drawing>
          <wp:inline distT="0" distB="0" distL="0" distR="0" wp14:anchorId="4E945017" wp14:editId="4E945018">
            <wp:extent cx="5504815" cy="1323975"/>
            <wp:effectExtent l="0" t="0" r="635" b="9525"/>
            <wp:docPr id="2706" name="Picture 2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2">
                      <a:extLst>
                        <a:ext uri="{28A0092B-C50C-407E-A947-70E740481C1C}">
                          <a14:useLocalDpi xmlns:a14="http://schemas.microsoft.com/office/drawing/2010/main" val="0"/>
                        </a:ext>
                      </a:extLst>
                    </a:blip>
                    <a:srcRect b="9150"/>
                    <a:stretch/>
                  </pic:blipFill>
                  <pic:spPr bwMode="auto">
                    <a:xfrm>
                      <a:off x="0" y="0"/>
                      <a:ext cx="5504815" cy="1323975"/>
                    </a:xfrm>
                    <a:prstGeom prst="rect">
                      <a:avLst/>
                    </a:prstGeom>
                    <a:noFill/>
                    <a:ln>
                      <a:noFill/>
                    </a:ln>
                    <a:extLst>
                      <a:ext uri="{53640926-AAD7-44D8-BBD7-CCE9431645EC}">
                        <a14:shadowObscured xmlns:a14="http://schemas.microsoft.com/office/drawing/2010/main"/>
                      </a:ext>
                    </a:extLst>
                  </pic:spPr>
                </pic:pic>
              </a:graphicData>
            </a:graphic>
          </wp:inline>
        </w:drawing>
      </w:r>
    </w:p>
    <w:p w14:paraId="4E944E5A" w14:textId="187BBF6D" w:rsidR="005E553C" w:rsidRPr="005E553C" w:rsidRDefault="005E553C" w:rsidP="00BE2497">
      <w:pPr>
        <w:pStyle w:val="Caption"/>
        <w:jc w:val="center"/>
        <w:rPr>
          <w:rFonts w:asciiTheme="minorHAnsi" w:hAnsiTheme="minorHAnsi" w:cstheme="minorHAnsi"/>
          <w:sz w:val="22"/>
          <w:szCs w:val="22"/>
        </w:rPr>
      </w:pPr>
      <w:bookmarkStart w:id="999" w:name="_Toc387508117"/>
      <w:del w:id="1000" w:author="Prince Agarwal" w:date="2014-05-10T17:53:00Z">
        <w:r w:rsidRPr="005E553C" w:rsidDel="00BE2497">
          <w:rPr>
            <w:rFonts w:asciiTheme="minorHAnsi" w:hAnsiTheme="minorHAnsi" w:cstheme="minorHAnsi"/>
            <w:sz w:val="22"/>
            <w:szCs w:val="22"/>
          </w:rPr>
          <w:delText xml:space="preserve">Figure </w:delText>
        </w:r>
        <w:r w:rsidRPr="005E553C" w:rsidDel="00BE2497">
          <w:rPr>
            <w:rFonts w:asciiTheme="minorHAnsi" w:hAnsiTheme="minorHAnsi" w:cstheme="minorHAnsi"/>
            <w:sz w:val="22"/>
            <w:szCs w:val="22"/>
          </w:rPr>
          <w:fldChar w:fldCharType="begin"/>
        </w:r>
        <w:r w:rsidRPr="005E553C" w:rsidDel="00BE2497">
          <w:rPr>
            <w:rFonts w:asciiTheme="minorHAnsi" w:hAnsiTheme="minorHAnsi" w:cstheme="minorHAnsi"/>
            <w:sz w:val="22"/>
            <w:szCs w:val="22"/>
          </w:rPr>
          <w:delInstrText xml:space="preserve"> SEQ Figure \* ARABIC </w:delInstrText>
        </w:r>
        <w:r w:rsidRPr="005E553C" w:rsidDel="00BE2497">
          <w:rPr>
            <w:rFonts w:asciiTheme="minorHAnsi" w:hAnsiTheme="minorHAnsi" w:cstheme="minorHAnsi"/>
            <w:sz w:val="22"/>
            <w:szCs w:val="22"/>
          </w:rPr>
          <w:fldChar w:fldCharType="separate"/>
        </w:r>
        <w:r w:rsidR="00431B6C" w:rsidDel="00BE2497">
          <w:rPr>
            <w:rFonts w:asciiTheme="minorHAnsi" w:hAnsiTheme="minorHAnsi" w:cstheme="minorHAnsi"/>
            <w:noProof/>
            <w:sz w:val="22"/>
            <w:szCs w:val="22"/>
          </w:rPr>
          <w:delText>16</w:delText>
        </w:r>
        <w:r w:rsidRPr="005E553C" w:rsidDel="00BE2497">
          <w:rPr>
            <w:rFonts w:asciiTheme="minorHAnsi" w:hAnsiTheme="minorHAnsi" w:cstheme="minorHAnsi"/>
            <w:sz w:val="22"/>
            <w:szCs w:val="22"/>
          </w:rPr>
          <w:fldChar w:fldCharType="end"/>
        </w:r>
        <w:r w:rsidR="00FF700C" w:rsidDel="00BE2497">
          <w:rPr>
            <w:rFonts w:asciiTheme="minorHAnsi" w:hAnsiTheme="minorHAnsi" w:cstheme="minorHAnsi"/>
            <w:sz w:val="22"/>
            <w:szCs w:val="22"/>
          </w:rPr>
          <w:delText>:</w:delText>
        </w:r>
        <w:r w:rsidRPr="005E553C" w:rsidDel="00BE2497">
          <w:rPr>
            <w:rFonts w:asciiTheme="minorHAnsi" w:hAnsiTheme="minorHAnsi" w:cstheme="minorHAnsi"/>
            <w:sz w:val="22"/>
            <w:szCs w:val="22"/>
          </w:rPr>
          <w:delText xml:space="preserve"> </w:delText>
        </w:r>
      </w:del>
      <w:ins w:id="1001" w:author="Prince Agarwal" w:date="2014-05-10T17:53:00Z">
        <w:r w:rsidR="00BE2497">
          <w:t xml:space="preserve">Figure </w:t>
        </w:r>
        <w:r w:rsidR="00BE2497">
          <w:fldChar w:fldCharType="begin"/>
        </w:r>
        <w:r w:rsidR="00BE2497">
          <w:instrText xml:space="preserve"> SEQ Figure \* ARABIC </w:instrText>
        </w:r>
      </w:ins>
      <w:r w:rsidR="00BE2497">
        <w:fldChar w:fldCharType="separate"/>
      </w:r>
      <w:ins w:id="1002" w:author="Prince Agarwal" w:date="2014-05-10T17:53:00Z">
        <w:r w:rsidR="00BE2497">
          <w:rPr>
            <w:noProof/>
          </w:rPr>
          <w:t>17</w:t>
        </w:r>
        <w:r w:rsidR="00BE2497">
          <w:fldChar w:fldCharType="end"/>
        </w:r>
        <w:r w:rsidR="00BE2497">
          <w:t xml:space="preserve"> : </w:t>
        </w:r>
      </w:ins>
      <w:r w:rsidRPr="005E553C">
        <w:rPr>
          <w:rFonts w:asciiTheme="minorHAnsi" w:hAnsiTheme="minorHAnsi" w:cstheme="minorHAnsi"/>
          <w:sz w:val="22"/>
          <w:szCs w:val="22"/>
        </w:rPr>
        <w:t xml:space="preserve">KPI </w:t>
      </w:r>
      <w:r w:rsidR="009F37D2" w:rsidRPr="005E553C">
        <w:rPr>
          <w:rFonts w:asciiTheme="minorHAnsi" w:hAnsiTheme="minorHAnsi" w:cstheme="minorHAnsi"/>
          <w:sz w:val="22"/>
          <w:szCs w:val="22"/>
        </w:rPr>
        <w:t>Updating</w:t>
      </w:r>
      <w:bookmarkEnd w:id="999"/>
    </w:p>
    <w:p w14:paraId="4E944E5B" w14:textId="77777777" w:rsidR="00BD5D14" w:rsidRPr="001E4F3E" w:rsidRDefault="00BD5D14" w:rsidP="00064C42">
      <w:pPr>
        <w:pStyle w:val="BodyText"/>
        <w:numPr>
          <w:ilvl w:val="0"/>
          <w:numId w:val="25"/>
        </w:numPr>
        <w:rPr>
          <w:rFonts w:asciiTheme="minorHAnsi" w:hAnsiTheme="minorHAnsi" w:cstheme="minorHAnsi"/>
        </w:rPr>
      </w:pPr>
      <w:r w:rsidRPr="001E4F3E">
        <w:rPr>
          <w:rFonts w:asciiTheme="minorHAnsi" w:hAnsiTheme="minorHAnsi" w:cstheme="minorHAnsi"/>
        </w:rPr>
        <w:t>Stack informs SMApp through IncFapKpi when any event KPI is noted at the stack.</w:t>
      </w:r>
    </w:p>
    <w:p w14:paraId="4E944E5C" w14:textId="77777777" w:rsidR="00BD5D14" w:rsidRPr="001E4F3E" w:rsidRDefault="009F37D2" w:rsidP="00064C42">
      <w:pPr>
        <w:pStyle w:val="BodyText"/>
        <w:numPr>
          <w:ilvl w:val="0"/>
          <w:numId w:val="25"/>
        </w:numPr>
        <w:rPr>
          <w:rFonts w:asciiTheme="minorHAnsi" w:hAnsiTheme="minorHAnsi" w:cstheme="minorHAnsi"/>
        </w:rPr>
      </w:pPr>
      <w:r w:rsidRPr="001E4F3E">
        <w:rPr>
          <w:rFonts w:asciiTheme="minorHAnsi" w:hAnsiTheme="minorHAnsi" w:cstheme="minorHAnsi"/>
        </w:rPr>
        <w:t>SMApp in turn</w:t>
      </w:r>
      <w:r w:rsidR="00BD5D14" w:rsidRPr="001E4F3E">
        <w:rPr>
          <w:rFonts w:asciiTheme="minorHAnsi" w:hAnsiTheme="minorHAnsi" w:cstheme="minorHAnsi"/>
        </w:rPr>
        <w:t xml:space="preserve"> forwards KPI info to KPICollector.</w:t>
      </w:r>
    </w:p>
    <w:p w14:paraId="4E944E5D" w14:textId="77777777" w:rsidR="00BD5D14" w:rsidRPr="001E4F3E" w:rsidRDefault="009F37D2" w:rsidP="00064C42">
      <w:pPr>
        <w:pStyle w:val="BodyText"/>
        <w:numPr>
          <w:ilvl w:val="0"/>
          <w:numId w:val="25"/>
        </w:numPr>
        <w:rPr>
          <w:rFonts w:asciiTheme="minorHAnsi" w:hAnsiTheme="minorHAnsi" w:cstheme="minorHAnsi"/>
        </w:rPr>
      </w:pPr>
      <w:r>
        <w:rPr>
          <w:rFonts w:asciiTheme="minorHAnsi" w:hAnsiTheme="minorHAnsi" w:cstheme="minorHAnsi"/>
        </w:rPr>
        <w:t>KPICollector</w:t>
      </w:r>
      <w:r w:rsidR="00BD5D14" w:rsidRPr="001E4F3E">
        <w:rPr>
          <w:rFonts w:asciiTheme="minorHAnsi" w:hAnsiTheme="minorHAnsi" w:cstheme="minorHAnsi"/>
        </w:rPr>
        <w:t xml:space="preserve"> segregates the KPI into KPI group and updates the KPI counter.</w:t>
      </w:r>
    </w:p>
    <w:p w14:paraId="4E944E5E" w14:textId="77777777" w:rsidR="005E553C" w:rsidRPr="000776D8" w:rsidRDefault="005E553C" w:rsidP="005E553C">
      <w:pPr>
        <w:pStyle w:val="BodyText"/>
      </w:pPr>
    </w:p>
    <w:p w14:paraId="4E944E5F" w14:textId="77777777" w:rsidR="005E553C" w:rsidRPr="00E54AD8" w:rsidRDefault="009F37D2" w:rsidP="00E54AD8">
      <w:pPr>
        <w:pStyle w:val="Heading5"/>
        <w:numPr>
          <w:ilvl w:val="4"/>
          <w:numId w:val="10"/>
        </w:numPr>
        <w:ind w:left="1260" w:hanging="1260"/>
        <w:rPr>
          <w:rFonts w:asciiTheme="minorHAnsi" w:hAnsiTheme="minorHAnsi" w:cstheme="minorHAnsi"/>
          <w:sz w:val="22"/>
          <w:szCs w:val="22"/>
        </w:rPr>
      </w:pPr>
      <w:r w:rsidRPr="00E54AD8">
        <w:rPr>
          <w:rFonts w:asciiTheme="minorHAnsi" w:hAnsiTheme="minorHAnsi" w:cstheme="minorHAnsi"/>
          <w:sz w:val="22"/>
          <w:szCs w:val="22"/>
        </w:rPr>
        <w:t>Retrieval</w:t>
      </w:r>
      <w:r w:rsidR="005E553C" w:rsidRPr="00E54AD8">
        <w:rPr>
          <w:rFonts w:asciiTheme="minorHAnsi" w:hAnsiTheme="minorHAnsi" w:cstheme="minorHAnsi"/>
          <w:sz w:val="22"/>
          <w:szCs w:val="22"/>
        </w:rPr>
        <w:t xml:space="preserve"> of KPI</w:t>
      </w:r>
    </w:p>
    <w:p w14:paraId="4E944E60" w14:textId="77777777" w:rsidR="005E553C" w:rsidRPr="005E553C" w:rsidRDefault="005E553C" w:rsidP="005E553C"/>
    <w:p w14:paraId="4E944E61" w14:textId="77777777" w:rsidR="005E553C" w:rsidRPr="000776D8" w:rsidRDefault="00A520D6" w:rsidP="00FF700C">
      <w:pPr>
        <w:jc w:val="center"/>
      </w:pPr>
      <w:r>
        <w:rPr>
          <w:noProof/>
        </w:rPr>
        <w:drawing>
          <wp:inline distT="0" distB="0" distL="0" distR="0" wp14:anchorId="4E945019" wp14:editId="4E94501A">
            <wp:extent cx="4771390" cy="1457325"/>
            <wp:effectExtent l="0" t="0" r="0" b="9525"/>
            <wp:docPr id="2709" name="Picture 2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71390" cy="1457325"/>
                    </a:xfrm>
                    <a:prstGeom prst="rect">
                      <a:avLst/>
                    </a:prstGeom>
                    <a:noFill/>
                  </pic:spPr>
                </pic:pic>
              </a:graphicData>
            </a:graphic>
          </wp:inline>
        </w:drawing>
      </w:r>
    </w:p>
    <w:p w14:paraId="4E944E62" w14:textId="259A6F94" w:rsidR="005E553C" w:rsidRDefault="005E553C" w:rsidP="00BE0678">
      <w:pPr>
        <w:pStyle w:val="Caption"/>
        <w:jc w:val="center"/>
        <w:rPr>
          <w:rFonts w:asciiTheme="minorHAnsi" w:hAnsiTheme="minorHAnsi" w:cstheme="minorHAnsi"/>
          <w:sz w:val="22"/>
          <w:szCs w:val="22"/>
        </w:rPr>
      </w:pPr>
      <w:bookmarkStart w:id="1003" w:name="_Toc387508118"/>
      <w:del w:id="1004" w:author="Prince Agarwal" w:date="2014-05-10T17:53:00Z">
        <w:r w:rsidRPr="005E553C" w:rsidDel="00BE2497">
          <w:rPr>
            <w:rFonts w:asciiTheme="minorHAnsi" w:hAnsiTheme="minorHAnsi" w:cstheme="minorHAnsi"/>
            <w:sz w:val="22"/>
            <w:szCs w:val="22"/>
          </w:rPr>
          <w:delText xml:space="preserve">Figure </w:delText>
        </w:r>
        <w:r w:rsidRPr="005E553C" w:rsidDel="00BE2497">
          <w:rPr>
            <w:rFonts w:asciiTheme="minorHAnsi" w:hAnsiTheme="minorHAnsi" w:cstheme="minorHAnsi"/>
            <w:sz w:val="22"/>
            <w:szCs w:val="22"/>
          </w:rPr>
          <w:fldChar w:fldCharType="begin"/>
        </w:r>
        <w:r w:rsidRPr="005E553C" w:rsidDel="00BE2497">
          <w:rPr>
            <w:rFonts w:asciiTheme="minorHAnsi" w:hAnsiTheme="minorHAnsi" w:cstheme="minorHAnsi"/>
            <w:sz w:val="22"/>
            <w:szCs w:val="22"/>
          </w:rPr>
          <w:delInstrText xml:space="preserve"> SEQ Figure \* ARABIC </w:delInstrText>
        </w:r>
        <w:r w:rsidRPr="005E553C" w:rsidDel="00BE2497">
          <w:rPr>
            <w:rFonts w:asciiTheme="minorHAnsi" w:hAnsiTheme="minorHAnsi" w:cstheme="minorHAnsi"/>
            <w:sz w:val="22"/>
            <w:szCs w:val="22"/>
          </w:rPr>
          <w:fldChar w:fldCharType="separate"/>
        </w:r>
        <w:r w:rsidR="00431B6C" w:rsidDel="00BE2497">
          <w:rPr>
            <w:rFonts w:asciiTheme="minorHAnsi" w:hAnsiTheme="minorHAnsi" w:cstheme="minorHAnsi"/>
            <w:noProof/>
            <w:sz w:val="22"/>
            <w:szCs w:val="22"/>
          </w:rPr>
          <w:delText>17</w:delText>
        </w:r>
        <w:r w:rsidRPr="005E553C" w:rsidDel="00BE2497">
          <w:rPr>
            <w:rFonts w:asciiTheme="minorHAnsi" w:hAnsiTheme="minorHAnsi" w:cstheme="minorHAnsi"/>
            <w:sz w:val="22"/>
            <w:szCs w:val="22"/>
          </w:rPr>
          <w:fldChar w:fldCharType="end"/>
        </w:r>
        <w:r w:rsidR="00FF700C" w:rsidDel="00BE2497">
          <w:rPr>
            <w:rFonts w:asciiTheme="minorHAnsi" w:hAnsiTheme="minorHAnsi" w:cstheme="minorHAnsi"/>
            <w:sz w:val="22"/>
            <w:szCs w:val="22"/>
          </w:rPr>
          <w:delText>:</w:delText>
        </w:r>
        <w:r w:rsidRPr="005E553C" w:rsidDel="00BE2497">
          <w:rPr>
            <w:rFonts w:asciiTheme="minorHAnsi" w:hAnsiTheme="minorHAnsi" w:cstheme="minorHAnsi"/>
            <w:sz w:val="22"/>
            <w:szCs w:val="22"/>
          </w:rPr>
          <w:delText xml:space="preserve"> </w:delText>
        </w:r>
      </w:del>
      <w:ins w:id="1005" w:author="Prince Agarwal" w:date="2014-05-10T17:53:00Z">
        <w:r w:rsidR="00BE2497">
          <w:t xml:space="preserve">Figure </w:t>
        </w:r>
        <w:r w:rsidR="00BE2497">
          <w:fldChar w:fldCharType="begin"/>
        </w:r>
        <w:r w:rsidR="00BE2497">
          <w:instrText xml:space="preserve"> SEQ Figure \* ARABIC </w:instrText>
        </w:r>
      </w:ins>
      <w:r w:rsidR="00BE2497">
        <w:fldChar w:fldCharType="separate"/>
      </w:r>
      <w:ins w:id="1006" w:author="Prince Agarwal" w:date="2014-05-10T17:53:00Z">
        <w:r w:rsidR="00BE2497">
          <w:rPr>
            <w:noProof/>
          </w:rPr>
          <w:t>18</w:t>
        </w:r>
        <w:r w:rsidR="00BE2497">
          <w:fldChar w:fldCharType="end"/>
        </w:r>
        <w:r w:rsidR="00BE2497">
          <w:t xml:space="preserve"> : </w:t>
        </w:r>
      </w:ins>
      <w:r w:rsidR="009F37D2" w:rsidRPr="005E553C">
        <w:rPr>
          <w:rFonts w:asciiTheme="minorHAnsi" w:hAnsiTheme="minorHAnsi" w:cstheme="minorHAnsi"/>
          <w:sz w:val="22"/>
          <w:szCs w:val="22"/>
        </w:rPr>
        <w:t>Retrieval</w:t>
      </w:r>
      <w:r w:rsidRPr="005E553C">
        <w:rPr>
          <w:rFonts w:asciiTheme="minorHAnsi" w:hAnsiTheme="minorHAnsi" w:cstheme="minorHAnsi"/>
          <w:sz w:val="22"/>
          <w:szCs w:val="22"/>
        </w:rPr>
        <w:t xml:space="preserve"> of KPI</w:t>
      </w:r>
      <w:bookmarkEnd w:id="1003"/>
    </w:p>
    <w:p w14:paraId="4E944E63" w14:textId="77777777" w:rsidR="00BD5D14" w:rsidRDefault="00BD5D14" w:rsidP="00BD5D14"/>
    <w:p w14:paraId="4E944E64" w14:textId="77777777" w:rsidR="00BD5D14" w:rsidRDefault="005F7918" w:rsidP="00064C42">
      <w:pPr>
        <w:pStyle w:val="ListParagraph"/>
        <w:numPr>
          <w:ilvl w:val="0"/>
          <w:numId w:val="26"/>
        </w:numPr>
      </w:pPr>
      <w:r>
        <w:t xml:space="preserve">CLI </w:t>
      </w:r>
      <w:r w:rsidR="00BD5D14">
        <w:t>request</w:t>
      </w:r>
      <w:r>
        <w:t>s</w:t>
      </w:r>
      <w:r w:rsidR="00BD5D14">
        <w:t xml:space="preserve"> for the KPI info through PollKpiWithoutReset for pre</w:t>
      </w:r>
      <w:r w:rsidR="00FF700C">
        <w:t>-</w:t>
      </w:r>
      <w:r w:rsidR="00BD5D14">
        <w:t>defined interval.</w:t>
      </w:r>
    </w:p>
    <w:p w14:paraId="4E944E65" w14:textId="77777777" w:rsidR="00BD5D14" w:rsidRDefault="00BD5D14" w:rsidP="00064C42">
      <w:pPr>
        <w:pStyle w:val="ListParagraph"/>
        <w:numPr>
          <w:ilvl w:val="0"/>
          <w:numId w:val="26"/>
        </w:numPr>
      </w:pPr>
      <w:r>
        <w:t>OAM sends SMClinet for KPI info through KpiReadReq.</w:t>
      </w:r>
    </w:p>
    <w:p w14:paraId="4E944E66" w14:textId="77777777" w:rsidR="00BD5D14" w:rsidRDefault="00BD5D14" w:rsidP="00064C42">
      <w:pPr>
        <w:pStyle w:val="ListParagraph"/>
        <w:numPr>
          <w:ilvl w:val="0"/>
          <w:numId w:val="26"/>
        </w:numPr>
      </w:pPr>
      <w:r>
        <w:t>OAM collates all the KPI info received in KpiReadCnf and dumps the data on to terminal.</w:t>
      </w:r>
    </w:p>
    <w:p w14:paraId="4E944E67" w14:textId="77777777" w:rsidR="00BD5D14" w:rsidRPr="00BD5D14" w:rsidRDefault="00BD5D14" w:rsidP="00BD5D14">
      <w:pPr>
        <w:pStyle w:val="BodyText"/>
      </w:pPr>
    </w:p>
    <w:p w14:paraId="4E944E68" w14:textId="77777777" w:rsidR="005E553C" w:rsidRDefault="005E553C" w:rsidP="005E553C">
      <w:r>
        <w:br w:type="page"/>
      </w:r>
    </w:p>
    <w:p w14:paraId="4E944E69" w14:textId="77777777" w:rsidR="005E553C" w:rsidRPr="00E54AD8" w:rsidRDefault="005E553C" w:rsidP="00E54AD8">
      <w:pPr>
        <w:pStyle w:val="Heading5"/>
        <w:numPr>
          <w:ilvl w:val="4"/>
          <w:numId w:val="10"/>
        </w:numPr>
        <w:ind w:left="1260" w:hanging="1260"/>
        <w:rPr>
          <w:rFonts w:asciiTheme="minorHAnsi" w:hAnsiTheme="minorHAnsi" w:cstheme="minorHAnsi"/>
          <w:sz w:val="22"/>
          <w:szCs w:val="22"/>
        </w:rPr>
      </w:pPr>
      <w:r w:rsidRPr="00E54AD8">
        <w:rPr>
          <w:rFonts w:asciiTheme="minorHAnsi" w:hAnsiTheme="minorHAnsi" w:cstheme="minorHAnsi"/>
          <w:sz w:val="22"/>
          <w:szCs w:val="22"/>
        </w:rPr>
        <w:lastRenderedPageBreak/>
        <w:t>PM File Retrieval</w:t>
      </w:r>
    </w:p>
    <w:p w14:paraId="4E944E6A" w14:textId="77777777" w:rsidR="005E553C" w:rsidRPr="005E553C" w:rsidRDefault="005E553C" w:rsidP="005E553C"/>
    <w:p w14:paraId="4E944E6B" w14:textId="77777777" w:rsidR="005E553C" w:rsidRPr="005E553C" w:rsidRDefault="00A520D6" w:rsidP="00FF700C">
      <w:pPr>
        <w:pStyle w:val="BodyText"/>
        <w:jc w:val="center"/>
      </w:pPr>
      <w:r>
        <w:rPr>
          <w:noProof/>
        </w:rPr>
        <w:drawing>
          <wp:inline distT="0" distB="0" distL="0" distR="0" wp14:anchorId="4E94501B" wp14:editId="4E94501C">
            <wp:extent cx="6067425" cy="2724150"/>
            <wp:effectExtent l="0" t="0" r="0" b="0"/>
            <wp:docPr id="2712" name="Picture 2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4">
                      <a:extLst>
                        <a:ext uri="{28A0092B-C50C-407E-A947-70E740481C1C}">
                          <a14:useLocalDpi xmlns:a14="http://schemas.microsoft.com/office/drawing/2010/main" val="0"/>
                        </a:ext>
                      </a:extLst>
                    </a:blip>
                    <a:srcRect b="4337"/>
                    <a:stretch/>
                  </pic:blipFill>
                  <pic:spPr bwMode="auto">
                    <a:xfrm>
                      <a:off x="0" y="0"/>
                      <a:ext cx="6066790" cy="2723865"/>
                    </a:xfrm>
                    <a:prstGeom prst="rect">
                      <a:avLst/>
                    </a:prstGeom>
                    <a:noFill/>
                    <a:ln>
                      <a:noFill/>
                    </a:ln>
                    <a:extLst>
                      <a:ext uri="{53640926-AAD7-44D8-BBD7-CCE9431645EC}">
                        <a14:shadowObscured xmlns:a14="http://schemas.microsoft.com/office/drawing/2010/main"/>
                      </a:ext>
                    </a:extLst>
                  </pic:spPr>
                </pic:pic>
              </a:graphicData>
            </a:graphic>
          </wp:inline>
        </w:drawing>
      </w:r>
    </w:p>
    <w:p w14:paraId="4E944E6C" w14:textId="39CF4EEB" w:rsidR="007E199D" w:rsidRDefault="005E553C" w:rsidP="00BE0678">
      <w:pPr>
        <w:pStyle w:val="Caption"/>
        <w:jc w:val="center"/>
        <w:rPr>
          <w:rFonts w:asciiTheme="minorHAnsi" w:hAnsiTheme="minorHAnsi" w:cstheme="minorHAnsi"/>
          <w:sz w:val="22"/>
          <w:szCs w:val="22"/>
        </w:rPr>
      </w:pPr>
      <w:bookmarkStart w:id="1007" w:name="_Toc387508119"/>
      <w:del w:id="1008" w:author="Prince Agarwal" w:date="2014-05-10T17:54:00Z">
        <w:r w:rsidRPr="005E553C" w:rsidDel="00BE0678">
          <w:rPr>
            <w:rFonts w:asciiTheme="minorHAnsi" w:hAnsiTheme="minorHAnsi" w:cstheme="minorHAnsi"/>
            <w:sz w:val="22"/>
            <w:szCs w:val="22"/>
          </w:rPr>
          <w:delText xml:space="preserve">Figure </w:delText>
        </w:r>
        <w:r w:rsidRPr="005E553C" w:rsidDel="00BE0678">
          <w:rPr>
            <w:rFonts w:asciiTheme="minorHAnsi" w:hAnsiTheme="minorHAnsi" w:cstheme="minorHAnsi"/>
            <w:sz w:val="22"/>
            <w:szCs w:val="22"/>
          </w:rPr>
          <w:fldChar w:fldCharType="begin"/>
        </w:r>
        <w:r w:rsidRPr="005E553C" w:rsidDel="00BE0678">
          <w:rPr>
            <w:rFonts w:asciiTheme="minorHAnsi" w:hAnsiTheme="minorHAnsi" w:cstheme="minorHAnsi"/>
            <w:sz w:val="22"/>
            <w:szCs w:val="22"/>
          </w:rPr>
          <w:delInstrText xml:space="preserve"> SEQ Figure \* ARABIC </w:delInstrText>
        </w:r>
        <w:r w:rsidRPr="005E553C" w:rsidDel="00BE0678">
          <w:rPr>
            <w:rFonts w:asciiTheme="minorHAnsi" w:hAnsiTheme="minorHAnsi" w:cstheme="minorHAnsi"/>
            <w:sz w:val="22"/>
            <w:szCs w:val="22"/>
          </w:rPr>
          <w:fldChar w:fldCharType="separate"/>
        </w:r>
        <w:r w:rsidR="00431B6C" w:rsidDel="00BE0678">
          <w:rPr>
            <w:rFonts w:asciiTheme="minorHAnsi" w:hAnsiTheme="minorHAnsi" w:cstheme="minorHAnsi"/>
            <w:noProof/>
            <w:sz w:val="22"/>
            <w:szCs w:val="22"/>
          </w:rPr>
          <w:delText>18</w:delText>
        </w:r>
        <w:r w:rsidRPr="005E553C" w:rsidDel="00BE0678">
          <w:rPr>
            <w:rFonts w:asciiTheme="minorHAnsi" w:hAnsiTheme="minorHAnsi" w:cstheme="minorHAnsi"/>
            <w:sz w:val="22"/>
            <w:szCs w:val="22"/>
          </w:rPr>
          <w:fldChar w:fldCharType="end"/>
        </w:r>
        <w:r w:rsidR="009F37D2" w:rsidDel="00BE0678">
          <w:rPr>
            <w:rFonts w:asciiTheme="minorHAnsi" w:hAnsiTheme="minorHAnsi" w:cstheme="minorHAnsi"/>
            <w:sz w:val="22"/>
            <w:szCs w:val="22"/>
          </w:rPr>
          <w:delText>:</w:delText>
        </w:r>
        <w:r w:rsidRPr="005E553C" w:rsidDel="00BE0678">
          <w:rPr>
            <w:rFonts w:asciiTheme="minorHAnsi" w:hAnsiTheme="minorHAnsi" w:cstheme="minorHAnsi"/>
            <w:sz w:val="22"/>
            <w:szCs w:val="22"/>
          </w:rPr>
          <w:delText xml:space="preserve"> </w:delText>
        </w:r>
      </w:del>
      <w:ins w:id="1009" w:author="Prince Agarwal" w:date="2014-05-10T17:54:00Z">
        <w:r w:rsidR="00BE0678">
          <w:t xml:space="preserve">Figure </w:t>
        </w:r>
        <w:r w:rsidR="00BE0678">
          <w:fldChar w:fldCharType="begin"/>
        </w:r>
        <w:r w:rsidR="00BE0678">
          <w:instrText xml:space="preserve"> SEQ Figure \* ARABIC </w:instrText>
        </w:r>
      </w:ins>
      <w:r w:rsidR="00BE0678">
        <w:fldChar w:fldCharType="separate"/>
      </w:r>
      <w:ins w:id="1010" w:author="Prince Agarwal" w:date="2014-05-10T17:54:00Z">
        <w:r w:rsidR="00BE0678">
          <w:rPr>
            <w:noProof/>
          </w:rPr>
          <w:t>19</w:t>
        </w:r>
        <w:r w:rsidR="00BE0678">
          <w:fldChar w:fldCharType="end"/>
        </w:r>
        <w:r w:rsidR="00BE0678">
          <w:t xml:space="preserve"> : </w:t>
        </w:r>
      </w:ins>
      <w:r w:rsidRPr="005E553C">
        <w:rPr>
          <w:rFonts w:asciiTheme="minorHAnsi" w:hAnsiTheme="minorHAnsi" w:cstheme="minorHAnsi"/>
          <w:sz w:val="22"/>
          <w:szCs w:val="22"/>
        </w:rPr>
        <w:t xml:space="preserve">PM File </w:t>
      </w:r>
      <w:r w:rsidR="009F37D2">
        <w:rPr>
          <w:rFonts w:asciiTheme="minorHAnsi" w:hAnsiTheme="minorHAnsi" w:cstheme="minorHAnsi"/>
          <w:sz w:val="22"/>
          <w:szCs w:val="22"/>
        </w:rPr>
        <w:t>R</w:t>
      </w:r>
      <w:r w:rsidRPr="005E553C">
        <w:rPr>
          <w:rFonts w:asciiTheme="minorHAnsi" w:hAnsiTheme="minorHAnsi" w:cstheme="minorHAnsi"/>
          <w:sz w:val="22"/>
          <w:szCs w:val="22"/>
        </w:rPr>
        <w:t>etrieval</w:t>
      </w:r>
      <w:bookmarkEnd w:id="1007"/>
    </w:p>
    <w:p w14:paraId="4E944E6D" w14:textId="77777777" w:rsidR="00BD5D14" w:rsidRDefault="00BD5D14" w:rsidP="00BD5D14"/>
    <w:p w14:paraId="4E944E6E" w14:textId="77777777" w:rsidR="00BD5D14" w:rsidRDefault="000B4CD9" w:rsidP="00064C42">
      <w:pPr>
        <w:pStyle w:val="ListParagraph"/>
        <w:numPr>
          <w:ilvl w:val="0"/>
          <w:numId w:val="27"/>
        </w:numPr>
      </w:pPr>
      <w:r>
        <w:t>TR069</w:t>
      </w:r>
      <w:r w:rsidR="00BD5D14">
        <w:t xml:space="preserve"> sends upload request for KPI to the Tr069MgServer.</w:t>
      </w:r>
    </w:p>
    <w:p w14:paraId="4E944E6F" w14:textId="77777777" w:rsidR="00BD5D14" w:rsidRDefault="00BD5D14" w:rsidP="00064C42">
      <w:pPr>
        <w:pStyle w:val="ListParagraph"/>
        <w:numPr>
          <w:ilvl w:val="0"/>
          <w:numId w:val="27"/>
        </w:numPr>
      </w:pPr>
      <w:r>
        <w:t>Tr069MgServer sends GeneratePMDataFile request to Tr069App.</w:t>
      </w:r>
    </w:p>
    <w:p w14:paraId="4E944E70" w14:textId="77777777" w:rsidR="00BD5D14" w:rsidRDefault="00BD5D14" w:rsidP="00064C42">
      <w:pPr>
        <w:pStyle w:val="ListParagraph"/>
        <w:numPr>
          <w:ilvl w:val="0"/>
          <w:numId w:val="27"/>
        </w:numPr>
      </w:pPr>
      <w:r>
        <w:t>Tr069App request KpiLogMgr to stop logging.</w:t>
      </w:r>
    </w:p>
    <w:p w14:paraId="4E944E71" w14:textId="77777777" w:rsidR="00BD5D14" w:rsidRDefault="00BD5D14" w:rsidP="00064C42">
      <w:pPr>
        <w:pStyle w:val="ListParagraph"/>
        <w:numPr>
          <w:ilvl w:val="0"/>
          <w:numId w:val="27"/>
        </w:numPr>
      </w:pPr>
      <w:r>
        <w:t>KpiAggregator collates all KPIs from VendorSpPM and dumps the objects into log.</w:t>
      </w:r>
    </w:p>
    <w:p w14:paraId="4E944E72" w14:textId="77777777" w:rsidR="00BD5D14" w:rsidRDefault="00F11A87" w:rsidP="00064C42">
      <w:pPr>
        <w:pStyle w:val="ListParagraph"/>
        <w:numPr>
          <w:ilvl w:val="0"/>
          <w:numId w:val="27"/>
        </w:numPr>
      </w:pPr>
      <w:r>
        <w:t>TR069 collects</w:t>
      </w:r>
      <w:r w:rsidR="00BD5D14">
        <w:t xml:space="preserve"> the logs from VendorSpPM.</w:t>
      </w:r>
    </w:p>
    <w:p w14:paraId="4E944E73" w14:textId="77777777" w:rsidR="001A38AB" w:rsidRPr="00D31CBB" w:rsidRDefault="00BD5D14" w:rsidP="0065789A">
      <w:pPr>
        <w:pStyle w:val="Heading2"/>
      </w:pPr>
      <w:bookmarkStart w:id="1011" w:name="_Toc387508086"/>
      <w:r w:rsidRPr="00D31CBB">
        <w:t>I</w:t>
      </w:r>
      <w:r w:rsidR="001A38AB" w:rsidRPr="00D31CBB">
        <w:t>nterfaces</w:t>
      </w:r>
      <w:bookmarkEnd w:id="1011"/>
    </w:p>
    <w:p w14:paraId="4E944E74" w14:textId="77777777" w:rsidR="00BD5D14" w:rsidRPr="001E4F3E" w:rsidRDefault="00BD5D14" w:rsidP="00BD5D14">
      <w:pPr>
        <w:pStyle w:val="NormalWeb"/>
        <w:spacing w:before="0" w:beforeAutospacing="0" w:after="0" w:afterAutospacing="0"/>
        <w:rPr>
          <w:rFonts w:asciiTheme="minorHAnsi" w:hAnsiTheme="minorHAnsi" w:cstheme="minorHAnsi"/>
          <w:sz w:val="22"/>
          <w:szCs w:val="22"/>
        </w:rPr>
      </w:pPr>
      <w:r w:rsidRPr="001E4F3E">
        <w:rPr>
          <w:rFonts w:asciiTheme="minorHAnsi" w:hAnsiTheme="minorHAnsi" w:cstheme="minorHAnsi"/>
          <w:sz w:val="22"/>
          <w:szCs w:val="22"/>
        </w:rPr>
        <w:t>Stack Application</w:t>
      </w:r>
      <w:r w:rsidR="001E4F3E">
        <w:rPr>
          <w:rFonts w:asciiTheme="minorHAnsi" w:hAnsiTheme="minorHAnsi" w:cstheme="minorHAnsi"/>
          <w:sz w:val="22"/>
          <w:szCs w:val="22"/>
        </w:rPr>
        <w:t xml:space="preserve"> </w:t>
      </w:r>
      <w:r w:rsidR="005F7918">
        <w:rPr>
          <w:rFonts w:asciiTheme="minorHAnsi" w:hAnsiTheme="minorHAnsi" w:cstheme="minorHAnsi"/>
          <w:sz w:val="22"/>
          <w:szCs w:val="22"/>
        </w:rPr>
        <w:t>(SMApplication)</w:t>
      </w:r>
      <w:r w:rsidRPr="001E4F3E">
        <w:rPr>
          <w:rFonts w:asciiTheme="minorHAnsi" w:hAnsiTheme="minorHAnsi" w:cstheme="minorHAnsi"/>
          <w:sz w:val="22"/>
          <w:szCs w:val="22"/>
        </w:rPr>
        <w:t xml:space="preserve"> make a direct function call to the OAM </w:t>
      </w:r>
      <w:r w:rsidR="00FF700C">
        <w:rPr>
          <w:rFonts w:asciiTheme="minorHAnsi" w:hAnsiTheme="minorHAnsi" w:cstheme="minorHAnsi"/>
          <w:sz w:val="22"/>
          <w:szCs w:val="22"/>
        </w:rPr>
        <w:t>A</w:t>
      </w:r>
      <w:r w:rsidR="005941D4">
        <w:rPr>
          <w:rFonts w:asciiTheme="minorHAnsi" w:hAnsiTheme="minorHAnsi" w:cstheme="minorHAnsi"/>
          <w:sz w:val="22"/>
          <w:szCs w:val="22"/>
        </w:rPr>
        <w:t>pplication</w:t>
      </w:r>
      <w:r w:rsidRPr="001E4F3E">
        <w:rPr>
          <w:rFonts w:asciiTheme="minorHAnsi" w:hAnsiTheme="minorHAnsi" w:cstheme="minorHAnsi"/>
          <w:sz w:val="22"/>
          <w:szCs w:val="22"/>
        </w:rPr>
        <w:t xml:space="preserve"> to notify the KPI change.</w:t>
      </w:r>
    </w:p>
    <w:p w14:paraId="4E944E75" w14:textId="77777777" w:rsidR="00BD5D14" w:rsidRDefault="00BD5D14" w:rsidP="00BD5D14">
      <w:pPr>
        <w:pStyle w:val="NormalWeb"/>
        <w:spacing w:before="0" w:beforeAutospacing="0" w:after="0" w:afterAutospacing="0"/>
        <w:rPr>
          <w:rFonts w:asciiTheme="minorHAnsi" w:hAnsiTheme="minorHAnsi" w:cstheme="minorHAnsi"/>
          <w:sz w:val="22"/>
          <w:szCs w:val="22"/>
        </w:rPr>
      </w:pPr>
    </w:p>
    <w:tbl>
      <w:tblPr>
        <w:tblStyle w:val="TableGrid1"/>
        <w:tblW w:w="0" w:type="auto"/>
        <w:tblLook w:val="04A0" w:firstRow="1" w:lastRow="0" w:firstColumn="1" w:lastColumn="0" w:noHBand="0" w:noVBand="1"/>
      </w:tblPr>
      <w:tblGrid>
        <w:gridCol w:w="3252"/>
        <w:gridCol w:w="3252"/>
        <w:gridCol w:w="3252"/>
      </w:tblGrid>
      <w:tr w:rsidR="001E4F3E" w14:paraId="4E944E79" w14:textId="77777777" w:rsidTr="00C17C4F">
        <w:trPr>
          <w:cnfStyle w:val="100000000000" w:firstRow="1" w:lastRow="0" w:firstColumn="0" w:lastColumn="0" w:oddVBand="0" w:evenVBand="0" w:oddHBand="0" w:evenHBand="0" w:firstRowFirstColumn="0" w:firstRowLastColumn="0" w:lastRowFirstColumn="0" w:lastRowLastColumn="0"/>
        </w:trPr>
        <w:tc>
          <w:tcPr>
            <w:tcW w:w="3252" w:type="dxa"/>
            <w:shd w:val="clear" w:color="auto" w:fill="A6A6A6" w:themeFill="background1" w:themeFillShade="A6"/>
          </w:tcPr>
          <w:p w14:paraId="4E944E76" w14:textId="77777777" w:rsidR="001E4F3E" w:rsidRPr="00C17C4F" w:rsidRDefault="001E4F3E" w:rsidP="00BD5D14">
            <w:pPr>
              <w:pStyle w:val="NormalWeb"/>
              <w:spacing w:before="0" w:beforeAutospacing="0" w:after="0" w:afterAutospacing="0"/>
              <w:rPr>
                <w:rFonts w:asciiTheme="minorHAnsi" w:hAnsiTheme="minorHAnsi" w:cstheme="minorHAnsi"/>
                <w:color w:val="auto"/>
                <w:sz w:val="22"/>
                <w:szCs w:val="22"/>
              </w:rPr>
            </w:pPr>
            <w:r w:rsidRPr="00C17C4F">
              <w:rPr>
                <w:rFonts w:asciiTheme="minorHAnsi" w:hAnsiTheme="minorHAnsi" w:cstheme="minorHAnsi"/>
                <w:color w:val="auto"/>
                <w:sz w:val="22"/>
                <w:szCs w:val="22"/>
              </w:rPr>
              <w:t>Interface Name</w:t>
            </w:r>
          </w:p>
        </w:tc>
        <w:tc>
          <w:tcPr>
            <w:tcW w:w="3252" w:type="dxa"/>
            <w:shd w:val="clear" w:color="auto" w:fill="A6A6A6" w:themeFill="background1" w:themeFillShade="A6"/>
          </w:tcPr>
          <w:p w14:paraId="4E944E77" w14:textId="77777777" w:rsidR="001E4F3E" w:rsidRPr="00C17C4F" w:rsidRDefault="001E4F3E" w:rsidP="00BD5D14">
            <w:pPr>
              <w:pStyle w:val="NormalWeb"/>
              <w:spacing w:before="0" w:beforeAutospacing="0" w:after="0" w:afterAutospacing="0"/>
              <w:rPr>
                <w:rFonts w:asciiTheme="minorHAnsi" w:hAnsiTheme="minorHAnsi" w:cstheme="minorHAnsi"/>
                <w:color w:val="auto"/>
                <w:sz w:val="22"/>
                <w:szCs w:val="22"/>
              </w:rPr>
            </w:pPr>
            <w:r w:rsidRPr="00C17C4F">
              <w:rPr>
                <w:rFonts w:asciiTheme="minorHAnsi" w:hAnsiTheme="minorHAnsi" w:cstheme="minorHAnsi"/>
                <w:color w:val="auto"/>
                <w:sz w:val="22"/>
                <w:szCs w:val="22"/>
              </w:rPr>
              <w:t>Parameters</w:t>
            </w:r>
          </w:p>
        </w:tc>
        <w:tc>
          <w:tcPr>
            <w:tcW w:w="3252" w:type="dxa"/>
            <w:shd w:val="clear" w:color="auto" w:fill="A6A6A6" w:themeFill="background1" w:themeFillShade="A6"/>
          </w:tcPr>
          <w:p w14:paraId="4E944E78" w14:textId="77777777" w:rsidR="001E4F3E" w:rsidRPr="00C17C4F" w:rsidRDefault="001E4F3E" w:rsidP="00BD5D14">
            <w:pPr>
              <w:pStyle w:val="NormalWeb"/>
              <w:spacing w:before="0" w:beforeAutospacing="0" w:after="0" w:afterAutospacing="0"/>
              <w:rPr>
                <w:rFonts w:asciiTheme="minorHAnsi" w:hAnsiTheme="minorHAnsi" w:cstheme="minorHAnsi"/>
                <w:color w:val="auto"/>
                <w:sz w:val="22"/>
                <w:szCs w:val="22"/>
              </w:rPr>
            </w:pPr>
            <w:r w:rsidRPr="00C17C4F">
              <w:rPr>
                <w:rFonts w:asciiTheme="minorHAnsi" w:hAnsiTheme="minorHAnsi" w:cstheme="minorHAnsi"/>
                <w:color w:val="auto"/>
                <w:sz w:val="22"/>
                <w:szCs w:val="22"/>
              </w:rPr>
              <w:t xml:space="preserve">Description </w:t>
            </w:r>
          </w:p>
        </w:tc>
      </w:tr>
      <w:tr w:rsidR="001E4F3E" w14:paraId="4E944E7E" w14:textId="77777777" w:rsidTr="001E4F3E">
        <w:tc>
          <w:tcPr>
            <w:tcW w:w="3252" w:type="dxa"/>
          </w:tcPr>
          <w:p w14:paraId="4E944E7A" w14:textId="77777777" w:rsidR="001E4F3E" w:rsidRPr="00C22B6B" w:rsidRDefault="001E4F3E" w:rsidP="00BD5D14">
            <w:pPr>
              <w:pStyle w:val="NormalWeb"/>
              <w:spacing w:before="0" w:beforeAutospacing="0" w:after="0" w:afterAutospacing="0"/>
              <w:rPr>
                <w:rFonts w:asciiTheme="minorHAnsi" w:hAnsiTheme="minorHAnsi" w:cstheme="minorHAnsi"/>
                <w:color w:val="auto"/>
                <w:sz w:val="22"/>
                <w:szCs w:val="22"/>
              </w:rPr>
            </w:pPr>
            <w:r w:rsidRPr="00C22B6B">
              <w:rPr>
                <w:rFonts w:asciiTheme="minorHAnsi" w:hAnsiTheme="minorHAnsi" w:cstheme="minorHAnsi"/>
                <w:color w:val="auto"/>
                <w:sz w:val="22"/>
                <w:szCs w:val="22"/>
              </w:rPr>
              <w:t>IncFapKpi</w:t>
            </w:r>
          </w:p>
        </w:tc>
        <w:tc>
          <w:tcPr>
            <w:tcW w:w="3252" w:type="dxa"/>
          </w:tcPr>
          <w:p w14:paraId="4E944E7B" w14:textId="77777777" w:rsidR="001E4F3E" w:rsidRPr="00C22B6B" w:rsidRDefault="001E4F3E" w:rsidP="00BD5D14">
            <w:pPr>
              <w:pStyle w:val="NormalWeb"/>
              <w:spacing w:before="0" w:beforeAutospacing="0" w:after="0" w:afterAutospacing="0"/>
              <w:rPr>
                <w:rFonts w:asciiTheme="minorHAnsi" w:hAnsiTheme="minorHAnsi" w:cstheme="minorHAnsi"/>
                <w:color w:val="auto"/>
                <w:sz w:val="22"/>
                <w:szCs w:val="22"/>
              </w:rPr>
            </w:pPr>
            <w:r w:rsidRPr="00C22B6B">
              <w:rPr>
                <w:rFonts w:asciiTheme="minorHAnsi" w:hAnsiTheme="minorHAnsi" w:cstheme="minorHAnsi"/>
                <w:color w:val="auto"/>
                <w:sz w:val="22"/>
                <w:szCs w:val="22"/>
              </w:rPr>
              <w:t>K</w:t>
            </w:r>
            <w:r w:rsidR="00FF700C">
              <w:rPr>
                <w:rFonts w:asciiTheme="minorHAnsi" w:hAnsiTheme="minorHAnsi" w:cstheme="minorHAnsi"/>
                <w:color w:val="auto"/>
                <w:sz w:val="22"/>
                <w:szCs w:val="22"/>
              </w:rPr>
              <w:t>P</w:t>
            </w:r>
            <w:r w:rsidRPr="00C22B6B">
              <w:rPr>
                <w:rFonts w:asciiTheme="minorHAnsi" w:hAnsiTheme="minorHAnsi" w:cstheme="minorHAnsi"/>
                <w:color w:val="auto"/>
                <w:sz w:val="22"/>
                <w:szCs w:val="22"/>
              </w:rPr>
              <w:t xml:space="preserve">I </w:t>
            </w:r>
            <w:r w:rsidR="0079395A">
              <w:rPr>
                <w:rFonts w:asciiTheme="minorHAnsi" w:hAnsiTheme="minorHAnsi" w:cstheme="minorHAnsi"/>
                <w:color w:val="auto"/>
                <w:sz w:val="22"/>
                <w:szCs w:val="22"/>
              </w:rPr>
              <w:t>ID</w:t>
            </w:r>
            <w:r w:rsidRPr="00C22B6B">
              <w:rPr>
                <w:rFonts w:asciiTheme="minorHAnsi" w:hAnsiTheme="minorHAnsi" w:cstheme="minorHAnsi"/>
                <w:color w:val="auto"/>
                <w:sz w:val="22"/>
                <w:szCs w:val="22"/>
              </w:rPr>
              <w:t>(For example</w:t>
            </w:r>
            <w:r w:rsidR="0079395A">
              <w:rPr>
                <w:rFonts w:asciiTheme="minorHAnsi" w:hAnsiTheme="minorHAnsi" w:cstheme="minorHAnsi"/>
                <w:color w:val="auto"/>
                <w:sz w:val="22"/>
                <w:szCs w:val="22"/>
              </w:rPr>
              <w:t>,</w:t>
            </w:r>
            <w:r w:rsidRPr="00C22B6B">
              <w:rPr>
                <w:rFonts w:asciiTheme="minorHAnsi" w:hAnsiTheme="minorHAnsi" w:cstheme="minorHAnsi"/>
                <w:color w:val="auto"/>
                <w:sz w:val="22"/>
                <w:szCs w:val="22"/>
              </w:rPr>
              <w:t xml:space="preserve"> RRC.establishment.Sum)</w:t>
            </w:r>
            <w:r w:rsidR="001A191B">
              <w:rPr>
                <w:rFonts w:asciiTheme="minorHAnsi" w:hAnsiTheme="minorHAnsi" w:cstheme="minorHAnsi"/>
                <w:color w:val="auto"/>
                <w:sz w:val="22"/>
                <w:szCs w:val="22"/>
              </w:rPr>
              <w:t>,</w:t>
            </w:r>
          </w:p>
          <w:p w14:paraId="4E944E7C" w14:textId="77777777" w:rsidR="001E4F3E" w:rsidRPr="00C22B6B" w:rsidRDefault="001E4F3E" w:rsidP="00BD5D14">
            <w:pPr>
              <w:pStyle w:val="NormalWeb"/>
              <w:spacing w:before="0" w:beforeAutospacing="0" w:after="0" w:afterAutospacing="0"/>
              <w:rPr>
                <w:rFonts w:asciiTheme="minorHAnsi" w:hAnsiTheme="minorHAnsi" w:cstheme="minorHAnsi"/>
                <w:color w:val="auto"/>
                <w:sz w:val="22"/>
                <w:szCs w:val="22"/>
              </w:rPr>
            </w:pPr>
            <w:r w:rsidRPr="00C22B6B">
              <w:rPr>
                <w:rFonts w:asciiTheme="minorHAnsi" w:hAnsiTheme="minorHAnsi" w:cstheme="minorHAnsi"/>
                <w:color w:val="auto"/>
                <w:sz w:val="22"/>
                <w:szCs w:val="22"/>
              </w:rPr>
              <w:t>incVal (increment step in +/-)</w:t>
            </w:r>
          </w:p>
        </w:tc>
        <w:tc>
          <w:tcPr>
            <w:tcW w:w="3252" w:type="dxa"/>
          </w:tcPr>
          <w:p w14:paraId="4E944E7D" w14:textId="77777777" w:rsidR="001E4F3E" w:rsidRPr="00C22B6B" w:rsidRDefault="001E4F3E" w:rsidP="00BD5D14">
            <w:pPr>
              <w:pStyle w:val="NormalWeb"/>
              <w:spacing w:before="0" w:beforeAutospacing="0" w:after="0" w:afterAutospacing="0"/>
              <w:rPr>
                <w:rFonts w:asciiTheme="minorHAnsi" w:hAnsiTheme="minorHAnsi" w:cstheme="minorHAnsi"/>
                <w:color w:val="auto"/>
                <w:sz w:val="22"/>
                <w:szCs w:val="22"/>
              </w:rPr>
            </w:pPr>
            <w:r w:rsidRPr="00C22B6B">
              <w:rPr>
                <w:rFonts w:asciiTheme="minorHAnsi" w:hAnsiTheme="minorHAnsi" w:cstheme="minorHAnsi"/>
                <w:color w:val="auto"/>
                <w:sz w:val="22"/>
                <w:szCs w:val="22"/>
              </w:rPr>
              <w:t>To notify the KPI change to the OAM</w:t>
            </w:r>
            <w:r w:rsidR="00FF700C">
              <w:rPr>
                <w:rFonts w:asciiTheme="minorHAnsi" w:hAnsiTheme="minorHAnsi" w:cstheme="minorHAnsi"/>
                <w:color w:val="auto"/>
                <w:sz w:val="22"/>
                <w:szCs w:val="22"/>
              </w:rPr>
              <w:t>.</w:t>
            </w:r>
          </w:p>
        </w:tc>
      </w:tr>
    </w:tbl>
    <w:p w14:paraId="4E944E7F" w14:textId="77777777" w:rsidR="001E4F3E" w:rsidRDefault="001E4F3E" w:rsidP="00BD5D14">
      <w:pPr>
        <w:pStyle w:val="NormalWeb"/>
        <w:spacing w:before="0" w:beforeAutospacing="0" w:after="0" w:afterAutospacing="0"/>
        <w:rPr>
          <w:rFonts w:asciiTheme="minorHAnsi" w:hAnsiTheme="minorHAnsi" w:cstheme="minorHAnsi"/>
          <w:sz w:val="22"/>
          <w:szCs w:val="22"/>
        </w:rPr>
      </w:pPr>
    </w:p>
    <w:p w14:paraId="4E944E80" w14:textId="77777777" w:rsidR="001E4F3E" w:rsidRDefault="001E4F3E" w:rsidP="001E4F3E">
      <w:pPr>
        <w:pStyle w:val="NormalWeb"/>
        <w:spacing w:before="0" w:beforeAutospacing="0" w:after="0" w:afterAutospacing="0"/>
        <w:rPr>
          <w:rFonts w:asciiTheme="minorHAnsi" w:hAnsiTheme="minorHAnsi" w:cstheme="minorHAnsi"/>
          <w:sz w:val="22"/>
          <w:szCs w:val="22"/>
        </w:rPr>
      </w:pPr>
      <w:r w:rsidRPr="001E4F3E">
        <w:rPr>
          <w:rFonts w:asciiTheme="minorHAnsi" w:hAnsiTheme="minorHAnsi" w:cstheme="minorHAnsi"/>
          <w:sz w:val="22"/>
          <w:szCs w:val="22"/>
        </w:rPr>
        <w:t>With this API</w:t>
      </w:r>
      <w:r w:rsidR="00FF700C">
        <w:rPr>
          <w:rFonts w:asciiTheme="minorHAnsi" w:hAnsiTheme="minorHAnsi" w:cstheme="minorHAnsi"/>
          <w:sz w:val="22"/>
          <w:szCs w:val="22"/>
        </w:rPr>
        <w:t>,</w:t>
      </w:r>
      <w:r w:rsidRPr="001E4F3E">
        <w:rPr>
          <w:rFonts w:asciiTheme="minorHAnsi" w:hAnsiTheme="minorHAnsi" w:cstheme="minorHAnsi"/>
          <w:sz w:val="22"/>
          <w:szCs w:val="22"/>
        </w:rPr>
        <w:t xml:space="preserve"> </w:t>
      </w:r>
      <w:r>
        <w:rPr>
          <w:rFonts w:asciiTheme="minorHAnsi" w:hAnsiTheme="minorHAnsi" w:cstheme="minorHAnsi"/>
          <w:sz w:val="22"/>
          <w:szCs w:val="22"/>
        </w:rPr>
        <w:t>it is ensured</w:t>
      </w:r>
      <w:r w:rsidRPr="001E4F3E">
        <w:rPr>
          <w:rFonts w:asciiTheme="minorHAnsi" w:hAnsiTheme="minorHAnsi" w:cstheme="minorHAnsi"/>
          <w:sz w:val="22"/>
          <w:szCs w:val="22"/>
        </w:rPr>
        <w:t xml:space="preserve"> that </w:t>
      </w:r>
      <w:r w:rsidR="00FF700C">
        <w:rPr>
          <w:rFonts w:asciiTheme="minorHAnsi" w:hAnsiTheme="minorHAnsi" w:cstheme="minorHAnsi"/>
          <w:sz w:val="22"/>
          <w:szCs w:val="22"/>
        </w:rPr>
        <w:t>counter’s</w:t>
      </w:r>
      <w:r w:rsidR="005F7918" w:rsidRPr="001E4F3E">
        <w:rPr>
          <w:rFonts w:asciiTheme="minorHAnsi" w:hAnsiTheme="minorHAnsi" w:cstheme="minorHAnsi"/>
          <w:sz w:val="22"/>
          <w:szCs w:val="22"/>
        </w:rPr>
        <w:t xml:space="preserve"> grouping/</w:t>
      </w:r>
      <w:r w:rsidR="009F37D2" w:rsidRPr="001E4F3E">
        <w:rPr>
          <w:rFonts w:asciiTheme="minorHAnsi" w:hAnsiTheme="minorHAnsi" w:cstheme="minorHAnsi"/>
          <w:sz w:val="22"/>
          <w:szCs w:val="22"/>
        </w:rPr>
        <w:t>organizing</w:t>
      </w:r>
      <w:r w:rsidR="005F7918" w:rsidRPr="001E4F3E">
        <w:rPr>
          <w:rFonts w:asciiTheme="minorHAnsi" w:hAnsiTheme="minorHAnsi" w:cstheme="minorHAnsi"/>
          <w:sz w:val="22"/>
          <w:szCs w:val="22"/>
        </w:rPr>
        <w:t xml:space="preserve"> </w:t>
      </w:r>
      <w:r w:rsidR="005F7918">
        <w:rPr>
          <w:rFonts w:asciiTheme="minorHAnsi" w:hAnsiTheme="minorHAnsi" w:cstheme="minorHAnsi"/>
          <w:sz w:val="22"/>
          <w:szCs w:val="22"/>
        </w:rPr>
        <w:t>are</w:t>
      </w:r>
      <w:r w:rsidRPr="001E4F3E">
        <w:rPr>
          <w:rFonts w:asciiTheme="minorHAnsi" w:hAnsiTheme="minorHAnsi" w:cstheme="minorHAnsi"/>
          <w:sz w:val="22"/>
          <w:szCs w:val="22"/>
        </w:rPr>
        <w:t xml:space="preserve"> pushed to </w:t>
      </w:r>
      <w:r w:rsidR="00FF700C">
        <w:rPr>
          <w:rFonts w:asciiTheme="minorHAnsi" w:hAnsiTheme="minorHAnsi" w:cstheme="minorHAnsi"/>
          <w:sz w:val="22"/>
          <w:szCs w:val="22"/>
        </w:rPr>
        <w:t xml:space="preserve">be </w:t>
      </w:r>
      <w:r w:rsidRPr="001E4F3E">
        <w:rPr>
          <w:rFonts w:asciiTheme="minorHAnsi" w:hAnsiTheme="minorHAnsi" w:cstheme="minorHAnsi"/>
          <w:sz w:val="22"/>
          <w:szCs w:val="22"/>
        </w:rPr>
        <w:t>customer</w:t>
      </w:r>
      <w:r w:rsidR="00FF700C">
        <w:rPr>
          <w:rFonts w:asciiTheme="minorHAnsi" w:hAnsiTheme="minorHAnsi" w:cstheme="minorHAnsi"/>
          <w:sz w:val="22"/>
          <w:szCs w:val="22"/>
        </w:rPr>
        <w:t>-</w:t>
      </w:r>
      <w:r w:rsidRPr="001E4F3E">
        <w:rPr>
          <w:rFonts w:asciiTheme="minorHAnsi" w:hAnsiTheme="minorHAnsi" w:cstheme="minorHAnsi"/>
          <w:sz w:val="22"/>
          <w:szCs w:val="22"/>
        </w:rPr>
        <w:t>specific</w:t>
      </w:r>
      <w:r w:rsidR="005F7918">
        <w:rPr>
          <w:rFonts w:asciiTheme="minorHAnsi" w:hAnsiTheme="minorHAnsi" w:cstheme="minorHAnsi"/>
          <w:sz w:val="22"/>
          <w:szCs w:val="22"/>
        </w:rPr>
        <w:t>. Stack Application notify</w:t>
      </w:r>
      <w:r w:rsidRPr="001E4F3E">
        <w:rPr>
          <w:rFonts w:asciiTheme="minorHAnsi" w:hAnsiTheme="minorHAnsi" w:cstheme="minorHAnsi"/>
          <w:sz w:val="22"/>
          <w:szCs w:val="22"/>
        </w:rPr>
        <w:t xml:space="preserve"> counter change</w:t>
      </w:r>
      <w:r w:rsidR="00FF700C">
        <w:rPr>
          <w:rFonts w:asciiTheme="minorHAnsi" w:hAnsiTheme="minorHAnsi" w:cstheme="minorHAnsi"/>
          <w:sz w:val="22"/>
          <w:szCs w:val="22"/>
        </w:rPr>
        <w:t>s</w:t>
      </w:r>
      <w:r w:rsidRPr="001E4F3E">
        <w:rPr>
          <w:rFonts w:asciiTheme="minorHAnsi" w:hAnsiTheme="minorHAnsi" w:cstheme="minorHAnsi"/>
          <w:sz w:val="22"/>
          <w:szCs w:val="22"/>
        </w:rPr>
        <w:t xml:space="preserve"> and it is up to OAM to organize/group the counter data.</w:t>
      </w:r>
    </w:p>
    <w:p w14:paraId="4E944E81" w14:textId="77777777" w:rsidR="006C0806" w:rsidRDefault="006C0806" w:rsidP="001E4F3E">
      <w:pPr>
        <w:pStyle w:val="NormalWeb"/>
        <w:spacing w:before="0" w:beforeAutospacing="0" w:after="0" w:afterAutospacing="0"/>
        <w:rPr>
          <w:rFonts w:asciiTheme="minorHAnsi" w:hAnsiTheme="minorHAnsi" w:cstheme="minorHAnsi"/>
          <w:sz w:val="22"/>
          <w:szCs w:val="22"/>
        </w:rPr>
      </w:pPr>
    </w:p>
    <w:p w14:paraId="4E944E82" w14:textId="77777777" w:rsidR="00C17C4F" w:rsidRDefault="00C17C4F">
      <w:pPr>
        <w:spacing w:before="240"/>
        <w:ind w:left="360" w:hanging="360"/>
        <w:rPr>
          <w:rFonts w:asciiTheme="minorHAnsi" w:eastAsia="MS Mincho" w:hAnsiTheme="minorHAnsi" w:cstheme="minorHAnsi"/>
          <w:b/>
          <w:bCs/>
          <w:sz w:val="24"/>
        </w:rPr>
      </w:pPr>
      <w:r>
        <w:br w:type="page"/>
      </w:r>
    </w:p>
    <w:p w14:paraId="4E944E83" w14:textId="77777777" w:rsidR="00C23A5D" w:rsidRPr="00D31CBB" w:rsidRDefault="00C23A5D" w:rsidP="0065789A">
      <w:pPr>
        <w:pStyle w:val="Heading2"/>
      </w:pPr>
      <w:bookmarkStart w:id="1012" w:name="_Toc387508087"/>
      <w:r w:rsidRPr="00D31CBB">
        <w:lastRenderedPageBreak/>
        <w:t>Files Added/Modified</w:t>
      </w:r>
      <w:bookmarkEnd w:id="1012"/>
    </w:p>
    <w:p w14:paraId="4E944E84" w14:textId="77777777" w:rsidR="00C84B83" w:rsidRPr="00C84B83" w:rsidRDefault="00C84B83" w:rsidP="00C84B83">
      <w:pPr>
        <w:suppressAutoHyphens/>
        <w:spacing w:before="120" w:after="120"/>
        <w:jc w:val="both"/>
        <w:rPr>
          <w:rFonts w:asciiTheme="minorHAnsi" w:hAnsiTheme="minorHAnsi" w:cstheme="minorHAnsi"/>
          <w:b/>
          <w:sz w:val="28"/>
        </w:rPr>
      </w:pPr>
      <w:r w:rsidRPr="00C84B83">
        <w:rPr>
          <w:rFonts w:asciiTheme="minorHAnsi" w:hAnsiTheme="minorHAnsi" w:cstheme="minorHAnsi"/>
          <w:b/>
          <w:color w:val="000000"/>
          <w:szCs w:val="18"/>
          <w:lang w:val="en-IN"/>
        </w:rPr>
        <w:t>Applications/Modules Affected</w:t>
      </w:r>
      <w:r>
        <w:rPr>
          <w:rFonts w:asciiTheme="minorHAnsi" w:hAnsiTheme="minorHAnsi" w:cstheme="minorHAnsi"/>
          <w:b/>
          <w:color w:val="000000"/>
          <w:szCs w:val="18"/>
          <w:lang w:val="en-IN"/>
        </w:rPr>
        <w:t>:</w:t>
      </w:r>
    </w:p>
    <w:p w14:paraId="4E944E85" w14:textId="77777777" w:rsidR="00C84B83" w:rsidRPr="00C84B83" w:rsidRDefault="00C17C4F" w:rsidP="00064C42">
      <w:pPr>
        <w:numPr>
          <w:ilvl w:val="0"/>
          <w:numId w:val="30"/>
        </w:numPr>
        <w:suppressAutoHyphens/>
        <w:spacing w:before="120" w:after="120"/>
        <w:jc w:val="both"/>
        <w:rPr>
          <w:rFonts w:asciiTheme="minorHAnsi" w:hAnsiTheme="minorHAnsi" w:cstheme="minorHAnsi"/>
        </w:rPr>
      </w:pPr>
      <w:r>
        <w:rPr>
          <w:rFonts w:asciiTheme="minorHAnsi" w:hAnsiTheme="minorHAnsi" w:cstheme="minorHAnsi"/>
        </w:rPr>
        <w:t>OAM</w:t>
      </w:r>
    </w:p>
    <w:p w14:paraId="4E944E86" w14:textId="77777777" w:rsidR="00C84B83" w:rsidRPr="00C84B83" w:rsidRDefault="00C84B83" w:rsidP="00064C42">
      <w:pPr>
        <w:numPr>
          <w:ilvl w:val="1"/>
          <w:numId w:val="30"/>
        </w:numPr>
        <w:tabs>
          <w:tab w:val="left" w:pos="1440"/>
        </w:tabs>
        <w:suppressAutoHyphens/>
        <w:spacing w:before="120" w:after="120"/>
        <w:ind w:left="1440"/>
        <w:jc w:val="both"/>
        <w:rPr>
          <w:rFonts w:asciiTheme="minorHAnsi" w:hAnsiTheme="minorHAnsi" w:cstheme="minorHAnsi"/>
        </w:rPr>
      </w:pPr>
      <w:r w:rsidRPr="00C84B83">
        <w:rPr>
          <w:rFonts w:asciiTheme="minorHAnsi" w:hAnsiTheme="minorHAnsi" w:cstheme="minorHAnsi"/>
        </w:rPr>
        <w:t>Manages the configuration and collection of all KPIs.</w:t>
      </w:r>
    </w:p>
    <w:p w14:paraId="4E944E87" w14:textId="77777777" w:rsidR="00C84B83" w:rsidRPr="00C84B83" w:rsidRDefault="000B4CD9" w:rsidP="00064C42">
      <w:pPr>
        <w:numPr>
          <w:ilvl w:val="0"/>
          <w:numId w:val="30"/>
        </w:numPr>
        <w:suppressAutoHyphens/>
        <w:spacing w:before="120" w:after="120"/>
        <w:jc w:val="both"/>
        <w:rPr>
          <w:rFonts w:asciiTheme="minorHAnsi" w:hAnsiTheme="minorHAnsi" w:cstheme="minorHAnsi"/>
        </w:rPr>
      </w:pPr>
      <w:r>
        <w:rPr>
          <w:rFonts w:asciiTheme="minorHAnsi" w:hAnsiTheme="minorHAnsi" w:cstheme="minorHAnsi"/>
        </w:rPr>
        <w:t>TR</w:t>
      </w:r>
      <w:r w:rsidR="00C84B83" w:rsidRPr="00C84B83">
        <w:rPr>
          <w:rFonts w:asciiTheme="minorHAnsi" w:hAnsiTheme="minorHAnsi" w:cstheme="minorHAnsi"/>
        </w:rPr>
        <w:t>069</w:t>
      </w:r>
    </w:p>
    <w:p w14:paraId="4E944E88" w14:textId="77777777" w:rsidR="00C84B83" w:rsidRPr="00C84B83" w:rsidRDefault="00C84B83" w:rsidP="00064C42">
      <w:pPr>
        <w:numPr>
          <w:ilvl w:val="1"/>
          <w:numId w:val="30"/>
        </w:numPr>
        <w:tabs>
          <w:tab w:val="left" w:pos="1440"/>
        </w:tabs>
        <w:suppressAutoHyphens/>
        <w:spacing w:before="120" w:after="120"/>
        <w:ind w:left="1440"/>
        <w:jc w:val="both"/>
        <w:rPr>
          <w:rFonts w:asciiTheme="minorHAnsi" w:hAnsiTheme="minorHAnsi" w:cstheme="minorHAnsi"/>
        </w:rPr>
      </w:pPr>
      <w:r w:rsidRPr="00C84B83">
        <w:rPr>
          <w:rFonts w:asciiTheme="minorHAnsi" w:hAnsiTheme="minorHAnsi" w:cstheme="minorHAnsi"/>
        </w:rPr>
        <w:t xml:space="preserve">Configures </w:t>
      </w:r>
      <w:r w:rsidR="0079395A">
        <w:rPr>
          <w:rFonts w:asciiTheme="minorHAnsi" w:hAnsiTheme="minorHAnsi" w:cstheme="minorHAnsi"/>
        </w:rPr>
        <w:t>OAM</w:t>
      </w:r>
      <w:r w:rsidRPr="00C84B83">
        <w:rPr>
          <w:rFonts w:asciiTheme="minorHAnsi" w:hAnsiTheme="minorHAnsi" w:cstheme="minorHAnsi"/>
        </w:rPr>
        <w:t xml:space="preserve"> for the KPIs it </w:t>
      </w:r>
      <w:r w:rsidR="00F51887" w:rsidRPr="00C84B83">
        <w:rPr>
          <w:rFonts w:asciiTheme="minorHAnsi" w:hAnsiTheme="minorHAnsi" w:cstheme="minorHAnsi"/>
        </w:rPr>
        <w:t>maint</w:t>
      </w:r>
      <w:r w:rsidR="00F51887">
        <w:rPr>
          <w:rFonts w:asciiTheme="minorHAnsi" w:hAnsiTheme="minorHAnsi" w:cstheme="minorHAnsi"/>
        </w:rPr>
        <w:t xml:space="preserve">ains </w:t>
      </w:r>
      <w:r w:rsidRPr="00C84B83">
        <w:rPr>
          <w:rFonts w:asciiTheme="minorHAnsi" w:hAnsiTheme="minorHAnsi" w:cstheme="minorHAnsi"/>
        </w:rPr>
        <w:t>and report</w:t>
      </w:r>
      <w:r w:rsidR="00F51887">
        <w:rPr>
          <w:rFonts w:asciiTheme="minorHAnsi" w:hAnsiTheme="minorHAnsi" w:cstheme="minorHAnsi"/>
        </w:rPr>
        <w:t>s</w:t>
      </w:r>
      <w:r w:rsidRPr="00C84B83">
        <w:rPr>
          <w:rFonts w:asciiTheme="minorHAnsi" w:hAnsiTheme="minorHAnsi" w:cstheme="minorHAnsi"/>
        </w:rPr>
        <w:t xml:space="preserve"> them to the </w:t>
      </w:r>
      <w:r w:rsidR="00F51887">
        <w:rPr>
          <w:rFonts w:asciiTheme="minorHAnsi" w:hAnsiTheme="minorHAnsi" w:cstheme="minorHAnsi"/>
        </w:rPr>
        <w:t>Framework</w:t>
      </w:r>
      <w:r w:rsidRPr="00C84B83">
        <w:rPr>
          <w:rFonts w:asciiTheme="minorHAnsi" w:hAnsiTheme="minorHAnsi" w:cstheme="minorHAnsi"/>
        </w:rPr>
        <w:t>.</w:t>
      </w:r>
    </w:p>
    <w:p w14:paraId="4E944E89" w14:textId="77777777" w:rsidR="00C84B83" w:rsidRPr="00C84B83" w:rsidRDefault="00C84B83" w:rsidP="00064C42">
      <w:pPr>
        <w:numPr>
          <w:ilvl w:val="1"/>
          <w:numId w:val="30"/>
        </w:numPr>
        <w:tabs>
          <w:tab w:val="left" w:pos="1440"/>
        </w:tabs>
        <w:suppressAutoHyphens/>
        <w:spacing w:before="120" w:after="120"/>
        <w:ind w:left="1440"/>
        <w:jc w:val="both"/>
        <w:rPr>
          <w:rFonts w:asciiTheme="minorHAnsi" w:hAnsiTheme="minorHAnsi" w:cstheme="minorHAnsi"/>
        </w:rPr>
      </w:pPr>
      <w:r w:rsidRPr="00C84B83">
        <w:rPr>
          <w:rFonts w:asciiTheme="minorHAnsi" w:hAnsiTheme="minorHAnsi" w:cstheme="minorHAnsi"/>
        </w:rPr>
        <w:t>Manages the storage of KPIs in FLASH.</w:t>
      </w:r>
    </w:p>
    <w:p w14:paraId="4E944E8A" w14:textId="77777777" w:rsidR="00C84B83" w:rsidRPr="00C84B83" w:rsidRDefault="00C84B83" w:rsidP="00064C42">
      <w:pPr>
        <w:numPr>
          <w:ilvl w:val="0"/>
          <w:numId w:val="30"/>
        </w:numPr>
        <w:suppressAutoHyphens/>
        <w:spacing w:before="120" w:after="120"/>
        <w:jc w:val="both"/>
        <w:rPr>
          <w:rFonts w:asciiTheme="minorHAnsi" w:hAnsiTheme="minorHAnsi" w:cstheme="minorHAnsi"/>
        </w:rPr>
      </w:pPr>
      <w:r w:rsidRPr="00C84B83">
        <w:rPr>
          <w:rFonts w:asciiTheme="minorHAnsi" w:hAnsiTheme="minorHAnsi" w:cstheme="minorHAnsi"/>
        </w:rPr>
        <w:t>All applications that have the knowledge to populate specific KPIs</w:t>
      </w:r>
      <w:r w:rsidR="00F51887">
        <w:rPr>
          <w:rFonts w:asciiTheme="minorHAnsi" w:hAnsiTheme="minorHAnsi" w:cstheme="minorHAnsi"/>
        </w:rPr>
        <w:t>.</w:t>
      </w:r>
    </w:p>
    <w:p w14:paraId="4E944E8B" w14:textId="77777777" w:rsidR="00C84B83" w:rsidRPr="00C84B83" w:rsidRDefault="00C84B83" w:rsidP="00064C42">
      <w:pPr>
        <w:numPr>
          <w:ilvl w:val="1"/>
          <w:numId w:val="30"/>
        </w:numPr>
        <w:tabs>
          <w:tab w:val="left" w:pos="1440"/>
        </w:tabs>
        <w:suppressAutoHyphens/>
        <w:spacing w:before="120" w:after="120"/>
        <w:ind w:left="1440"/>
        <w:jc w:val="both"/>
        <w:rPr>
          <w:rFonts w:asciiTheme="minorHAnsi" w:hAnsiTheme="minorHAnsi" w:cstheme="minorHAnsi"/>
        </w:rPr>
      </w:pPr>
      <w:r w:rsidRPr="00C84B83">
        <w:rPr>
          <w:rFonts w:asciiTheme="minorHAnsi" w:hAnsiTheme="minorHAnsi" w:cstheme="minorHAnsi"/>
        </w:rPr>
        <w:t xml:space="preserve">Each registers their KPIs with </w:t>
      </w:r>
      <w:r w:rsidR="0079395A">
        <w:rPr>
          <w:rFonts w:asciiTheme="minorHAnsi" w:hAnsiTheme="minorHAnsi" w:cstheme="minorHAnsi"/>
        </w:rPr>
        <w:t>OAM</w:t>
      </w:r>
      <w:r w:rsidRPr="00C84B83">
        <w:rPr>
          <w:rFonts w:asciiTheme="minorHAnsi" w:hAnsiTheme="minorHAnsi" w:cstheme="minorHAnsi"/>
        </w:rPr>
        <w:t xml:space="preserve"> and continually collects KPIs.</w:t>
      </w:r>
    </w:p>
    <w:p w14:paraId="4E944E8C" w14:textId="77777777" w:rsidR="00C84B83" w:rsidRDefault="00C84B83" w:rsidP="00C84B83">
      <w:pPr>
        <w:pStyle w:val="BodyText"/>
      </w:pPr>
    </w:p>
    <w:p w14:paraId="4E944E8D" w14:textId="77777777" w:rsidR="00C84B83" w:rsidRPr="00C84B83" w:rsidRDefault="00C84B83" w:rsidP="00C84B83">
      <w:pPr>
        <w:pStyle w:val="BodyText"/>
        <w:rPr>
          <w:rFonts w:asciiTheme="minorHAnsi" w:hAnsiTheme="minorHAnsi" w:cstheme="minorHAnsi"/>
          <w:b/>
        </w:rPr>
      </w:pPr>
      <w:r w:rsidRPr="00C84B83">
        <w:rPr>
          <w:rFonts w:asciiTheme="minorHAnsi" w:hAnsiTheme="minorHAnsi" w:cstheme="minorHAnsi"/>
          <w:b/>
        </w:rPr>
        <w:t>Files Modified:</w:t>
      </w:r>
    </w:p>
    <w:p w14:paraId="4E944E8E" w14:textId="77777777" w:rsidR="00C23A5D" w:rsidRPr="00C23A5D" w:rsidRDefault="00C23A5D" w:rsidP="00C23A5D">
      <w:pPr>
        <w:rPr>
          <w:rFonts w:asciiTheme="minorHAnsi" w:hAnsiTheme="minorHAnsi" w:cstheme="minorHAnsi"/>
          <w:szCs w:val="22"/>
        </w:rPr>
      </w:pPr>
      <w:r>
        <w:rPr>
          <w:rFonts w:ascii="Courier New" w:hAnsi="Courier New"/>
          <w:sz w:val="18"/>
          <w:szCs w:val="18"/>
        </w:rPr>
        <w:tab/>
      </w:r>
      <w:r w:rsidRPr="00C23A5D">
        <w:rPr>
          <w:rFonts w:asciiTheme="minorHAnsi" w:hAnsiTheme="minorHAnsi" w:cstheme="minorHAnsi"/>
          <w:szCs w:val="22"/>
        </w:rPr>
        <w:t>libs/platform/</w:t>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Pr>
          <w:rFonts w:asciiTheme="minorHAnsi" w:hAnsiTheme="minorHAnsi" w:cstheme="minorHAnsi"/>
          <w:szCs w:val="22"/>
        </w:rPr>
        <w:tab/>
      </w:r>
      <w:r w:rsidRPr="00C23A5D">
        <w:rPr>
          <w:rFonts w:asciiTheme="minorHAnsi" w:hAnsiTheme="minorHAnsi" w:cstheme="minorHAnsi"/>
          <w:szCs w:val="22"/>
        </w:rPr>
        <w:t>KpiTypes.h</w:t>
      </w:r>
    </w:p>
    <w:p w14:paraId="4E944E8F" w14:textId="77777777" w:rsidR="00C23A5D" w:rsidRPr="00C23A5D" w:rsidRDefault="00C23A5D" w:rsidP="00C23A5D">
      <w:pPr>
        <w:rPr>
          <w:rFonts w:asciiTheme="minorHAnsi" w:hAnsiTheme="minorHAnsi" w:cstheme="minorHAnsi"/>
          <w:szCs w:val="22"/>
        </w:rPr>
      </w:pPr>
      <w:r w:rsidRPr="00C23A5D">
        <w:rPr>
          <w:rFonts w:asciiTheme="minorHAnsi" w:hAnsiTheme="minorHAnsi" w:cstheme="minorHAnsi"/>
          <w:szCs w:val="22"/>
        </w:rPr>
        <w:tab/>
        <w:t>libs/system/common/</w:t>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t>KpiGroup</w:t>
      </w:r>
    </w:p>
    <w:p w14:paraId="4E944E90" w14:textId="77777777" w:rsidR="00C23A5D" w:rsidRPr="00C23A5D" w:rsidRDefault="00C23A5D" w:rsidP="00C23A5D">
      <w:pPr>
        <w:rPr>
          <w:rFonts w:asciiTheme="minorHAnsi" w:hAnsiTheme="minorHAnsi" w:cstheme="minorHAnsi"/>
          <w:szCs w:val="22"/>
        </w:rPr>
      </w:pP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t>KpiCollector</w:t>
      </w:r>
    </w:p>
    <w:p w14:paraId="4E944E91" w14:textId="77777777" w:rsidR="00C23A5D" w:rsidRPr="00C23A5D" w:rsidRDefault="00C23A5D" w:rsidP="00C23A5D">
      <w:pPr>
        <w:rPr>
          <w:rFonts w:asciiTheme="minorHAnsi" w:hAnsiTheme="minorHAnsi" w:cstheme="minorHAnsi"/>
          <w:szCs w:val="22"/>
        </w:rPr>
      </w:pP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t>KpiAggregator</w:t>
      </w:r>
    </w:p>
    <w:p w14:paraId="4E944E92" w14:textId="77777777" w:rsidR="00C23A5D" w:rsidRPr="00C23A5D" w:rsidRDefault="00C23A5D" w:rsidP="00C23A5D">
      <w:pPr>
        <w:rPr>
          <w:rFonts w:asciiTheme="minorHAnsi" w:hAnsiTheme="minorHAnsi" w:cstheme="minorHAnsi"/>
          <w:szCs w:val="22"/>
        </w:rPr>
      </w:pP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t>KpiLogFileMgr</w:t>
      </w:r>
    </w:p>
    <w:p w14:paraId="4E944E93" w14:textId="77777777" w:rsidR="00C23A5D" w:rsidRPr="00C23A5D" w:rsidRDefault="00C23A5D" w:rsidP="00C23A5D">
      <w:pPr>
        <w:rPr>
          <w:rFonts w:asciiTheme="minorHAnsi" w:hAnsiTheme="minorHAnsi" w:cstheme="minorHAnsi"/>
          <w:szCs w:val="22"/>
        </w:rPr>
      </w:pPr>
      <w:r w:rsidRPr="00C23A5D">
        <w:rPr>
          <w:rFonts w:asciiTheme="minorHAnsi" w:hAnsiTheme="minorHAnsi" w:cstheme="minorHAnsi"/>
          <w:szCs w:val="22"/>
        </w:rPr>
        <w:tab/>
        <w:t>libs/messaging/messages/common/</w:t>
      </w:r>
      <w:r w:rsidRPr="00C23A5D">
        <w:rPr>
          <w:rFonts w:asciiTheme="minorHAnsi" w:hAnsiTheme="minorHAnsi" w:cstheme="minorHAnsi"/>
          <w:szCs w:val="22"/>
        </w:rPr>
        <w:tab/>
        <w:t>KpiConfigureReq</w:t>
      </w:r>
    </w:p>
    <w:p w14:paraId="4E944E94" w14:textId="77777777" w:rsidR="00C23A5D" w:rsidRPr="00C23A5D" w:rsidRDefault="00C23A5D" w:rsidP="00C23A5D">
      <w:pPr>
        <w:rPr>
          <w:rFonts w:asciiTheme="minorHAnsi" w:hAnsiTheme="minorHAnsi" w:cstheme="minorHAnsi"/>
          <w:szCs w:val="22"/>
        </w:rPr>
      </w:pP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t>KpiRegisterReq</w:t>
      </w:r>
    </w:p>
    <w:p w14:paraId="4E944E95" w14:textId="77777777" w:rsidR="00C23A5D" w:rsidRPr="00C23A5D" w:rsidRDefault="00C23A5D" w:rsidP="00C23A5D">
      <w:pPr>
        <w:rPr>
          <w:rFonts w:asciiTheme="minorHAnsi" w:hAnsiTheme="minorHAnsi" w:cstheme="minorHAnsi"/>
          <w:szCs w:val="22"/>
        </w:rPr>
      </w:pP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t>KpiReadReq</w:t>
      </w:r>
    </w:p>
    <w:p w14:paraId="4E944E96" w14:textId="77777777" w:rsidR="00C23A5D" w:rsidRPr="00C23A5D" w:rsidRDefault="00C23A5D" w:rsidP="00C23A5D">
      <w:pPr>
        <w:rPr>
          <w:rFonts w:asciiTheme="minorHAnsi" w:hAnsiTheme="minorHAnsi" w:cstheme="minorHAnsi"/>
          <w:szCs w:val="22"/>
        </w:rPr>
      </w:pP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r>
      <w:r w:rsidRPr="00C23A5D">
        <w:rPr>
          <w:rFonts w:asciiTheme="minorHAnsi" w:hAnsiTheme="minorHAnsi" w:cstheme="minorHAnsi"/>
          <w:szCs w:val="22"/>
        </w:rPr>
        <w:tab/>
        <w:t>KpiReadCnf</w:t>
      </w:r>
    </w:p>
    <w:p w14:paraId="4E944E97" w14:textId="77777777" w:rsidR="00C23A5D" w:rsidRPr="00C23A5D" w:rsidRDefault="00C23A5D" w:rsidP="00C23A5D">
      <w:pPr>
        <w:rPr>
          <w:rFonts w:asciiTheme="minorHAnsi" w:hAnsiTheme="minorHAnsi" w:cstheme="minorHAnsi"/>
          <w:szCs w:val="22"/>
        </w:rPr>
      </w:pPr>
      <w:r w:rsidRPr="00C23A5D">
        <w:rPr>
          <w:rFonts w:asciiTheme="minorHAnsi" w:hAnsiTheme="minorHAnsi" w:cstheme="minorHAnsi"/>
          <w:szCs w:val="22"/>
        </w:rPr>
        <w:tab/>
        <w:t>apps/fap/management/oam/</w:t>
      </w:r>
      <w:r w:rsidRPr="00C23A5D">
        <w:rPr>
          <w:rFonts w:asciiTheme="minorHAnsi" w:hAnsiTheme="minorHAnsi" w:cstheme="minorHAnsi"/>
          <w:szCs w:val="22"/>
        </w:rPr>
        <w:tab/>
      </w:r>
      <w:r w:rsidRPr="00C23A5D">
        <w:rPr>
          <w:rFonts w:asciiTheme="minorHAnsi" w:hAnsiTheme="minorHAnsi" w:cstheme="minorHAnsi"/>
          <w:szCs w:val="22"/>
        </w:rPr>
        <w:tab/>
        <w:t>KpiManager</w:t>
      </w:r>
    </w:p>
    <w:p w14:paraId="4E944E98" w14:textId="77777777" w:rsidR="00C23A5D" w:rsidRPr="00C23A5D" w:rsidRDefault="00C23A5D" w:rsidP="00C23A5D">
      <w:pPr>
        <w:rPr>
          <w:rFonts w:asciiTheme="minorHAnsi" w:hAnsiTheme="minorHAnsi" w:cstheme="minorHAnsi"/>
          <w:szCs w:val="22"/>
        </w:rPr>
      </w:pPr>
      <w:r w:rsidRPr="00C23A5D">
        <w:rPr>
          <w:rFonts w:asciiTheme="minorHAnsi" w:hAnsiTheme="minorHAnsi" w:cstheme="minorHAnsi"/>
          <w:szCs w:val="22"/>
        </w:rPr>
        <w:tab/>
        <w:t>apps/fap/management/tr069</w:t>
      </w:r>
      <w:r w:rsidR="001D22FF">
        <w:rPr>
          <w:rFonts w:asciiTheme="minorHAnsi" w:hAnsiTheme="minorHAnsi" w:cstheme="minorHAnsi"/>
          <w:szCs w:val="22"/>
        </w:rPr>
        <w:t>-v2</w:t>
      </w:r>
      <w:r w:rsidRPr="00C23A5D">
        <w:rPr>
          <w:rFonts w:asciiTheme="minorHAnsi" w:hAnsiTheme="minorHAnsi" w:cstheme="minorHAnsi"/>
          <w:szCs w:val="22"/>
        </w:rPr>
        <w:t>/</w:t>
      </w:r>
      <w:r w:rsidR="001D22FF">
        <w:rPr>
          <w:rFonts w:asciiTheme="minorHAnsi" w:hAnsiTheme="minorHAnsi" w:cstheme="minorHAnsi"/>
          <w:szCs w:val="22"/>
        </w:rPr>
        <w:t xml:space="preserve">            </w:t>
      </w:r>
      <w:r w:rsidRPr="00C23A5D">
        <w:rPr>
          <w:rFonts w:asciiTheme="minorHAnsi" w:hAnsiTheme="minorHAnsi" w:cstheme="minorHAnsi"/>
          <w:szCs w:val="22"/>
        </w:rPr>
        <w:t>NsnPerformanceMeasurement</w:t>
      </w:r>
    </w:p>
    <w:p w14:paraId="4E944E99" w14:textId="77777777" w:rsidR="00C23A5D" w:rsidRPr="00C23A5D" w:rsidRDefault="00C23A5D" w:rsidP="00C23A5D">
      <w:pPr>
        <w:pStyle w:val="BodyText"/>
        <w:rPr>
          <w:rFonts w:asciiTheme="minorHAnsi" w:hAnsiTheme="minorHAnsi" w:cstheme="minorHAnsi"/>
        </w:rPr>
      </w:pPr>
      <w:r>
        <w:tab/>
      </w:r>
      <w:r>
        <w:tab/>
      </w:r>
      <w:r>
        <w:tab/>
      </w:r>
      <w:r>
        <w:tab/>
      </w:r>
      <w:r>
        <w:tab/>
      </w:r>
      <w:r>
        <w:tab/>
      </w:r>
      <w:r>
        <w:tab/>
      </w:r>
      <w:r>
        <w:tab/>
      </w:r>
      <w:r>
        <w:tab/>
      </w:r>
      <w:r>
        <w:tab/>
      </w:r>
      <w:r>
        <w:tab/>
      </w:r>
      <w:r>
        <w:tab/>
      </w:r>
      <w:r w:rsidRPr="00C23A5D">
        <w:rPr>
          <w:rFonts w:asciiTheme="minorHAnsi" w:hAnsiTheme="minorHAnsi" w:cstheme="minorHAnsi"/>
        </w:rPr>
        <w:t>enbapp/src</w:t>
      </w:r>
      <w:r w:rsidRPr="00C23A5D">
        <w:rPr>
          <w:rFonts w:asciiTheme="minorHAnsi" w:hAnsiTheme="minorHAnsi" w:cstheme="minorHAnsi"/>
        </w:rPr>
        <w:tab/>
      </w:r>
      <w:r w:rsidRPr="00C23A5D">
        <w:rPr>
          <w:rFonts w:asciiTheme="minorHAnsi" w:hAnsiTheme="minorHAnsi" w:cstheme="minorHAnsi"/>
        </w:rPr>
        <w:tab/>
      </w:r>
      <w:r w:rsidRPr="00C23A5D">
        <w:rPr>
          <w:rFonts w:asciiTheme="minorHAnsi" w:hAnsiTheme="minorHAnsi" w:cstheme="minorHAnsi"/>
        </w:rPr>
        <w:tab/>
      </w:r>
      <w:r w:rsidRPr="00C23A5D">
        <w:rPr>
          <w:rFonts w:asciiTheme="minorHAnsi" w:hAnsiTheme="minorHAnsi" w:cstheme="minorHAnsi"/>
        </w:rPr>
        <w:tab/>
        <w:t>wr_kpi.h</w:t>
      </w:r>
    </w:p>
    <w:p w14:paraId="4E944E9A" w14:textId="77777777" w:rsidR="00C23A5D" w:rsidRPr="00C23A5D" w:rsidRDefault="00C23A5D" w:rsidP="00C23A5D">
      <w:pPr>
        <w:pStyle w:val="BodyText"/>
        <w:ind w:left="3600" w:firstLine="720"/>
        <w:rPr>
          <w:rFonts w:asciiTheme="minorHAnsi" w:hAnsiTheme="minorHAnsi" w:cstheme="minorHAnsi"/>
        </w:rPr>
      </w:pPr>
      <w:r w:rsidRPr="00C23A5D">
        <w:rPr>
          <w:rFonts w:asciiTheme="minorHAnsi" w:hAnsiTheme="minorHAnsi" w:cstheme="minorHAnsi"/>
        </w:rPr>
        <w:t>wr_kpi.c – This contains the methods related to counters.</w:t>
      </w:r>
    </w:p>
    <w:p w14:paraId="4E944E9B" w14:textId="77777777" w:rsidR="00CD1D1E" w:rsidRDefault="00CD1D1E">
      <w:pPr>
        <w:spacing w:before="240"/>
        <w:ind w:left="360" w:hanging="360"/>
      </w:pPr>
    </w:p>
    <w:p w14:paraId="4E944E9C" w14:textId="77777777" w:rsidR="006C0806" w:rsidRDefault="006C0806" w:rsidP="0065789A">
      <w:pPr>
        <w:pStyle w:val="Heading2"/>
      </w:pPr>
      <w:bookmarkStart w:id="1013" w:name="_toc340"/>
      <w:bookmarkStart w:id="1014" w:name="_Toc387508088"/>
      <w:bookmarkEnd w:id="1013"/>
      <w:r w:rsidRPr="00CD1D1E">
        <w:t>Configuration</w:t>
      </w:r>
      <w:bookmarkEnd w:id="1014"/>
    </w:p>
    <w:p w14:paraId="4E944E9D" w14:textId="77777777" w:rsidR="006C0806" w:rsidRPr="00CD1D1E" w:rsidRDefault="006C0806" w:rsidP="00CD1D1E">
      <w:pPr>
        <w:spacing w:line="360" w:lineRule="auto"/>
        <w:rPr>
          <w:rFonts w:asciiTheme="minorHAnsi" w:hAnsiTheme="minorHAnsi" w:cstheme="minorHAnsi"/>
          <w:szCs w:val="22"/>
        </w:rPr>
      </w:pPr>
      <w:r w:rsidRPr="00CD1D1E">
        <w:rPr>
          <w:rFonts w:asciiTheme="minorHAnsi" w:hAnsiTheme="minorHAnsi" w:cstheme="minorHAnsi"/>
          <w:szCs w:val="22"/>
        </w:rPr>
        <w:t>For test pur</w:t>
      </w:r>
      <w:r w:rsidR="001A11D5">
        <w:rPr>
          <w:rFonts w:asciiTheme="minorHAnsi" w:hAnsiTheme="minorHAnsi" w:cstheme="minorHAnsi"/>
          <w:szCs w:val="22"/>
        </w:rPr>
        <w:t>poses</w:t>
      </w:r>
      <w:r w:rsidR="00F51887">
        <w:rPr>
          <w:rFonts w:asciiTheme="minorHAnsi" w:hAnsiTheme="minorHAnsi" w:cstheme="minorHAnsi"/>
          <w:szCs w:val="22"/>
        </w:rPr>
        <w:t>,</w:t>
      </w:r>
      <w:r w:rsidR="001A11D5">
        <w:rPr>
          <w:rFonts w:asciiTheme="minorHAnsi" w:hAnsiTheme="minorHAnsi" w:cstheme="minorHAnsi"/>
          <w:szCs w:val="22"/>
        </w:rPr>
        <w:t xml:space="preserve"> KPI_REPORT_DURATION is</w:t>
      </w:r>
      <w:r w:rsidRPr="00CD1D1E">
        <w:rPr>
          <w:rFonts w:asciiTheme="minorHAnsi" w:hAnsiTheme="minorHAnsi" w:cstheme="minorHAnsi"/>
          <w:szCs w:val="22"/>
        </w:rPr>
        <w:t xml:space="preserve"> set to something lower than the value spe</w:t>
      </w:r>
      <w:r w:rsidR="001A11D5">
        <w:rPr>
          <w:rFonts w:asciiTheme="minorHAnsi" w:hAnsiTheme="minorHAnsi" w:cstheme="minorHAnsi"/>
          <w:szCs w:val="22"/>
        </w:rPr>
        <w:t xml:space="preserve">cified by PMGranularityPeriod. </w:t>
      </w:r>
      <w:r w:rsidR="00F51887">
        <w:rPr>
          <w:rFonts w:asciiTheme="minorHAnsi" w:hAnsiTheme="minorHAnsi" w:cstheme="minorHAnsi"/>
          <w:szCs w:val="22"/>
        </w:rPr>
        <w:t>H</w:t>
      </w:r>
      <w:r w:rsidRPr="00CD1D1E">
        <w:rPr>
          <w:rFonts w:asciiTheme="minorHAnsi" w:hAnsiTheme="minorHAnsi" w:cstheme="minorHAnsi"/>
          <w:szCs w:val="22"/>
        </w:rPr>
        <w:t xml:space="preserve">owever </w:t>
      </w:r>
      <w:r w:rsidR="00F51887">
        <w:rPr>
          <w:rFonts w:asciiTheme="minorHAnsi" w:hAnsiTheme="minorHAnsi" w:cstheme="minorHAnsi"/>
          <w:szCs w:val="22"/>
        </w:rPr>
        <w:t>n</w:t>
      </w:r>
      <w:r w:rsidR="00F51887" w:rsidRPr="00CD1D1E">
        <w:rPr>
          <w:rFonts w:asciiTheme="minorHAnsi" w:hAnsiTheme="minorHAnsi" w:cstheme="minorHAnsi"/>
          <w:szCs w:val="22"/>
        </w:rPr>
        <w:t xml:space="preserve">ote </w:t>
      </w:r>
      <w:r w:rsidRPr="00CD1D1E">
        <w:rPr>
          <w:rFonts w:asciiTheme="minorHAnsi" w:hAnsiTheme="minorHAnsi" w:cstheme="minorHAnsi"/>
          <w:szCs w:val="22"/>
        </w:rPr>
        <w:t xml:space="preserve">that when a </w:t>
      </w:r>
      <w:r w:rsidR="00F11A87">
        <w:rPr>
          <w:rFonts w:asciiTheme="minorHAnsi" w:hAnsiTheme="minorHAnsi" w:cstheme="minorHAnsi"/>
          <w:szCs w:val="22"/>
        </w:rPr>
        <w:t xml:space="preserve">TR069 </w:t>
      </w:r>
      <w:r w:rsidR="00F11A87" w:rsidRPr="00CD1D1E">
        <w:rPr>
          <w:rFonts w:asciiTheme="minorHAnsi" w:hAnsiTheme="minorHAnsi" w:cstheme="minorHAnsi"/>
          <w:szCs w:val="22"/>
        </w:rPr>
        <w:t>configuration</w:t>
      </w:r>
      <w:r w:rsidRPr="00CD1D1E">
        <w:rPr>
          <w:rFonts w:asciiTheme="minorHAnsi" w:hAnsiTheme="minorHAnsi" w:cstheme="minorHAnsi"/>
          <w:szCs w:val="22"/>
        </w:rPr>
        <w:t xml:space="preserve"> plan is downloaded</w:t>
      </w:r>
      <w:r w:rsidR="00F51887">
        <w:rPr>
          <w:rFonts w:asciiTheme="minorHAnsi" w:hAnsiTheme="minorHAnsi" w:cstheme="minorHAnsi"/>
          <w:szCs w:val="22"/>
        </w:rPr>
        <w:t>,</w:t>
      </w:r>
      <w:r w:rsidRPr="00CD1D1E">
        <w:rPr>
          <w:rFonts w:asciiTheme="minorHAnsi" w:hAnsiTheme="minorHAnsi" w:cstheme="minorHAnsi"/>
          <w:szCs w:val="22"/>
        </w:rPr>
        <w:t xml:space="preserve"> this value </w:t>
      </w:r>
      <w:r w:rsidR="00C17C4F">
        <w:rPr>
          <w:rFonts w:asciiTheme="minorHAnsi" w:hAnsiTheme="minorHAnsi" w:cstheme="minorHAnsi"/>
          <w:szCs w:val="22"/>
        </w:rPr>
        <w:t xml:space="preserve">is </w:t>
      </w:r>
      <w:r w:rsidRPr="00CD1D1E">
        <w:rPr>
          <w:rFonts w:asciiTheme="minorHAnsi" w:hAnsiTheme="minorHAnsi" w:cstheme="minorHAnsi"/>
          <w:szCs w:val="22"/>
        </w:rPr>
        <w:t xml:space="preserve">overwritten </w:t>
      </w:r>
      <w:r w:rsidR="00CD1D1E" w:rsidRPr="00CD1D1E">
        <w:rPr>
          <w:rFonts w:asciiTheme="minorHAnsi" w:hAnsiTheme="minorHAnsi" w:cstheme="minorHAnsi"/>
          <w:szCs w:val="22"/>
        </w:rPr>
        <w:t>if KPI</w:t>
      </w:r>
      <w:r w:rsidRPr="00CD1D1E">
        <w:rPr>
          <w:rFonts w:asciiTheme="minorHAnsi" w:hAnsiTheme="minorHAnsi" w:cstheme="minorHAnsi"/>
          <w:szCs w:val="22"/>
        </w:rPr>
        <w:t>_REPORT_DURATION is present in the config</w:t>
      </w:r>
      <w:r w:rsidR="009F37D2">
        <w:rPr>
          <w:rFonts w:asciiTheme="minorHAnsi" w:hAnsiTheme="minorHAnsi" w:cstheme="minorHAnsi"/>
          <w:szCs w:val="22"/>
        </w:rPr>
        <w:t>uration</w:t>
      </w:r>
      <w:r w:rsidRPr="00CD1D1E">
        <w:rPr>
          <w:rFonts w:asciiTheme="minorHAnsi" w:hAnsiTheme="minorHAnsi" w:cstheme="minorHAnsi"/>
          <w:szCs w:val="22"/>
        </w:rPr>
        <w:t xml:space="preserve"> plan.</w:t>
      </w:r>
    </w:p>
    <w:p w14:paraId="4E944E9E" w14:textId="77777777" w:rsidR="006C0806" w:rsidRPr="00CD1D1E" w:rsidRDefault="00C17C4F" w:rsidP="00CD1D1E">
      <w:pPr>
        <w:spacing w:line="360" w:lineRule="auto"/>
        <w:rPr>
          <w:rFonts w:asciiTheme="minorHAnsi" w:hAnsiTheme="minorHAnsi" w:cstheme="minorHAnsi"/>
          <w:szCs w:val="22"/>
        </w:rPr>
      </w:pPr>
      <w:r>
        <w:rPr>
          <w:rFonts w:asciiTheme="minorHAnsi" w:hAnsiTheme="minorHAnsi" w:cstheme="minorHAnsi"/>
          <w:szCs w:val="22"/>
        </w:rPr>
        <w:t>For example</w:t>
      </w:r>
      <w:r w:rsidR="001A11D5">
        <w:rPr>
          <w:rFonts w:asciiTheme="minorHAnsi" w:hAnsiTheme="minorHAnsi" w:cstheme="minorHAnsi"/>
          <w:szCs w:val="22"/>
        </w:rPr>
        <w:t>,</w:t>
      </w:r>
      <w:r w:rsidR="006C0806" w:rsidRPr="00CD1D1E">
        <w:rPr>
          <w:rFonts w:asciiTheme="minorHAnsi" w:hAnsiTheme="minorHAnsi" w:cstheme="minorHAnsi"/>
          <w:szCs w:val="22"/>
        </w:rPr>
        <w:t xml:space="preserve"> set report duration to 10 minutes:</w:t>
      </w:r>
    </w:p>
    <w:p w14:paraId="4E944E9F" w14:textId="77777777" w:rsidR="006C0806" w:rsidRPr="00CD1D1E" w:rsidRDefault="006C0806" w:rsidP="00CD1D1E">
      <w:pPr>
        <w:spacing w:line="360" w:lineRule="auto"/>
        <w:rPr>
          <w:rFonts w:asciiTheme="minorHAnsi" w:hAnsiTheme="minorHAnsi" w:cstheme="minorHAnsi"/>
          <w:szCs w:val="22"/>
        </w:rPr>
      </w:pPr>
      <w:r w:rsidRPr="00CD1D1E">
        <w:rPr>
          <w:rFonts w:asciiTheme="minorHAnsi" w:hAnsiTheme="minorHAnsi" w:cstheme="minorHAnsi"/>
          <w:szCs w:val="22"/>
        </w:rPr>
        <w:tab/>
        <w:t>/mnt/dbx/cli -c “mib.set  KPI_REPORT_DURATION 10”</w:t>
      </w:r>
    </w:p>
    <w:p w14:paraId="4E944EA0" w14:textId="77777777" w:rsidR="006C0806" w:rsidRPr="00CD1D1E" w:rsidRDefault="006C0806" w:rsidP="0065789A">
      <w:pPr>
        <w:pStyle w:val="Heading2"/>
      </w:pPr>
      <w:bookmarkStart w:id="1015" w:name="_toc344"/>
      <w:bookmarkStart w:id="1016" w:name="_Toc387508089"/>
      <w:bookmarkEnd w:id="1015"/>
      <w:r w:rsidRPr="00CD1D1E">
        <w:lastRenderedPageBreak/>
        <w:t>Results</w:t>
      </w:r>
      <w:bookmarkEnd w:id="1016"/>
    </w:p>
    <w:p w14:paraId="4E944EA1" w14:textId="77777777" w:rsidR="006C0806" w:rsidRPr="00CD1D1E" w:rsidRDefault="006C0806" w:rsidP="00F51887">
      <w:pPr>
        <w:keepNext/>
        <w:spacing w:line="360" w:lineRule="auto"/>
        <w:rPr>
          <w:rFonts w:asciiTheme="minorHAnsi" w:hAnsiTheme="minorHAnsi" w:cstheme="minorHAnsi"/>
          <w:szCs w:val="22"/>
        </w:rPr>
      </w:pPr>
      <w:r w:rsidRPr="00CD1D1E">
        <w:rPr>
          <w:rFonts w:asciiTheme="minorHAnsi" w:hAnsiTheme="minorHAnsi" w:cstheme="minorHAnsi"/>
          <w:szCs w:val="22"/>
        </w:rPr>
        <w:t xml:space="preserve">The current KPI values </w:t>
      </w:r>
      <w:r w:rsidR="00C17C4F">
        <w:rPr>
          <w:rFonts w:asciiTheme="minorHAnsi" w:hAnsiTheme="minorHAnsi" w:cstheme="minorHAnsi"/>
          <w:szCs w:val="22"/>
        </w:rPr>
        <w:t>are</w:t>
      </w:r>
      <w:r w:rsidRPr="00CD1D1E">
        <w:rPr>
          <w:rFonts w:asciiTheme="minorHAnsi" w:hAnsiTheme="minorHAnsi" w:cstheme="minorHAnsi"/>
          <w:szCs w:val="22"/>
        </w:rPr>
        <w:t xml:space="preserve"> requested through the CLI command:</w:t>
      </w:r>
    </w:p>
    <w:p w14:paraId="4E944EA2" w14:textId="77777777" w:rsidR="006C0806" w:rsidRPr="00CD1D1E" w:rsidRDefault="006C0806" w:rsidP="00CD1D1E">
      <w:pPr>
        <w:spacing w:line="360" w:lineRule="auto"/>
        <w:rPr>
          <w:rFonts w:asciiTheme="minorHAnsi" w:hAnsiTheme="minorHAnsi" w:cstheme="minorHAnsi"/>
          <w:szCs w:val="22"/>
        </w:rPr>
      </w:pPr>
      <w:r w:rsidRPr="00CD1D1E">
        <w:rPr>
          <w:rFonts w:asciiTheme="minorHAnsi" w:hAnsiTheme="minorHAnsi" w:cstheme="minorHAnsi"/>
          <w:szCs w:val="22"/>
        </w:rPr>
        <w:tab/>
        <w:t>oam.pollkpis &lt;interval|total&gt;</w:t>
      </w:r>
    </w:p>
    <w:p w14:paraId="4E944EA3" w14:textId="77777777" w:rsidR="006C0806" w:rsidRPr="00CD1D1E" w:rsidRDefault="009F37D2" w:rsidP="00CD1D1E">
      <w:pPr>
        <w:spacing w:line="360" w:lineRule="auto"/>
        <w:ind w:left="1440"/>
        <w:rPr>
          <w:rFonts w:asciiTheme="minorHAnsi" w:hAnsiTheme="minorHAnsi" w:cstheme="minorHAnsi"/>
          <w:szCs w:val="22"/>
        </w:rPr>
      </w:pPr>
      <w:r>
        <w:rPr>
          <w:rFonts w:asciiTheme="minorHAnsi" w:hAnsiTheme="minorHAnsi" w:cstheme="minorHAnsi"/>
          <w:szCs w:val="22"/>
        </w:rPr>
        <w:t>'interval'</w:t>
      </w:r>
      <w:r w:rsidR="006C0806" w:rsidRPr="00CD1D1E">
        <w:rPr>
          <w:rFonts w:asciiTheme="minorHAnsi" w:hAnsiTheme="minorHAnsi" w:cstheme="minorHAnsi"/>
          <w:szCs w:val="22"/>
        </w:rPr>
        <w:t xml:space="preserve"> give</w:t>
      </w:r>
      <w:r>
        <w:rPr>
          <w:rFonts w:asciiTheme="minorHAnsi" w:hAnsiTheme="minorHAnsi" w:cstheme="minorHAnsi"/>
          <w:szCs w:val="22"/>
        </w:rPr>
        <w:t>s</w:t>
      </w:r>
      <w:r w:rsidR="006C0806" w:rsidRPr="00CD1D1E">
        <w:rPr>
          <w:rFonts w:asciiTheme="minorHAnsi" w:hAnsiTheme="minorHAnsi" w:cstheme="minorHAnsi"/>
          <w:szCs w:val="22"/>
        </w:rPr>
        <w:t xml:space="preserve"> the KPIs for th</w:t>
      </w:r>
      <w:r w:rsidR="005F7918">
        <w:rPr>
          <w:rFonts w:asciiTheme="minorHAnsi" w:hAnsiTheme="minorHAnsi" w:cstheme="minorHAnsi"/>
          <w:szCs w:val="22"/>
        </w:rPr>
        <w:t>e current collection period,</w:t>
      </w:r>
      <w:r w:rsidR="006C0806" w:rsidRPr="00CD1D1E">
        <w:rPr>
          <w:rFonts w:asciiTheme="minorHAnsi" w:hAnsiTheme="minorHAnsi" w:cstheme="minorHAnsi"/>
          <w:szCs w:val="22"/>
        </w:rPr>
        <w:t xml:space="preserve"> since they were reset at the end of the last collection period.</w:t>
      </w:r>
    </w:p>
    <w:p w14:paraId="4E944EA4" w14:textId="77777777" w:rsidR="006C0806" w:rsidRPr="00CD1D1E" w:rsidRDefault="005F7918" w:rsidP="00CD1D1E">
      <w:pPr>
        <w:spacing w:line="360" w:lineRule="auto"/>
        <w:ind w:left="1440"/>
        <w:rPr>
          <w:rFonts w:asciiTheme="minorHAnsi" w:hAnsiTheme="minorHAnsi" w:cstheme="minorHAnsi"/>
          <w:szCs w:val="22"/>
        </w:rPr>
      </w:pPr>
      <w:r>
        <w:rPr>
          <w:rFonts w:asciiTheme="minorHAnsi" w:hAnsiTheme="minorHAnsi" w:cstheme="minorHAnsi"/>
          <w:szCs w:val="22"/>
        </w:rPr>
        <w:t>'total'</w:t>
      </w:r>
      <w:r w:rsidR="006C0806" w:rsidRPr="00CD1D1E">
        <w:rPr>
          <w:rFonts w:asciiTheme="minorHAnsi" w:hAnsiTheme="minorHAnsi" w:cstheme="minorHAnsi"/>
          <w:szCs w:val="22"/>
        </w:rPr>
        <w:t xml:space="preserve"> give</w:t>
      </w:r>
      <w:r>
        <w:rPr>
          <w:rFonts w:asciiTheme="minorHAnsi" w:hAnsiTheme="minorHAnsi" w:cstheme="minorHAnsi"/>
          <w:szCs w:val="22"/>
        </w:rPr>
        <w:t>s</w:t>
      </w:r>
      <w:r w:rsidR="009F37D2">
        <w:rPr>
          <w:rFonts w:asciiTheme="minorHAnsi" w:hAnsiTheme="minorHAnsi" w:cstheme="minorHAnsi"/>
          <w:szCs w:val="22"/>
        </w:rPr>
        <w:t xml:space="preserve"> the total value</w:t>
      </w:r>
      <w:r w:rsidR="006C0806" w:rsidRPr="00CD1D1E">
        <w:rPr>
          <w:rFonts w:asciiTheme="minorHAnsi" w:hAnsiTheme="minorHAnsi" w:cstheme="minorHAnsi"/>
          <w:szCs w:val="22"/>
        </w:rPr>
        <w:t xml:space="preserve"> since power on.</w:t>
      </w:r>
    </w:p>
    <w:p w14:paraId="4E944EA5" w14:textId="77777777" w:rsidR="006C0806" w:rsidRPr="00CD1D1E" w:rsidRDefault="00C17C4F" w:rsidP="00CD1D1E">
      <w:pPr>
        <w:spacing w:line="360" w:lineRule="auto"/>
        <w:rPr>
          <w:rFonts w:asciiTheme="minorHAnsi" w:hAnsiTheme="minorHAnsi" w:cstheme="minorHAnsi"/>
          <w:szCs w:val="22"/>
        </w:rPr>
      </w:pPr>
      <w:r>
        <w:rPr>
          <w:rFonts w:asciiTheme="minorHAnsi" w:hAnsiTheme="minorHAnsi" w:cstheme="minorHAnsi"/>
          <w:szCs w:val="22"/>
        </w:rPr>
        <w:t xml:space="preserve">This </w:t>
      </w:r>
      <w:r w:rsidR="006C0806" w:rsidRPr="00CD1D1E">
        <w:rPr>
          <w:rFonts w:asciiTheme="minorHAnsi" w:hAnsiTheme="minorHAnsi" w:cstheme="minorHAnsi"/>
          <w:szCs w:val="22"/>
        </w:rPr>
        <w:t>trigger</w:t>
      </w:r>
      <w:r>
        <w:rPr>
          <w:rFonts w:asciiTheme="minorHAnsi" w:hAnsiTheme="minorHAnsi" w:cstheme="minorHAnsi"/>
          <w:szCs w:val="22"/>
        </w:rPr>
        <w:t>s</w:t>
      </w:r>
      <w:r w:rsidR="006C0806" w:rsidRPr="00CD1D1E">
        <w:rPr>
          <w:rFonts w:asciiTheme="minorHAnsi" w:hAnsiTheme="minorHAnsi" w:cstheme="minorHAnsi"/>
          <w:szCs w:val="22"/>
        </w:rPr>
        <w:t xml:space="preserve"> OAM to poll for all current KPI values without resetting them. Check the </w:t>
      </w:r>
      <w:r>
        <w:rPr>
          <w:rFonts w:asciiTheme="minorHAnsi" w:hAnsiTheme="minorHAnsi" w:cstheme="minorHAnsi"/>
          <w:szCs w:val="22"/>
        </w:rPr>
        <w:t>OAM</w:t>
      </w:r>
      <w:r w:rsidR="006C0806" w:rsidRPr="00CD1D1E">
        <w:rPr>
          <w:rFonts w:asciiTheme="minorHAnsi" w:hAnsiTheme="minorHAnsi" w:cstheme="minorHAnsi"/>
          <w:szCs w:val="22"/>
        </w:rPr>
        <w:t xml:space="preserve"> trace file for the results.</w:t>
      </w:r>
    </w:p>
    <w:p w14:paraId="4E944EA6" w14:textId="77777777" w:rsidR="006C0806" w:rsidRPr="001E4F3E" w:rsidRDefault="006C0806" w:rsidP="001E4F3E">
      <w:pPr>
        <w:pStyle w:val="NormalWeb"/>
        <w:spacing w:before="0" w:beforeAutospacing="0" w:after="0" w:afterAutospacing="0"/>
        <w:rPr>
          <w:rFonts w:asciiTheme="minorHAnsi" w:hAnsiTheme="minorHAnsi" w:cstheme="minorHAnsi"/>
          <w:sz w:val="22"/>
          <w:szCs w:val="22"/>
        </w:rPr>
      </w:pPr>
    </w:p>
    <w:p w14:paraId="4E944EA7" w14:textId="77777777" w:rsidR="001E4F3E" w:rsidRDefault="001E4F3E" w:rsidP="00BD5D14">
      <w:pPr>
        <w:pStyle w:val="NormalWeb"/>
        <w:spacing w:before="0" w:beforeAutospacing="0" w:after="0" w:afterAutospacing="0"/>
        <w:rPr>
          <w:rFonts w:asciiTheme="minorHAnsi" w:hAnsiTheme="minorHAnsi" w:cstheme="minorHAnsi"/>
          <w:sz w:val="22"/>
          <w:szCs w:val="22"/>
        </w:rPr>
      </w:pPr>
    </w:p>
    <w:p w14:paraId="4E944EA8" w14:textId="77777777" w:rsidR="00C23A5D" w:rsidRDefault="00C23A5D">
      <w:pPr>
        <w:spacing w:before="240"/>
        <w:ind w:left="360" w:hanging="360"/>
        <w:rPr>
          <w:rFonts w:asciiTheme="minorHAnsi" w:eastAsiaTheme="minorEastAsia" w:hAnsiTheme="minorHAnsi" w:cstheme="minorHAnsi"/>
          <w:szCs w:val="22"/>
        </w:rPr>
      </w:pPr>
      <w:r>
        <w:rPr>
          <w:rFonts w:asciiTheme="minorHAnsi" w:hAnsiTheme="minorHAnsi" w:cstheme="minorHAnsi"/>
          <w:szCs w:val="22"/>
        </w:rPr>
        <w:br w:type="page"/>
      </w:r>
    </w:p>
    <w:p w14:paraId="4E944EA9" w14:textId="77777777" w:rsidR="003164BA" w:rsidRDefault="00314C3C" w:rsidP="0065789A">
      <w:pPr>
        <w:pStyle w:val="Heading2"/>
      </w:pPr>
      <w:bookmarkStart w:id="1017" w:name="_Toc387508090"/>
      <w:r w:rsidRPr="00BF7BD4">
        <w:lastRenderedPageBreak/>
        <w:t xml:space="preserve">Stack Manager </w:t>
      </w:r>
      <w:r w:rsidR="00AF6D60" w:rsidRPr="00BF7BD4">
        <w:t>(SM)</w:t>
      </w:r>
      <w:bookmarkEnd w:id="1017"/>
    </w:p>
    <w:p w14:paraId="4E944EAA" w14:textId="77777777" w:rsidR="00B5521C" w:rsidRPr="00B5521C" w:rsidRDefault="00B5521C" w:rsidP="005E553C">
      <w:pPr>
        <w:spacing w:line="360" w:lineRule="auto"/>
        <w:jc w:val="both"/>
        <w:rPr>
          <w:rFonts w:asciiTheme="minorHAnsi" w:hAnsiTheme="minorHAnsi" w:cstheme="minorHAnsi"/>
        </w:rPr>
      </w:pPr>
      <w:r w:rsidRPr="00B5521C">
        <w:rPr>
          <w:rFonts w:asciiTheme="minorHAnsi" w:hAnsiTheme="minorHAnsi" w:cstheme="minorHAnsi"/>
        </w:rPr>
        <w:t>This module is responsible for configuring and managing all the protocol layers in the eNodeB Protocol Stack. This module’s responsibilities are summarized as follows:</w:t>
      </w:r>
    </w:p>
    <w:p w14:paraId="4E944EAB" w14:textId="77777777" w:rsidR="00B5521C" w:rsidRPr="00B5521C" w:rsidRDefault="00B5521C" w:rsidP="00064C42">
      <w:pPr>
        <w:pStyle w:val="ListParagraph"/>
        <w:numPr>
          <w:ilvl w:val="0"/>
          <w:numId w:val="18"/>
        </w:numPr>
        <w:spacing w:line="360" w:lineRule="auto"/>
        <w:jc w:val="both"/>
        <w:rPr>
          <w:rFonts w:asciiTheme="minorHAnsi" w:hAnsiTheme="minorHAnsi" w:cstheme="minorHAnsi"/>
          <w:szCs w:val="24"/>
        </w:rPr>
      </w:pPr>
      <w:r w:rsidRPr="00B5521C">
        <w:rPr>
          <w:rFonts w:asciiTheme="minorHAnsi" w:hAnsiTheme="minorHAnsi" w:cstheme="minorHAnsi"/>
          <w:szCs w:val="24"/>
        </w:rPr>
        <w:t xml:space="preserve">Configure all the Trillium layers in eNodeB </w:t>
      </w:r>
      <w:r w:rsidR="00A149AB">
        <w:rPr>
          <w:rFonts w:asciiTheme="minorHAnsi" w:hAnsiTheme="minorHAnsi" w:cstheme="minorHAnsi"/>
          <w:szCs w:val="24"/>
        </w:rPr>
        <w:t>s</w:t>
      </w:r>
      <w:r w:rsidRPr="00B5521C">
        <w:rPr>
          <w:rFonts w:asciiTheme="minorHAnsi" w:hAnsiTheme="minorHAnsi" w:cstheme="minorHAnsi"/>
          <w:szCs w:val="24"/>
        </w:rPr>
        <w:t>tack.</w:t>
      </w:r>
    </w:p>
    <w:p w14:paraId="4E944EAC" w14:textId="77777777" w:rsidR="00B5521C" w:rsidRPr="00B5521C" w:rsidRDefault="00B5521C" w:rsidP="00064C42">
      <w:pPr>
        <w:pStyle w:val="ListParagraph"/>
        <w:numPr>
          <w:ilvl w:val="0"/>
          <w:numId w:val="18"/>
        </w:numPr>
        <w:spacing w:line="360" w:lineRule="auto"/>
        <w:jc w:val="both"/>
        <w:rPr>
          <w:rFonts w:asciiTheme="minorHAnsi" w:hAnsiTheme="minorHAnsi" w:cstheme="minorHAnsi"/>
          <w:szCs w:val="24"/>
        </w:rPr>
      </w:pPr>
      <w:r w:rsidRPr="00B5521C">
        <w:rPr>
          <w:rFonts w:asciiTheme="minorHAnsi" w:hAnsiTheme="minorHAnsi" w:cstheme="minorHAnsi"/>
          <w:szCs w:val="24"/>
        </w:rPr>
        <w:t>Configure relevant upper and lower SAPs between individual layers.</w:t>
      </w:r>
    </w:p>
    <w:p w14:paraId="4E944EAD" w14:textId="77777777" w:rsidR="00B5521C" w:rsidRPr="00B5521C" w:rsidRDefault="00B5521C" w:rsidP="00064C42">
      <w:pPr>
        <w:pStyle w:val="ListParagraph"/>
        <w:numPr>
          <w:ilvl w:val="0"/>
          <w:numId w:val="18"/>
        </w:numPr>
        <w:spacing w:line="360" w:lineRule="auto"/>
        <w:jc w:val="both"/>
        <w:rPr>
          <w:rFonts w:asciiTheme="minorHAnsi" w:hAnsiTheme="minorHAnsi" w:cstheme="minorHAnsi"/>
          <w:szCs w:val="24"/>
        </w:rPr>
      </w:pPr>
      <w:r w:rsidRPr="00B5521C">
        <w:rPr>
          <w:rFonts w:asciiTheme="minorHAnsi" w:hAnsiTheme="minorHAnsi" w:cstheme="minorHAnsi"/>
          <w:szCs w:val="24"/>
        </w:rPr>
        <w:t>Trigger binding procedure across all layers.</w:t>
      </w:r>
    </w:p>
    <w:p w14:paraId="4E944EAE" w14:textId="77777777" w:rsidR="00B5521C" w:rsidRPr="00B5521C" w:rsidRDefault="00B5521C" w:rsidP="00064C42">
      <w:pPr>
        <w:pStyle w:val="ListParagraph"/>
        <w:numPr>
          <w:ilvl w:val="0"/>
          <w:numId w:val="18"/>
        </w:numPr>
        <w:spacing w:line="360" w:lineRule="auto"/>
        <w:jc w:val="both"/>
        <w:rPr>
          <w:rFonts w:asciiTheme="minorHAnsi" w:hAnsiTheme="minorHAnsi" w:cstheme="minorHAnsi"/>
          <w:szCs w:val="24"/>
        </w:rPr>
      </w:pPr>
      <w:r w:rsidRPr="00B5521C">
        <w:rPr>
          <w:rFonts w:asciiTheme="minorHAnsi" w:hAnsiTheme="minorHAnsi" w:cstheme="minorHAnsi"/>
          <w:szCs w:val="24"/>
        </w:rPr>
        <w:t>Enable debugs and alarms functionality.</w:t>
      </w:r>
    </w:p>
    <w:p w14:paraId="4E944EAF" w14:textId="77777777" w:rsidR="00B5521C" w:rsidRPr="00B5521C" w:rsidRDefault="00B5521C" w:rsidP="00064C42">
      <w:pPr>
        <w:pStyle w:val="ListParagraph"/>
        <w:numPr>
          <w:ilvl w:val="0"/>
          <w:numId w:val="18"/>
        </w:numPr>
        <w:spacing w:line="360" w:lineRule="auto"/>
        <w:jc w:val="both"/>
        <w:rPr>
          <w:rFonts w:asciiTheme="minorHAnsi" w:hAnsiTheme="minorHAnsi" w:cstheme="minorHAnsi"/>
          <w:szCs w:val="24"/>
        </w:rPr>
      </w:pPr>
      <w:r w:rsidRPr="00B5521C">
        <w:rPr>
          <w:rFonts w:asciiTheme="minorHAnsi" w:hAnsiTheme="minorHAnsi" w:cstheme="minorHAnsi"/>
          <w:szCs w:val="24"/>
        </w:rPr>
        <w:t>Trigger S1AP Setup Connection Procedure.</w:t>
      </w:r>
    </w:p>
    <w:p w14:paraId="4E944EB0" w14:textId="77777777" w:rsidR="00B5521C" w:rsidRPr="00B5521C" w:rsidRDefault="00B5521C" w:rsidP="00064C42">
      <w:pPr>
        <w:pStyle w:val="ListParagraph"/>
        <w:numPr>
          <w:ilvl w:val="0"/>
          <w:numId w:val="18"/>
        </w:numPr>
        <w:spacing w:line="360" w:lineRule="auto"/>
        <w:jc w:val="both"/>
        <w:rPr>
          <w:rFonts w:asciiTheme="minorHAnsi" w:hAnsiTheme="minorHAnsi" w:cstheme="minorHAnsi"/>
          <w:szCs w:val="24"/>
        </w:rPr>
      </w:pPr>
      <w:r w:rsidRPr="00B5521C">
        <w:rPr>
          <w:rFonts w:asciiTheme="minorHAnsi" w:hAnsiTheme="minorHAnsi" w:cstheme="minorHAnsi"/>
          <w:szCs w:val="24"/>
        </w:rPr>
        <w:t>Trigger Cell Setup Procedure.</w:t>
      </w:r>
    </w:p>
    <w:p w14:paraId="4E944EB1" w14:textId="77777777" w:rsidR="00B5521C" w:rsidRPr="00B5521C" w:rsidRDefault="00B5521C" w:rsidP="00064C42">
      <w:pPr>
        <w:pStyle w:val="ListParagraph"/>
        <w:numPr>
          <w:ilvl w:val="0"/>
          <w:numId w:val="18"/>
        </w:numPr>
        <w:spacing w:line="360" w:lineRule="auto"/>
        <w:jc w:val="both"/>
        <w:rPr>
          <w:rFonts w:asciiTheme="minorHAnsi" w:hAnsiTheme="minorHAnsi" w:cstheme="minorHAnsi"/>
          <w:szCs w:val="24"/>
        </w:rPr>
      </w:pPr>
      <w:r w:rsidRPr="00B5521C">
        <w:rPr>
          <w:rFonts w:asciiTheme="minorHAnsi" w:hAnsiTheme="minorHAnsi" w:cstheme="minorHAnsi"/>
          <w:szCs w:val="24"/>
        </w:rPr>
        <w:t xml:space="preserve">Triggers dynamic configuration depending on the OAM configuration update. </w:t>
      </w:r>
    </w:p>
    <w:p w14:paraId="4E944EB2" w14:textId="77777777" w:rsidR="00B5521C" w:rsidRDefault="00D15A73" w:rsidP="00B5521C">
      <w:r>
        <w:rPr>
          <w:noProof/>
        </w:rPr>
        <mc:AlternateContent>
          <mc:Choice Requires="wpg">
            <w:drawing>
              <wp:anchor distT="0" distB="0" distL="114300" distR="114300" simplePos="0" relativeHeight="251650560" behindDoc="0" locked="0" layoutInCell="1" allowOverlap="1" wp14:anchorId="4E94501D" wp14:editId="4E94501E">
                <wp:simplePos x="0" y="0"/>
                <wp:positionH relativeFrom="column">
                  <wp:posOffset>-19050</wp:posOffset>
                </wp:positionH>
                <wp:positionV relativeFrom="paragraph">
                  <wp:posOffset>102235</wp:posOffset>
                </wp:positionV>
                <wp:extent cx="6448425" cy="3810000"/>
                <wp:effectExtent l="114300" t="133350" r="161925" b="190500"/>
                <wp:wrapNone/>
                <wp:docPr id="1" name="Group 1"/>
                <wp:cNvGraphicFramePr/>
                <a:graphic xmlns:a="http://schemas.openxmlformats.org/drawingml/2006/main">
                  <a:graphicData uri="http://schemas.microsoft.com/office/word/2010/wordprocessingGroup">
                    <wpg:wgp>
                      <wpg:cNvGrpSpPr/>
                      <wpg:grpSpPr>
                        <a:xfrm>
                          <a:off x="0" y="0"/>
                          <a:ext cx="6448425" cy="3810000"/>
                          <a:chOff x="0" y="0"/>
                          <a:chExt cx="6448425" cy="3810000"/>
                        </a:xfrm>
                      </wpg:grpSpPr>
                      <wps:wsp>
                        <wps:cNvPr id="24" name="Rectangle 2507"/>
                        <wps:cNvSpPr>
                          <a:spLocks noChangeArrowheads="1"/>
                        </wps:cNvSpPr>
                        <wps:spPr bwMode="auto">
                          <a:xfrm>
                            <a:off x="0" y="0"/>
                            <a:ext cx="6448425" cy="381000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headEnd/>
                            <a:tailEnd/>
                          </a:ln>
                          <a:effectLst>
                            <a:glow rad="101600">
                              <a:srgbClr val="4F81BD">
                                <a:satMod val="175000"/>
                                <a:alpha val="40000"/>
                              </a:srgbClr>
                            </a:glow>
                            <a:outerShdw blurRad="40000" dist="20000" dir="5400000" rotWithShape="0">
                              <a:srgbClr val="000000">
                                <a:alpha val="38000"/>
                              </a:srgbClr>
                            </a:outerShdw>
                          </a:effectLst>
                          <a:scene3d>
                            <a:camera prst="orthographicFront"/>
                            <a:lightRig rig="threePt" dir="t"/>
                          </a:scene3d>
                          <a:sp3d>
                            <a:bevelT w="165100" prst="coolSlant"/>
                          </a:sp3d>
                        </wps:spPr>
                        <wps:txbx>
                          <w:txbxContent>
                            <w:tbl>
                              <w:tblPr>
                                <w:tblStyle w:val="TableGrid1"/>
                                <w:tblW w:w="0" w:type="auto"/>
                                <w:tblInd w:w="198" w:type="dxa"/>
                                <w:tblBorders>
                                  <w:top w:val="single" w:sz="8" w:space="0" w:color="000080"/>
                                  <w:left w:val="single" w:sz="8" w:space="0" w:color="000080"/>
                                  <w:bottom w:val="single" w:sz="8" w:space="0" w:color="000080"/>
                                  <w:right w:val="single" w:sz="8" w:space="0" w:color="000080"/>
                                  <w:insideH w:val="single" w:sz="6" w:space="0" w:color="000080"/>
                                  <w:insideV w:val="single" w:sz="6" w:space="0" w:color="000080"/>
                                </w:tblBorders>
                                <w:shd w:val="clear" w:color="auto" w:fill="B8CCE4" w:themeFill="accent1" w:themeFillTint="66"/>
                                <w:tblLayout w:type="fixed"/>
                                <w:tblLook w:val="04A0" w:firstRow="1" w:lastRow="0" w:firstColumn="1" w:lastColumn="0" w:noHBand="0" w:noVBand="1"/>
                              </w:tblPr>
                              <w:tblGrid>
                                <w:gridCol w:w="435"/>
                                <w:gridCol w:w="2002"/>
                                <w:gridCol w:w="348"/>
                                <w:gridCol w:w="6964"/>
                              </w:tblGrid>
                              <w:tr w:rsidR="00BE2497" w14:paraId="4E94503B" w14:textId="77777777" w:rsidTr="00D15A73">
                                <w:trPr>
                                  <w:cnfStyle w:val="100000000000" w:firstRow="1" w:lastRow="0" w:firstColumn="0" w:lastColumn="0" w:oddVBand="0" w:evenVBand="0" w:oddHBand="0" w:evenHBand="0" w:firstRowFirstColumn="0" w:firstRowLastColumn="0" w:lastRowFirstColumn="0" w:lastRowLastColumn="0"/>
                                  <w:cantSplit/>
                                  <w:trHeight w:val="880"/>
                                </w:trPr>
                                <w:tc>
                                  <w:tcPr>
                                    <w:tcW w:w="435" w:type="dxa"/>
                                    <w:shd w:val="clear" w:color="auto" w:fill="F2DBDB" w:themeFill="accent2" w:themeFillTint="33"/>
                                    <w:textDirection w:val="btLr"/>
                                  </w:tcPr>
                                  <w:p w14:paraId="4E945037" w14:textId="77777777" w:rsidR="00BE2497" w:rsidRDefault="00BE2497" w:rsidP="0078662D">
                                    <w:pPr>
                                      <w:ind w:left="113" w:right="113"/>
                                      <w:jc w:val="center"/>
                                    </w:pPr>
                                    <w:r>
                                      <w:t>MSM</w:t>
                                    </w:r>
                                  </w:p>
                                </w:tc>
                                <w:tc>
                                  <w:tcPr>
                                    <w:tcW w:w="2002" w:type="dxa"/>
                                    <w:shd w:val="clear" w:color="auto" w:fill="FFFFFF" w:themeFill="background1"/>
                                    <w:vAlign w:val="center"/>
                                  </w:tcPr>
                                  <w:p w14:paraId="4E945038" w14:textId="77777777" w:rsidR="00BE2497" w:rsidRDefault="00BE2497" w:rsidP="0078662D">
                                    <w:pPr>
                                      <w:jc w:val="center"/>
                                      <w:rPr>
                                        <w:b w:val="0"/>
                                      </w:rPr>
                                    </w:pPr>
                                    <w:r>
                                      <w:t>Stack Manager</w:t>
                                    </w:r>
                                  </w:p>
                                </w:tc>
                                <w:tc>
                                  <w:tcPr>
                                    <w:tcW w:w="348" w:type="dxa"/>
                                    <w:shd w:val="clear" w:color="auto" w:fill="F2DBDB" w:themeFill="accent2" w:themeFillTint="33"/>
                                    <w:textDirection w:val="btLr"/>
                                    <w:vAlign w:val="center"/>
                                  </w:tcPr>
                                  <w:p w14:paraId="4E945039" w14:textId="77777777" w:rsidR="00BE2497" w:rsidRPr="00202911" w:rsidRDefault="00BE2497" w:rsidP="0078662D">
                                    <w:pPr>
                                      <w:ind w:left="113" w:right="113"/>
                                      <w:rPr>
                                        <w:rFonts w:cs="Arial"/>
                                        <w:sz w:val="16"/>
                                        <w:szCs w:val="16"/>
                                      </w:rPr>
                                    </w:pPr>
                                    <w:r>
                                      <w:t xml:space="preserve"> </w:t>
                                    </w:r>
                                    <w:r w:rsidRPr="00177FF4">
                                      <w:t>LWR</w:t>
                                    </w:r>
                                  </w:p>
                                </w:tc>
                                <w:tc>
                                  <w:tcPr>
                                    <w:tcW w:w="6964" w:type="dxa"/>
                                    <w:shd w:val="clear" w:color="auto" w:fill="FFFFFF" w:themeFill="background1"/>
                                    <w:vAlign w:val="center"/>
                                  </w:tcPr>
                                  <w:p w14:paraId="4E94503A" w14:textId="77777777" w:rsidR="00BE2497" w:rsidRDefault="00BE2497" w:rsidP="0078662D">
                                    <w:pPr>
                                      <w:jc w:val="center"/>
                                    </w:pPr>
                                    <w:r>
                                      <w:t>eNodeB Application</w:t>
                                    </w:r>
                                  </w:p>
                                </w:tc>
                              </w:tr>
                            </w:tbl>
                            <w:p w14:paraId="4E94503C" w14:textId="77777777" w:rsidR="00BE2497" w:rsidRDefault="00BE2497" w:rsidP="009B3DC2"/>
                            <w:p w14:paraId="4E94503D" w14:textId="77777777" w:rsidR="00BE2497" w:rsidRDefault="00BE2497" w:rsidP="009B3DC2"/>
                            <w:p w14:paraId="4E94503E" w14:textId="77777777" w:rsidR="00BE2497" w:rsidRDefault="00BE2497" w:rsidP="009B3DC2"/>
                            <w:p w14:paraId="4E94503F" w14:textId="77777777" w:rsidR="00BE2497" w:rsidRDefault="00BE2497" w:rsidP="009B3DC2"/>
                            <w:p w14:paraId="4E945040" w14:textId="77777777" w:rsidR="00BE2497" w:rsidRDefault="00BE2497" w:rsidP="009B3DC2"/>
                            <w:p w14:paraId="4E945041" w14:textId="77777777" w:rsidR="00BE2497" w:rsidRDefault="00BE2497" w:rsidP="009B3DC2"/>
                          </w:txbxContent>
                        </wps:txbx>
                        <wps:bodyPr rot="0" vert="horz" wrap="square" lIns="91440" tIns="45720" rIns="91440" bIns="45720" anchor="t" anchorCtr="0" upright="1">
                          <a:noAutofit/>
                        </wps:bodyPr>
                      </wps:wsp>
                      <wps:wsp>
                        <wps:cNvPr id="25" name="Rectangle 2514"/>
                        <wps:cNvSpPr>
                          <a:spLocks noChangeArrowheads="1"/>
                        </wps:cNvSpPr>
                        <wps:spPr bwMode="auto">
                          <a:xfrm>
                            <a:off x="5495925" y="1247775"/>
                            <a:ext cx="739781" cy="383887"/>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headEnd/>
                            <a:tailEnd/>
                          </a:ln>
                          <a:effectLst>
                            <a:outerShdw blurRad="40000" dist="20000" dir="5400000" rotWithShape="0">
                              <a:srgbClr val="000000">
                                <a:alpha val="38000"/>
                              </a:srgbClr>
                            </a:outerShdw>
                          </a:effectLst>
                        </wps:spPr>
                        <wps:txbx>
                          <w:txbxContent>
                            <w:p w14:paraId="4E945042" w14:textId="77777777" w:rsidR="00BE2497" w:rsidRPr="00BE1867" w:rsidRDefault="00BE2497" w:rsidP="009B3DC2">
                              <w:pPr>
                                <w:rPr>
                                  <w:b/>
                                  <w:sz w:val="24"/>
                                </w:rPr>
                              </w:pPr>
                              <w:r w:rsidRPr="00BE1867">
                                <w:rPr>
                                  <w:b/>
                                  <w:sz w:val="24"/>
                                </w:rPr>
                                <w:t>eGTP</w:t>
                              </w:r>
                            </w:p>
                          </w:txbxContent>
                        </wps:txbx>
                        <wps:bodyPr rot="0" vert="horz" wrap="square" lIns="91440" tIns="45720" rIns="91440" bIns="45720" anchor="t" anchorCtr="0" upright="1">
                          <a:noAutofit/>
                        </wps:bodyPr>
                      </wps:wsp>
                      <wps:wsp>
                        <wps:cNvPr id="26" name="Rectangle 2508"/>
                        <wps:cNvSpPr>
                          <a:spLocks noChangeArrowheads="1"/>
                        </wps:cNvSpPr>
                        <wps:spPr bwMode="auto">
                          <a:xfrm>
                            <a:off x="1752600" y="2390775"/>
                            <a:ext cx="1230503" cy="393731"/>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headEnd/>
                            <a:tailEnd/>
                          </a:ln>
                          <a:effectLst>
                            <a:outerShdw blurRad="40000" dist="20000" dir="5400000" rotWithShape="0">
                              <a:srgbClr val="000000">
                                <a:alpha val="38000"/>
                              </a:srgbClr>
                            </a:outerShdw>
                          </a:effectLst>
                        </wps:spPr>
                        <wps:txbx>
                          <w:txbxContent>
                            <w:p w14:paraId="4E945043" w14:textId="77777777" w:rsidR="00BE2497" w:rsidRPr="00D15A73" w:rsidRDefault="00BE2497" w:rsidP="009B3DC2">
                              <w:pPr>
                                <w:rPr>
                                  <w:b/>
                                  <w:sz w:val="24"/>
                                  <w:szCs w:val="32"/>
                                </w:rPr>
                              </w:pPr>
                              <w:r w:rsidRPr="00D15A73">
                                <w:rPr>
                                  <w:b/>
                                  <w:sz w:val="24"/>
                                  <w:szCs w:val="32"/>
                                </w:rPr>
                                <w:t>PDCP/RLC</w:t>
                              </w:r>
                            </w:p>
                          </w:txbxContent>
                        </wps:txbx>
                        <wps:bodyPr rot="0" vert="horz" wrap="square" lIns="91440" tIns="45720" rIns="91440" bIns="45720" anchor="t" anchorCtr="0" upright="1">
                          <a:noAutofit/>
                        </wps:bodyPr>
                      </wps:wsp>
                      <wps:wsp>
                        <wps:cNvPr id="27" name="Rectangle 2509"/>
                        <wps:cNvSpPr>
                          <a:spLocks noChangeArrowheads="1"/>
                        </wps:cNvSpPr>
                        <wps:spPr bwMode="auto">
                          <a:xfrm>
                            <a:off x="1752600" y="2781300"/>
                            <a:ext cx="1599777" cy="393731"/>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headEnd/>
                            <a:tailEnd/>
                          </a:ln>
                          <a:effectLst>
                            <a:outerShdw blurRad="40000" dist="20000" dir="5400000" rotWithShape="0">
                              <a:srgbClr val="000000">
                                <a:alpha val="38000"/>
                              </a:srgbClr>
                            </a:outerShdw>
                          </a:effectLst>
                        </wps:spPr>
                        <wps:txbx>
                          <w:txbxContent>
                            <w:p w14:paraId="4E945044" w14:textId="77777777" w:rsidR="00BE2497" w:rsidRPr="00D15A73" w:rsidRDefault="00BE2497" w:rsidP="009B3DC2">
                              <w:pPr>
                                <w:rPr>
                                  <w:b/>
                                  <w:sz w:val="24"/>
                                  <w:szCs w:val="40"/>
                                </w:rPr>
                              </w:pPr>
                              <w:r w:rsidRPr="00D15A73">
                                <w:rPr>
                                  <w:b/>
                                  <w:sz w:val="24"/>
                                  <w:szCs w:val="40"/>
                                </w:rPr>
                                <w:t>MAC</w:t>
                              </w:r>
                            </w:p>
                          </w:txbxContent>
                        </wps:txbx>
                        <wps:bodyPr rot="0" vert="horz" wrap="square" lIns="91440" tIns="45720" rIns="91440" bIns="45720" anchor="t" anchorCtr="0" upright="1">
                          <a:noAutofit/>
                        </wps:bodyPr>
                      </wps:wsp>
                      <wps:wsp>
                        <wps:cNvPr id="28" name="Rectangle 2513"/>
                        <wps:cNvSpPr>
                          <a:spLocks noChangeArrowheads="1"/>
                        </wps:cNvSpPr>
                        <wps:spPr bwMode="auto">
                          <a:xfrm>
                            <a:off x="1752600" y="2028825"/>
                            <a:ext cx="786017" cy="354358"/>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headEnd/>
                            <a:tailEnd/>
                          </a:ln>
                          <a:effectLst>
                            <a:outerShdw blurRad="40000" dist="20000" dir="5400000" rotWithShape="0">
                              <a:srgbClr val="000000">
                                <a:alpha val="38000"/>
                              </a:srgbClr>
                            </a:outerShdw>
                          </a:effectLst>
                        </wps:spPr>
                        <wps:txbx>
                          <w:txbxContent>
                            <w:p w14:paraId="4E945045" w14:textId="77777777" w:rsidR="00BE2497" w:rsidRPr="00D15A73" w:rsidRDefault="00BE2497" w:rsidP="009B3DC2">
                              <w:pPr>
                                <w:rPr>
                                  <w:b/>
                                  <w:sz w:val="24"/>
                                  <w:szCs w:val="40"/>
                                </w:rPr>
                              </w:pPr>
                              <w:r w:rsidRPr="00D15A73">
                                <w:rPr>
                                  <w:b/>
                                  <w:sz w:val="24"/>
                                  <w:szCs w:val="40"/>
                                </w:rPr>
                                <w:t>RRC</w:t>
                              </w:r>
                            </w:p>
                          </w:txbxContent>
                        </wps:txbx>
                        <wps:bodyPr rot="0" vert="horz" wrap="square" lIns="91440" tIns="45720" rIns="91440" bIns="45720" anchor="t" anchorCtr="0" upright="1">
                          <a:noAutofit/>
                        </wps:bodyPr>
                      </wps:wsp>
                      <wps:wsp>
                        <wps:cNvPr id="29" name="Rectangle 2515"/>
                        <wps:cNvSpPr>
                          <a:spLocks noChangeArrowheads="1"/>
                        </wps:cNvSpPr>
                        <wps:spPr bwMode="auto">
                          <a:xfrm>
                            <a:off x="4276725" y="2914650"/>
                            <a:ext cx="1960420" cy="679185"/>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headEnd/>
                            <a:tailEnd/>
                          </a:ln>
                          <a:effectLst>
                            <a:outerShdw blurRad="40000" dist="20000" dir="5400000" rotWithShape="0">
                              <a:srgbClr val="000000">
                                <a:alpha val="38000"/>
                              </a:srgbClr>
                            </a:outerShdw>
                          </a:effectLst>
                        </wps:spPr>
                        <wps:txbx>
                          <w:txbxContent>
                            <w:p w14:paraId="4E945046" w14:textId="77777777" w:rsidR="00BE2497" w:rsidRPr="00D15A73" w:rsidRDefault="00BE2497" w:rsidP="00D15A73">
                              <w:pPr>
                                <w:jc w:val="center"/>
                                <w:rPr>
                                  <w:b/>
                                  <w:sz w:val="24"/>
                                  <w:szCs w:val="40"/>
                                </w:rPr>
                              </w:pPr>
                              <w:r w:rsidRPr="00D15A73">
                                <w:rPr>
                                  <w:b/>
                                  <w:sz w:val="24"/>
                                  <w:szCs w:val="40"/>
                                </w:rPr>
                                <w:t>TUCL</w:t>
                              </w:r>
                            </w:p>
                          </w:txbxContent>
                        </wps:txbx>
                        <wps:bodyPr rot="0" vert="horz" wrap="square" lIns="91440" tIns="45720" rIns="91440" bIns="45720" anchor="t" anchorCtr="0" upright="1">
                          <a:noAutofit/>
                        </wps:bodyPr>
                      </wps:wsp>
                      <wps:wsp>
                        <wps:cNvPr id="30" name="Rectangle 2516"/>
                        <wps:cNvSpPr>
                          <a:spLocks noChangeArrowheads="1"/>
                        </wps:cNvSpPr>
                        <wps:spPr bwMode="auto">
                          <a:xfrm>
                            <a:off x="4276725" y="2514600"/>
                            <a:ext cx="1516551" cy="403574"/>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headEnd/>
                            <a:tailEnd/>
                          </a:ln>
                          <a:effectLst>
                            <a:outerShdw blurRad="40000" dist="20000" dir="5400000" rotWithShape="0">
                              <a:srgbClr val="000000">
                                <a:alpha val="38000"/>
                              </a:srgbClr>
                            </a:outerShdw>
                          </a:effectLst>
                        </wps:spPr>
                        <wps:txbx>
                          <w:txbxContent>
                            <w:p w14:paraId="4E945047" w14:textId="77777777" w:rsidR="00BE2497" w:rsidRPr="00D15A73" w:rsidRDefault="00BE2497" w:rsidP="009B3DC2">
                              <w:pPr>
                                <w:jc w:val="center"/>
                                <w:rPr>
                                  <w:b/>
                                  <w:sz w:val="24"/>
                                  <w:szCs w:val="40"/>
                                </w:rPr>
                              </w:pPr>
                              <w:r w:rsidRPr="00D15A73">
                                <w:rPr>
                                  <w:b/>
                                  <w:sz w:val="24"/>
                                  <w:szCs w:val="40"/>
                                </w:rPr>
                                <w:t>SCTP</w:t>
                              </w:r>
                            </w:p>
                          </w:txbxContent>
                        </wps:txbx>
                        <wps:bodyPr rot="0" vert="horz" wrap="square" lIns="91440" tIns="45720" rIns="91440" bIns="45720" anchor="t" anchorCtr="0" upright="1">
                          <a:noAutofit/>
                        </wps:bodyPr>
                      </wps:wsp>
                      <wps:wsp>
                        <wps:cNvPr id="31" name="Rectangle 2517"/>
                        <wps:cNvSpPr>
                          <a:spLocks noChangeArrowheads="1"/>
                        </wps:cNvSpPr>
                        <wps:spPr bwMode="auto">
                          <a:xfrm>
                            <a:off x="4276725" y="2124075"/>
                            <a:ext cx="758276" cy="393731"/>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headEnd/>
                            <a:tailEnd/>
                          </a:ln>
                          <a:effectLst>
                            <a:outerShdw blurRad="40000" dist="20000" dir="5400000" rotWithShape="0">
                              <a:srgbClr val="000000">
                                <a:alpha val="38000"/>
                              </a:srgbClr>
                            </a:outerShdw>
                          </a:effectLst>
                        </wps:spPr>
                        <wps:txbx>
                          <w:txbxContent>
                            <w:p w14:paraId="4E945048" w14:textId="77777777" w:rsidR="00BE2497" w:rsidRPr="00D15A73" w:rsidRDefault="00BE2497" w:rsidP="009B3DC2">
                              <w:pPr>
                                <w:rPr>
                                  <w:b/>
                                  <w:sz w:val="24"/>
                                  <w:szCs w:val="40"/>
                                </w:rPr>
                              </w:pPr>
                              <w:r w:rsidRPr="00D15A73">
                                <w:rPr>
                                  <w:b/>
                                  <w:sz w:val="24"/>
                                  <w:szCs w:val="40"/>
                                </w:rPr>
                                <w:t>S1AP</w:t>
                              </w:r>
                            </w:p>
                          </w:txbxContent>
                        </wps:txbx>
                        <wps:bodyPr rot="0" vert="horz" wrap="square" lIns="91440" tIns="45720" rIns="91440" bIns="45720" anchor="t" anchorCtr="0" upright="1">
                          <a:noAutofit/>
                        </wps:bodyPr>
                      </wps:wsp>
                      <wps:wsp>
                        <wps:cNvPr id="2689" name="Rectangle 2518"/>
                        <wps:cNvSpPr>
                          <a:spLocks noChangeArrowheads="1"/>
                        </wps:cNvSpPr>
                        <wps:spPr bwMode="auto">
                          <a:xfrm>
                            <a:off x="1752600" y="3171825"/>
                            <a:ext cx="1978914" cy="42326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headEnd/>
                            <a:tailEnd/>
                          </a:ln>
                          <a:effectLst>
                            <a:outerShdw blurRad="40000" dist="20000" dir="5400000" rotWithShape="0">
                              <a:srgbClr val="000000">
                                <a:alpha val="38000"/>
                              </a:srgbClr>
                            </a:outerShdw>
                          </a:effectLst>
                        </wps:spPr>
                        <wps:txbx>
                          <w:txbxContent>
                            <w:p w14:paraId="4E945049" w14:textId="77777777" w:rsidR="00BE2497" w:rsidRPr="00D15A73" w:rsidRDefault="00BE2497" w:rsidP="009B3DC2">
                              <w:pPr>
                                <w:rPr>
                                  <w:b/>
                                  <w:sz w:val="24"/>
                                  <w:szCs w:val="40"/>
                                </w:rPr>
                              </w:pPr>
                              <w:r w:rsidRPr="00D15A73">
                                <w:rPr>
                                  <w:b/>
                                  <w:sz w:val="24"/>
                                  <w:szCs w:val="40"/>
                                </w:rPr>
                                <w:t>PHY</w:t>
                              </w:r>
                            </w:p>
                          </w:txbxContent>
                        </wps:txbx>
                        <wps:bodyPr rot="0" vert="horz" wrap="square" lIns="91440" tIns="45720" rIns="91440" bIns="45720" anchor="t" anchorCtr="0" upright="1">
                          <a:noAutofit/>
                        </wps:bodyPr>
                      </wps:wsp>
                      <wps:wsp>
                        <wps:cNvPr id="2690" name="Rectangle 2519"/>
                        <wps:cNvSpPr>
                          <a:spLocks noChangeArrowheads="1"/>
                        </wps:cNvSpPr>
                        <wps:spPr bwMode="auto">
                          <a:xfrm>
                            <a:off x="5038725" y="2124075"/>
                            <a:ext cx="758276" cy="393731"/>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headEnd/>
                            <a:tailEnd/>
                          </a:ln>
                          <a:effectLst>
                            <a:outerShdw blurRad="40000" dist="20000" dir="5400000" rotWithShape="0">
                              <a:srgbClr val="000000">
                                <a:alpha val="38000"/>
                              </a:srgbClr>
                            </a:outerShdw>
                          </a:effectLst>
                        </wps:spPr>
                        <wps:txbx>
                          <w:txbxContent>
                            <w:p w14:paraId="4E94504A" w14:textId="77777777" w:rsidR="00BE2497" w:rsidRPr="00D15A73" w:rsidRDefault="00BE2497" w:rsidP="009B3DC2">
                              <w:pPr>
                                <w:rPr>
                                  <w:b/>
                                  <w:sz w:val="24"/>
                                  <w:szCs w:val="40"/>
                                </w:rPr>
                              </w:pPr>
                              <w:r w:rsidRPr="00D15A73">
                                <w:rPr>
                                  <w:b/>
                                  <w:sz w:val="24"/>
                                  <w:szCs w:val="40"/>
                                </w:rPr>
                                <w:t>X2AP</w:t>
                              </w:r>
                            </w:p>
                          </w:txbxContent>
                        </wps:txbx>
                        <wps:bodyPr rot="0" vert="horz" wrap="square" lIns="91440" tIns="45720" rIns="91440" bIns="45720" anchor="t" anchorCtr="0" upright="1">
                          <a:noAutofit/>
                        </wps:bodyPr>
                      </wps:wsp>
                      <wps:wsp>
                        <wps:cNvPr id="2728" name="AutoShape 2520"/>
                        <wps:cNvCnPr>
                          <a:cxnSpLocks noChangeShapeType="1"/>
                        </wps:cNvCnPr>
                        <wps:spPr bwMode="auto">
                          <a:xfrm>
                            <a:off x="2133600" y="704850"/>
                            <a:ext cx="0" cy="1327528"/>
                          </a:xfrm>
                          <a:prstGeom prst="straightConnector1">
                            <a:avLst/>
                          </a:prstGeom>
                          <a:noFill/>
                          <a:ln w="25400" cap="flat" cmpd="sng" algn="ctr">
                            <a:solidFill>
                              <a:sysClr val="windowText" lastClr="000000"/>
                            </a:solidFill>
                            <a:prstDash val="solid"/>
                            <a:headEnd type="triangle" w="med" len="med"/>
                            <a:tailEnd type="triangle" w="med" len="med"/>
                          </a:ln>
                          <a:effectLst>
                            <a:outerShdw blurRad="40000" dist="20000" dir="5400000" rotWithShape="0">
                              <a:srgbClr val="000000">
                                <a:alpha val="38000"/>
                              </a:srgbClr>
                            </a:outerShdw>
                          </a:effectLst>
                          <a:scene3d>
                            <a:camera prst="orthographicFront"/>
                            <a:lightRig rig="threePt" dir="t"/>
                          </a:scene3d>
                          <a:sp3d>
                            <a:bevelT/>
                          </a:sp3d>
                          <a:extLst/>
                        </wps:spPr>
                        <wps:bodyPr/>
                      </wps:wsp>
                      <wps:wsp>
                        <wps:cNvPr id="2744" name="AutoShape 2521"/>
                        <wps:cNvCnPr>
                          <a:cxnSpLocks noChangeShapeType="1"/>
                        </wps:cNvCnPr>
                        <wps:spPr bwMode="auto">
                          <a:xfrm>
                            <a:off x="2743200" y="704850"/>
                            <a:ext cx="616" cy="1683855"/>
                          </a:xfrm>
                          <a:prstGeom prst="straightConnector1">
                            <a:avLst/>
                          </a:prstGeom>
                          <a:noFill/>
                          <a:ln w="25400" cap="flat" cmpd="sng" algn="ctr">
                            <a:solidFill>
                              <a:sysClr val="windowText" lastClr="000000"/>
                            </a:solidFill>
                            <a:prstDash val="solid"/>
                            <a:headEnd type="triangle" w="med" len="med"/>
                            <a:tailEnd type="triangle" w="med" len="med"/>
                          </a:ln>
                          <a:effectLst>
                            <a:outerShdw blurRad="40000" dist="20000" dir="5400000" rotWithShape="0">
                              <a:srgbClr val="000000">
                                <a:alpha val="38000"/>
                              </a:srgbClr>
                            </a:outerShdw>
                          </a:effectLst>
                          <a:scene3d>
                            <a:camera prst="orthographicFront"/>
                            <a:lightRig rig="threePt" dir="t"/>
                          </a:scene3d>
                          <a:sp3d>
                            <a:bevelT/>
                          </a:sp3d>
                          <a:extLst/>
                        </wps:spPr>
                        <wps:bodyPr/>
                      </wps:wsp>
                      <wps:wsp>
                        <wps:cNvPr id="2745" name="AutoShape 2522"/>
                        <wps:cNvCnPr>
                          <a:cxnSpLocks noChangeShapeType="1"/>
                        </wps:cNvCnPr>
                        <wps:spPr bwMode="auto">
                          <a:xfrm>
                            <a:off x="3143250" y="704850"/>
                            <a:ext cx="616" cy="2077585"/>
                          </a:xfrm>
                          <a:prstGeom prst="straightConnector1">
                            <a:avLst/>
                          </a:prstGeom>
                          <a:noFill/>
                          <a:ln w="25400" cap="flat" cmpd="sng" algn="ctr">
                            <a:solidFill>
                              <a:sysClr val="windowText" lastClr="000000"/>
                            </a:solidFill>
                            <a:prstDash val="solid"/>
                            <a:headEnd type="triangle" w="med" len="med"/>
                            <a:tailEnd type="triangle" w="med" len="med"/>
                          </a:ln>
                          <a:effectLst>
                            <a:outerShdw blurRad="40000" dist="20000" dir="5400000" rotWithShape="0">
                              <a:srgbClr val="000000">
                                <a:alpha val="38000"/>
                              </a:srgbClr>
                            </a:outerShdw>
                          </a:effectLst>
                          <a:scene3d>
                            <a:camera prst="orthographicFront"/>
                            <a:lightRig rig="threePt" dir="t"/>
                          </a:scene3d>
                          <a:sp3d>
                            <a:bevelT/>
                          </a:sp3d>
                          <a:extLst/>
                        </wps:spPr>
                        <wps:bodyPr/>
                      </wps:wsp>
                      <wps:wsp>
                        <wps:cNvPr id="2748" name="AutoShape 2523"/>
                        <wps:cNvCnPr>
                          <a:cxnSpLocks noChangeShapeType="1"/>
                        </wps:cNvCnPr>
                        <wps:spPr bwMode="auto">
                          <a:xfrm>
                            <a:off x="3581400" y="704850"/>
                            <a:ext cx="616" cy="2482919"/>
                          </a:xfrm>
                          <a:prstGeom prst="straightConnector1">
                            <a:avLst/>
                          </a:prstGeom>
                          <a:noFill/>
                          <a:ln w="25400" cap="flat" cmpd="sng" algn="ctr">
                            <a:solidFill>
                              <a:sysClr val="windowText" lastClr="000000"/>
                            </a:solidFill>
                            <a:prstDash val="solid"/>
                            <a:headEnd type="triangle" w="med" len="med"/>
                            <a:tailEnd type="triangle" w="med" len="med"/>
                          </a:ln>
                          <a:effectLst>
                            <a:outerShdw blurRad="40000" dist="20000" dir="5400000" rotWithShape="0">
                              <a:srgbClr val="000000">
                                <a:alpha val="38000"/>
                              </a:srgbClr>
                            </a:outerShdw>
                          </a:effectLst>
                          <a:scene3d>
                            <a:camera prst="orthographicFront"/>
                            <a:lightRig rig="threePt" dir="t"/>
                          </a:scene3d>
                          <a:sp3d>
                            <a:bevelT/>
                          </a:sp3d>
                          <a:extLst/>
                        </wps:spPr>
                        <wps:bodyPr/>
                      </wps:wsp>
                      <wps:wsp>
                        <wps:cNvPr id="2750" name="AutoShape 2524"/>
                        <wps:cNvCnPr>
                          <a:cxnSpLocks noChangeShapeType="1"/>
                        </wps:cNvCnPr>
                        <wps:spPr bwMode="auto">
                          <a:xfrm>
                            <a:off x="6038850" y="1647825"/>
                            <a:ext cx="616" cy="1269781"/>
                          </a:xfrm>
                          <a:prstGeom prst="straightConnector1">
                            <a:avLst/>
                          </a:prstGeom>
                          <a:noFill/>
                          <a:ln w="25400" cap="flat" cmpd="sng" algn="ctr">
                            <a:solidFill>
                              <a:sysClr val="windowText" lastClr="000000"/>
                            </a:solidFill>
                            <a:prstDash val="solid"/>
                            <a:headEnd type="triangle" w="med" len="med"/>
                            <a:tailEnd type="triangle" w="med" len="med"/>
                          </a:ln>
                          <a:effectLst>
                            <a:outerShdw blurRad="40000" dist="20000" dir="5400000" rotWithShape="0">
                              <a:srgbClr val="000000">
                                <a:alpha val="38000"/>
                              </a:srgbClr>
                            </a:outerShdw>
                          </a:effectLst>
                          <a:scene3d>
                            <a:camera prst="orthographicFront"/>
                            <a:lightRig rig="threePt" dir="t"/>
                          </a:scene3d>
                          <a:sp3d>
                            <a:bevelT/>
                          </a:sp3d>
                          <a:extLst/>
                        </wps:spPr>
                        <wps:bodyPr/>
                      </wps:wsp>
                      <wps:wsp>
                        <wps:cNvPr id="2751" name="AutoShape 2526"/>
                        <wps:cNvCnPr>
                          <a:cxnSpLocks noChangeShapeType="1"/>
                        </wps:cNvCnPr>
                        <wps:spPr bwMode="auto">
                          <a:xfrm>
                            <a:off x="5867400" y="704850"/>
                            <a:ext cx="5548" cy="530224"/>
                          </a:xfrm>
                          <a:prstGeom prst="straightConnector1">
                            <a:avLst/>
                          </a:prstGeom>
                          <a:noFill/>
                          <a:ln w="25400" cap="flat" cmpd="sng" algn="ctr">
                            <a:solidFill>
                              <a:sysClr val="windowText" lastClr="000000"/>
                            </a:solidFill>
                            <a:prstDash val="solid"/>
                            <a:headEnd type="triangle" w="med" len="med"/>
                            <a:tailEnd type="triangle" w="med" len="med"/>
                          </a:ln>
                          <a:effectLst>
                            <a:outerShdw blurRad="40000" dist="20000" dir="5400000" rotWithShape="0">
                              <a:srgbClr val="000000">
                                <a:alpha val="38000"/>
                              </a:srgbClr>
                            </a:outerShdw>
                          </a:effectLst>
                          <a:scene3d>
                            <a:camera prst="orthographicFront"/>
                            <a:lightRig rig="threePt" dir="t"/>
                          </a:scene3d>
                          <a:sp3d>
                            <a:bevelT/>
                          </a:sp3d>
                          <a:extLst/>
                        </wps:spPr>
                        <wps:bodyPr/>
                      </wps:wsp>
                      <wps:wsp>
                        <wps:cNvPr id="2656" name="AutoShape 2527"/>
                        <wps:cNvCnPr>
                          <a:cxnSpLocks noChangeShapeType="1"/>
                        </wps:cNvCnPr>
                        <wps:spPr bwMode="auto">
                          <a:xfrm>
                            <a:off x="5191125" y="704850"/>
                            <a:ext cx="0" cy="1427930"/>
                          </a:xfrm>
                          <a:prstGeom prst="straightConnector1">
                            <a:avLst/>
                          </a:prstGeom>
                          <a:noFill/>
                          <a:ln w="25400" cap="flat" cmpd="sng" algn="ctr">
                            <a:solidFill>
                              <a:sysClr val="windowText" lastClr="000000"/>
                            </a:solidFill>
                            <a:prstDash val="solid"/>
                            <a:headEnd type="triangle" w="med" len="med"/>
                            <a:tailEnd type="triangle" w="med" len="med"/>
                          </a:ln>
                          <a:effectLst>
                            <a:outerShdw blurRad="40000" dist="20000" dir="5400000" rotWithShape="0">
                              <a:srgbClr val="000000">
                                <a:alpha val="38000"/>
                              </a:srgbClr>
                            </a:outerShdw>
                          </a:effectLst>
                          <a:scene3d>
                            <a:camera prst="orthographicFront"/>
                            <a:lightRig rig="threePt" dir="t"/>
                          </a:scene3d>
                          <a:sp3d>
                            <a:bevelT/>
                          </a:sp3d>
                          <a:extLst/>
                        </wps:spPr>
                        <wps:bodyPr/>
                      </wps:wsp>
                      <wps:wsp>
                        <wps:cNvPr id="2657" name="Rectangle 2559"/>
                        <wps:cNvSpPr>
                          <a:spLocks noChangeArrowheads="1"/>
                        </wps:cNvSpPr>
                        <wps:spPr bwMode="auto">
                          <a:xfrm>
                            <a:off x="1657350" y="981075"/>
                            <a:ext cx="546100" cy="264795"/>
                          </a:xfrm>
                          <a:prstGeom prst="rect">
                            <a:avLst/>
                          </a:prstGeom>
                          <a:solidFill>
                            <a:srgbClr val="FFFFFF">
                              <a:alpha val="0"/>
                            </a:srgbClr>
                          </a:solidFill>
                          <a:ln w="9525">
                            <a:noFill/>
                            <a:miter lim="800000"/>
                            <a:headEnd/>
                            <a:tailEnd/>
                          </a:ln>
                        </wps:spPr>
                        <wps:txbx>
                          <w:txbxContent>
                            <w:p w14:paraId="4E94504B" w14:textId="77777777" w:rsidR="00BE2497" w:rsidRPr="000A4BEE" w:rsidRDefault="00BE2497" w:rsidP="009B3DC2">
                              <w:pPr>
                                <w:jc w:val="right"/>
                                <w:rPr>
                                  <w:b/>
                                  <w:sz w:val="20"/>
                                  <w:szCs w:val="18"/>
                                </w:rPr>
                              </w:pPr>
                              <w:r w:rsidRPr="000A4BEE">
                                <w:rPr>
                                  <w:b/>
                                  <w:sz w:val="20"/>
                                  <w:szCs w:val="18"/>
                                </w:rPr>
                                <w:t>NHU</w:t>
                              </w:r>
                            </w:p>
                          </w:txbxContent>
                        </wps:txbx>
                        <wps:bodyPr rot="0" vert="horz" wrap="square" lIns="91440" tIns="45720" rIns="91440" bIns="45720" anchor="t" anchorCtr="0" upright="1">
                          <a:noAutofit/>
                        </wps:bodyPr>
                      </wps:wsp>
                      <wps:wsp>
                        <wps:cNvPr id="2658" name="Rectangle 2560"/>
                        <wps:cNvSpPr>
                          <a:spLocks noChangeArrowheads="1"/>
                        </wps:cNvSpPr>
                        <wps:spPr bwMode="auto">
                          <a:xfrm>
                            <a:off x="2352675" y="981075"/>
                            <a:ext cx="443869" cy="265112"/>
                          </a:xfrm>
                          <a:prstGeom prst="rect">
                            <a:avLst/>
                          </a:prstGeom>
                          <a:solidFill>
                            <a:srgbClr val="FFFFFF">
                              <a:alpha val="0"/>
                            </a:srgbClr>
                          </a:solidFill>
                          <a:ln w="9525">
                            <a:noFill/>
                            <a:miter lim="800000"/>
                            <a:headEnd/>
                            <a:tailEnd/>
                          </a:ln>
                        </wps:spPr>
                        <wps:txbx>
                          <w:txbxContent>
                            <w:p w14:paraId="4E94504C" w14:textId="77777777" w:rsidR="00BE2497" w:rsidRPr="000A4BEE" w:rsidRDefault="00BE2497" w:rsidP="009B3DC2">
                              <w:pPr>
                                <w:jc w:val="right"/>
                                <w:rPr>
                                  <w:b/>
                                  <w:sz w:val="20"/>
                                  <w:szCs w:val="18"/>
                                </w:rPr>
                              </w:pPr>
                              <w:r w:rsidRPr="000A4BEE">
                                <w:rPr>
                                  <w:b/>
                                  <w:sz w:val="20"/>
                                  <w:szCs w:val="18"/>
                                </w:rPr>
                                <w:t>PJU</w:t>
                              </w:r>
                            </w:p>
                          </w:txbxContent>
                        </wps:txbx>
                        <wps:bodyPr rot="0" vert="horz" wrap="square" lIns="91440" tIns="45720" rIns="91440" bIns="45720" anchor="t" anchorCtr="0" upright="1">
                          <a:noAutofit/>
                        </wps:bodyPr>
                      </wps:wsp>
                      <wps:wsp>
                        <wps:cNvPr id="2659" name="Rectangle 2561"/>
                        <wps:cNvSpPr>
                          <a:spLocks noChangeArrowheads="1"/>
                        </wps:cNvSpPr>
                        <wps:spPr bwMode="auto">
                          <a:xfrm>
                            <a:off x="2743200" y="981075"/>
                            <a:ext cx="475615" cy="264795"/>
                          </a:xfrm>
                          <a:prstGeom prst="rect">
                            <a:avLst/>
                          </a:prstGeom>
                          <a:solidFill>
                            <a:srgbClr val="FFFFFF">
                              <a:alpha val="0"/>
                            </a:srgbClr>
                          </a:solidFill>
                          <a:ln w="9525">
                            <a:noFill/>
                            <a:miter lim="800000"/>
                            <a:headEnd/>
                            <a:tailEnd/>
                          </a:ln>
                        </wps:spPr>
                        <wps:txbx>
                          <w:txbxContent>
                            <w:p w14:paraId="4E94504D" w14:textId="77777777" w:rsidR="00BE2497" w:rsidRPr="000A4BEE" w:rsidRDefault="00BE2497" w:rsidP="009B3DC2">
                              <w:pPr>
                                <w:jc w:val="right"/>
                                <w:rPr>
                                  <w:b/>
                                  <w:sz w:val="20"/>
                                  <w:szCs w:val="18"/>
                                </w:rPr>
                              </w:pPr>
                              <w:r w:rsidRPr="000A4BEE">
                                <w:rPr>
                                  <w:b/>
                                  <w:sz w:val="20"/>
                                  <w:szCs w:val="18"/>
                                </w:rPr>
                                <w:t>RGR</w:t>
                              </w:r>
                            </w:p>
                          </w:txbxContent>
                        </wps:txbx>
                        <wps:bodyPr rot="0" vert="horz" wrap="square" lIns="91440" tIns="45720" rIns="91440" bIns="45720" anchor="t" anchorCtr="0" upright="1">
                          <a:noAutofit/>
                        </wps:bodyPr>
                      </wps:wsp>
                      <wps:wsp>
                        <wps:cNvPr id="2660" name="Rectangle 2562"/>
                        <wps:cNvSpPr>
                          <a:spLocks noChangeArrowheads="1"/>
                        </wps:cNvSpPr>
                        <wps:spPr bwMode="auto">
                          <a:xfrm>
                            <a:off x="3143250" y="981075"/>
                            <a:ext cx="491490" cy="264795"/>
                          </a:xfrm>
                          <a:prstGeom prst="rect">
                            <a:avLst/>
                          </a:prstGeom>
                          <a:solidFill>
                            <a:srgbClr val="FFFFFF">
                              <a:alpha val="0"/>
                            </a:srgbClr>
                          </a:solidFill>
                          <a:ln w="9525">
                            <a:noFill/>
                            <a:miter lim="800000"/>
                            <a:headEnd/>
                            <a:tailEnd/>
                          </a:ln>
                        </wps:spPr>
                        <wps:txbx>
                          <w:txbxContent>
                            <w:p w14:paraId="4E94504E" w14:textId="77777777" w:rsidR="00BE2497" w:rsidRPr="000A4BEE" w:rsidRDefault="00BE2497" w:rsidP="009B3DC2">
                              <w:pPr>
                                <w:jc w:val="right"/>
                                <w:rPr>
                                  <w:b/>
                                  <w:sz w:val="20"/>
                                  <w:szCs w:val="18"/>
                                </w:rPr>
                              </w:pPr>
                              <w:r w:rsidRPr="000A4BEE">
                                <w:rPr>
                                  <w:b/>
                                  <w:sz w:val="20"/>
                                  <w:szCs w:val="18"/>
                                </w:rPr>
                                <w:t>CTF</w:t>
                              </w:r>
                            </w:p>
                          </w:txbxContent>
                        </wps:txbx>
                        <wps:bodyPr rot="0" vert="horz" wrap="square" lIns="91440" tIns="45720" rIns="91440" bIns="45720" anchor="t" anchorCtr="0" upright="1">
                          <a:noAutofit/>
                        </wps:bodyPr>
                      </wps:wsp>
                      <wps:wsp>
                        <wps:cNvPr id="2661" name="Rectangle 2563"/>
                        <wps:cNvSpPr>
                          <a:spLocks noChangeArrowheads="1"/>
                        </wps:cNvSpPr>
                        <wps:spPr bwMode="auto">
                          <a:xfrm>
                            <a:off x="4267200" y="962025"/>
                            <a:ext cx="443869" cy="265112"/>
                          </a:xfrm>
                          <a:prstGeom prst="rect">
                            <a:avLst/>
                          </a:prstGeom>
                          <a:noFill/>
                          <a:ln w="9525">
                            <a:noFill/>
                            <a:miter lim="800000"/>
                            <a:headEnd/>
                            <a:tailEnd/>
                          </a:ln>
                        </wps:spPr>
                        <wps:txbx>
                          <w:txbxContent>
                            <w:p w14:paraId="4E94504F" w14:textId="77777777" w:rsidR="00BE2497" w:rsidRPr="000A4BEE" w:rsidRDefault="00BE2497" w:rsidP="009B3DC2">
                              <w:pPr>
                                <w:jc w:val="right"/>
                                <w:rPr>
                                  <w:b/>
                                  <w:sz w:val="20"/>
                                  <w:szCs w:val="18"/>
                                </w:rPr>
                              </w:pPr>
                              <w:r w:rsidRPr="000A4BEE">
                                <w:rPr>
                                  <w:b/>
                                  <w:sz w:val="20"/>
                                  <w:szCs w:val="18"/>
                                </w:rPr>
                                <w:t>SZT</w:t>
                              </w:r>
                            </w:p>
                          </w:txbxContent>
                        </wps:txbx>
                        <wps:bodyPr rot="0" vert="horz" wrap="square" lIns="91440" tIns="45720" rIns="91440" bIns="45720" anchor="t" anchorCtr="0" upright="1">
                          <a:noAutofit/>
                        </wps:bodyPr>
                      </wps:wsp>
                      <wps:wsp>
                        <wps:cNvPr id="2662" name="Rectangle 2564"/>
                        <wps:cNvSpPr>
                          <a:spLocks noChangeArrowheads="1"/>
                        </wps:cNvSpPr>
                        <wps:spPr bwMode="auto">
                          <a:xfrm>
                            <a:off x="4714875" y="952500"/>
                            <a:ext cx="542925" cy="264795"/>
                          </a:xfrm>
                          <a:prstGeom prst="rect">
                            <a:avLst/>
                          </a:prstGeom>
                          <a:solidFill>
                            <a:srgbClr val="FFFFFF">
                              <a:alpha val="0"/>
                            </a:srgbClr>
                          </a:solidFill>
                          <a:ln w="9525">
                            <a:noFill/>
                            <a:miter lim="800000"/>
                            <a:headEnd/>
                            <a:tailEnd/>
                          </a:ln>
                        </wps:spPr>
                        <wps:txbx>
                          <w:txbxContent>
                            <w:p w14:paraId="4E945050" w14:textId="77777777" w:rsidR="00BE2497" w:rsidRPr="000A4BEE" w:rsidRDefault="00BE2497" w:rsidP="009B3DC2">
                              <w:pPr>
                                <w:jc w:val="right"/>
                                <w:rPr>
                                  <w:b/>
                                  <w:sz w:val="20"/>
                                  <w:szCs w:val="18"/>
                                </w:rPr>
                              </w:pPr>
                              <w:r w:rsidRPr="000A4BEE">
                                <w:rPr>
                                  <w:b/>
                                  <w:sz w:val="20"/>
                                  <w:szCs w:val="18"/>
                                </w:rPr>
                                <w:t>CZT</w:t>
                              </w:r>
                            </w:p>
                          </w:txbxContent>
                        </wps:txbx>
                        <wps:bodyPr rot="0" vert="horz" wrap="square" lIns="91440" tIns="45720" rIns="91440" bIns="45720" anchor="t" anchorCtr="0" upright="1">
                          <a:noAutofit/>
                        </wps:bodyPr>
                      </wps:wsp>
                      <wps:wsp>
                        <wps:cNvPr id="2663" name="Rectangle 2565"/>
                        <wps:cNvSpPr>
                          <a:spLocks noChangeArrowheads="1"/>
                        </wps:cNvSpPr>
                        <wps:spPr bwMode="auto">
                          <a:xfrm>
                            <a:off x="5391150" y="866775"/>
                            <a:ext cx="548640" cy="264795"/>
                          </a:xfrm>
                          <a:prstGeom prst="rect">
                            <a:avLst/>
                          </a:prstGeom>
                          <a:solidFill>
                            <a:srgbClr val="FFFFFF">
                              <a:alpha val="0"/>
                            </a:srgbClr>
                          </a:solidFill>
                          <a:ln w="9525">
                            <a:noFill/>
                            <a:miter lim="800000"/>
                            <a:headEnd/>
                            <a:tailEnd/>
                          </a:ln>
                        </wps:spPr>
                        <wps:txbx>
                          <w:txbxContent>
                            <w:p w14:paraId="4E945051" w14:textId="77777777" w:rsidR="00BE2497" w:rsidRPr="000A4BEE" w:rsidRDefault="00BE2497" w:rsidP="009B3DC2">
                              <w:pPr>
                                <w:jc w:val="right"/>
                                <w:rPr>
                                  <w:b/>
                                  <w:sz w:val="20"/>
                                  <w:szCs w:val="18"/>
                                </w:rPr>
                              </w:pPr>
                              <w:r w:rsidRPr="000A4BEE">
                                <w:rPr>
                                  <w:b/>
                                  <w:sz w:val="20"/>
                                  <w:szCs w:val="18"/>
                                </w:rPr>
                                <w:t>EGT</w:t>
                              </w:r>
                            </w:p>
                          </w:txbxContent>
                        </wps:txbx>
                        <wps:bodyPr rot="0" vert="horz" wrap="square" lIns="91440" tIns="45720" rIns="91440" bIns="45720" anchor="t" anchorCtr="0" upright="1">
                          <a:noAutofit/>
                        </wps:bodyPr>
                      </wps:wsp>
                      <wps:wsp>
                        <wps:cNvPr id="2664" name="AutoShape 2525"/>
                        <wps:cNvCnPr>
                          <a:cxnSpLocks noChangeShapeType="1"/>
                        </wps:cNvCnPr>
                        <wps:spPr bwMode="auto">
                          <a:xfrm>
                            <a:off x="4657725" y="714375"/>
                            <a:ext cx="0" cy="1416118"/>
                          </a:xfrm>
                          <a:prstGeom prst="straightConnector1">
                            <a:avLst/>
                          </a:prstGeom>
                          <a:noFill/>
                          <a:ln w="25400" cap="flat" cmpd="sng" algn="ctr">
                            <a:solidFill>
                              <a:sysClr val="windowText" lastClr="000000"/>
                            </a:solidFill>
                            <a:prstDash val="solid"/>
                            <a:headEnd type="triangle" w="med" len="med"/>
                            <a:tailEnd type="triangle" w="med" len="med"/>
                          </a:ln>
                          <a:effectLst>
                            <a:outerShdw blurRad="40000" dist="20000" dir="5400000" rotWithShape="0">
                              <a:srgbClr val="000000">
                                <a:alpha val="38000"/>
                              </a:srgbClr>
                            </a:outerShdw>
                          </a:effectLst>
                          <a:scene3d>
                            <a:camera prst="orthographicFront"/>
                            <a:lightRig rig="threePt" dir="t"/>
                          </a:scene3d>
                          <a:sp3d>
                            <a:bevelT/>
                          </a:sp3d>
                          <a:extLst/>
                        </wps:spPr>
                        <wps:bodyPr/>
                      </wps:wsp>
                      <wps:wsp>
                        <wps:cNvPr id="2665" name="Flowchart: Alternate Process 2665"/>
                        <wps:cNvSpPr/>
                        <wps:spPr>
                          <a:xfrm>
                            <a:off x="66675" y="1276350"/>
                            <a:ext cx="661488" cy="902299"/>
                          </a:xfrm>
                          <a:prstGeom prst="flowChartAlternate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14:paraId="4E945052" w14:textId="77777777" w:rsidR="00BE2497" w:rsidRPr="00D15A73" w:rsidRDefault="00BE2497" w:rsidP="009B3DC2">
                              <w:pPr>
                                <w:jc w:val="center"/>
                                <w:rPr>
                                  <w:b/>
                                </w:rPr>
                              </w:pPr>
                              <w:r>
                                <w:rPr>
                                  <w:b/>
                                </w:rPr>
                                <w:t>OAM-Messenger</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2666" name="Straight Arrow Connector 2666"/>
                        <wps:cNvCnPr/>
                        <wps:spPr>
                          <a:xfrm flipV="1">
                            <a:off x="323850" y="714375"/>
                            <a:ext cx="8375" cy="561623"/>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g:cNvPr id="2667" name="Group 2667"/>
                        <wpg:cNvGrpSpPr/>
                        <wpg:grpSpPr>
                          <a:xfrm>
                            <a:off x="762000" y="714375"/>
                            <a:ext cx="4881322" cy="2947999"/>
                            <a:chOff x="0" y="0"/>
                            <a:chExt cx="5027930" cy="2852680"/>
                          </a:xfrm>
                        </wpg:grpSpPr>
                        <wps:wsp>
                          <wps:cNvPr id="2668" name="AutoShape 2533"/>
                          <wps:cNvCnPr>
                            <a:cxnSpLocks noChangeShapeType="1"/>
                          </wps:cNvCnPr>
                          <wps:spPr bwMode="auto">
                            <a:xfrm>
                              <a:off x="131674" y="2143353"/>
                              <a:ext cx="885825" cy="635"/>
                            </a:xfrm>
                            <a:prstGeom prst="straightConnector1">
                              <a:avLst/>
                            </a:prstGeom>
                            <a:noFill/>
                            <a:ln w="12700" cap="rnd">
                              <a:solidFill>
                                <a:srgbClr val="1F497D">
                                  <a:lumMod val="50000"/>
                                </a:srgbClr>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669" name="AutoShape 2534"/>
                          <wps:cNvCnPr>
                            <a:cxnSpLocks noChangeShapeType="1"/>
                          </wps:cNvCnPr>
                          <wps:spPr bwMode="auto">
                            <a:xfrm>
                              <a:off x="65837" y="2523744"/>
                              <a:ext cx="952500" cy="635"/>
                            </a:xfrm>
                            <a:prstGeom prst="straightConnector1">
                              <a:avLst/>
                            </a:prstGeom>
                            <a:noFill/>
                            <a:ln w="12700" cap="rnd">
                              <a:solidFill>
                                <a:srgbClr val="1F497D">
                                  <a:lumMod val="50000"/>
                                </a:srgbClr>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670" name="AutoShape 2547"/>
                          <wps:cNvCnPr>
                            <a:cxnSpLocks noChangeShapeType="1"/>
                          </wps:cNvCnPr>
                          <wps:spPr bwMode="auto">
                            <a:xfrm>
                              <a:off x="190196" y="1967788"/>
                              <a:ext cx="819150" cy="0"/>
                            </a:xfrm>
                            <a:prstGeom prst="straightConnector1">
                              <a:avLst/>
                            </a:prstGeom>
                            <a:noFill/>
                            <a:ln w="12700" cap="rnd">
                              <a:solidFill>
                                <a:srgbClr val="1F497D">
                                  <a:lumMod val="50000"/>
                                </a:srgbClr>
                              </a:solidFill>
                              <a:prstDash val="sysDot"/>
                              <a:round/>
                              <a:headEnd/>
                              <a:tailEnd/>
                            </a:ln>
                            <a:extLst>
                              <a:ext uri="{909E8E84-426E-40DD-AFC4-6F175D3DCCD1}">
                                <a14:hiddenFill xmlns:a14="http://schemas.microsoft.com/office/drawing/2010/main">
                                  <a:noFill/>
                                </a14:hiddenFill>
                              </a:ext>
                            </a:extLst>
                          </wps:spPr>
                          <wps:bodyPr/>
                        </wps:wsp>
                        <wps:wsp>
                          <wps:cNvPr id="2671" name="AutoShape 2548"/>
                          <wps:cNvCnPr>
                            <a:cxnSpLocks noChangeShapeType="1"/>
                          </wps:cNvCnPr>
                          <wps:spPr bwMode="auto">
                            <a:xfrm>
                              <a:off x="0" y="2735884"/>
                              <a:ext cx="1009650" cy="635"/>
                            </a:xfrm>
                            <a:prstGeom prst="straightConnector1">
                              <a:avLst/>
                            </a:prstGeom>
                            <a:noFill/>
                            <a:ln w="12700" cap="rnd">
                              <a:solidFill>
                                <a:srgbClr val="1F497D">
                                  <a:lumMod val="50000"/>
                                </a:srgbClr>
                              </a:solidFill>
                              <a:prstDash val="sysDot"/>
                              <a:round/>
                              <a:headEnd/>
                              <a:tailEnd type="none"/>
                            </a:ln>
                            <a:extLst>
                              <a:ext uri="{909E8E84-426E-40DD-AFC4-6F175D3DCCD1}">
                                <a14:hiddenFill xmlns:a14="http://schemas.microsoft.com/office/drawing/2010/main">
                                  <a:noFill/>
                                </a14:hiddenFill>
                              </a:ext>
                            </a:extLst>
                          </wps:spPr>
                          <wps:bodyPr/>
                        </wps:wsp>
                        <wps:wsp>
                          <wps:cNvPr id="2672" name="Rectangle 2549"/>
                          <wps:cNvSpPr>
                            <a:spLocks noChangeArrowheads="1"/>
                          </wps:cNvSpPr>
                          <wps:spPr bwMode="auto">
                            <a:xfrm>
                              <a:off x="4484218" y="502555"/>
                              <a:ext cx="464972" cy="332740"/>
                            </a:xfrm>
                            <a:prstGeom prst="rect">
                              <a:avLst/>
                            </a:prstGeom>
                            <a:solidFill>
                              <a:srgbClr val="FFFFFF">
                                <a:alpha val="0"/>
                              </a:srgbClr>
                            </a:solidFill>
                            <a:ln w="9525">
                              <a:noFill/>
                              <a:miter lim="800000"/>
                              <a:headEnd/>
                              <a:tailEnd/>
                            </a:ln>
                          </wps:spPr>
                          <wps:txbx>
                            <w:txbxContent>
                              <w:p w14:paraId="4E945053" w14:textId="77777777" w:rsidR="00BE2497" w:rsidRPr="00D15A73" w:rsidRDefault="00BE2497" w:rsidP="009B3DC2">
                                <w:pPr>
                                  <w:rPr>
                                    <w:b/>
                                    <w:color w:val="0070C0"/>
                                    <w:sz w:val="18"/>
                                    <w:szCs w:val="18"/>
                                  </w:rPr>
                                </w:pPr>
                                <w:r w:rsidRPr="00D15A73">
                                  <w:rPr>
                                    <w:b/>
                                    <w:color w:val="0070C0"/>
                                    <w:sz w:val="18"/>
                                    <w:szCs w:val="18"/>
                                  </w:rPr>
                                  <w:t>LEG</w:t>
                                </w:r>
                              </w:p>
                            </w:txbxContent>
                          </wps:txbx>
                          <wps:bodyPr rot="0" vert="horz" wrap="square" lIns="91440" tIns="45720" rIns="91440" bIns="45720" anchor="t" anchorCtr="0" upright="1">
                            <a:noAutofit/>
                          </wps:bodyPr>
                        </wps:wsp>
                        <wps:wsp>
                          <wps:cNvPr id="2673" name="Rectangle 2555"/>
                          <wps:cNvSpPr>
                            <a:spLocks noChangeArrowheads="1"/>
                          </wps:cNvSpPr>
                          <wps:spPr bwMode="auto">
                            <a:xfrm>
                              <a:off x="478157" y="1185062"/>
                              <a:ext cx="487147" cy="332740"/>
                            </a:xfrm>
                            <a:prstGeom prst="rect">
                              <a:avLst/>
                            </a:prstGeom>
                            <a:solidFill>
                              <a:srgbClr val="FFFFFF">
                                <a:alpha val="0"/>
                              </a:srgbClr>
                            </a:solidFill>
                            <a:ln w="9525">
                              <a:noFill/>
                              <a:miter lim="800000"/>
                              <a:headEnd/>
                              <a:tailEnd/>
                            </a:ln>
                          </wps:spPr>
                          <wps:txbx>
                            <w:txbxContent>
                              <w:p w14:paraId="4E945054" w14:textId="77777777" w:rsidR="00BE2497" w:rsidRPr="00D15A73" w:rsidRDefault="00BE2497" w:rsidP="009B3DC2">
                                <w:pPr>
                                  <w:jc w:val="right"/>
                                  <w:rPr>
                                    <w:b/>
                                    <w:color w:val="0070C0"/>
                                    <w:sz w:val="18"/>
                                    <w:szCs w:val="18"/>
                                  </w:rPr>
                                </w:pPr>
                                <w:r w:rsidRPr="00D15A73">
                                  <w:rPr>
                                    <w:b/>
                                    <w:color w:val="0070C0"/>
                                    <w:sz w:val="18"/>
                                    <w:szCs w:val="18"/>
                                  </w:rPr>
                                  <w:t>LNH</w:t>
                                </w:r>
                              </w:p>
                            </w:txbxContent>
                          </wps:txbx>
                          <wps:bodyPr rot="0" vert="horz" wrap="square" lIns="91440" tIns="45720" rIns="91440" bIns="45720" anchor="t" anchorCtr="0" upright="1">
                            <a:noAutofit/>
                          </wps:bodyPr>
                        </wps:wsp>
                        <wps:wsp>
                          <wps:cNvPr id="2674" name="Rectangle 2557"/>
                          <wps:cNvSpPr>
                            <a:spLocks noChangeArrowheads="1"/>
                          </wps:cNvSpPr>
                          <wps:spPr bwMode="auto">
                            <a:xfrm>
                              <a:off x="460859" y="1936626"/>
                              <a:ext cx="479831" cy="332740"/>
                            </a:xfrm>
                            <a:prstGeom prst="rect">
                              <a:avLst/>
                            </a:prstGeom>
                            <a:solidFill>
                              <a:srgbClr val="FFFFFF">
                                <a:alpha val="0"/>
                              </a:srgbClr>
                            </a:solidFill>
                            <a:ln w="9525">
                              <a:noFill/>
                              <a:miter lim="800000"/>
                              <a:headEnd/>
                              <a:tailEnd/>
                            </a:ln>
                          </wps:spPr>
                          <wps:txbx>
                            <w:txbxContent>
                              <w:p w14:paraId="4E945055" w14:textId="77777777" w:rsidR="00BE2497" w:rsidRPr="00D15A73" w:rsidRDefault="00BE2497" w:rsidP="009B3DC2">
                                <w:pPr>
                                  <w:jc w:val="right"/>
                                  <w:rPr>
                                    <w:b/>
                                    <w:color w:val="0070C0"/>
                                    <w:sz w:val="18"/>
                                    <w:szCs w:val="18"/>
                                  </w:rPr>
                                </w:pPr>
                                <w:r w:rsidRPr="00D15A73">
                                  <w:rPr>
                                    <w:b/>
                                    <w:color w:val="0070C0"/>
                                    <w:sz w:val="18"/>
                                    <w:szCs w:val="18"/>
                                  </w:rPr>
                                  <w:t>LRG</w:t>
                                </w:r>
                              </w:p>
                            </w:txbxContent>
                          </wps:txbx>
                          <wps:bodyPr rot="0" vert="horz" wrap="square" lIns="91440" tIns="45720" rIns="91440" bIns="45720" anchor="t" anchorCtr="0" upright="1">
                            <a:noAutofit/>
                          </wps:bodyPr>
                        </wps:wsp>
                        <wps:wsp>
                          <wps:cNvPr id="2675" name="Rectangle 2558"/>
                          <wps:cNvSpPr>
                            <a:spLocks noChangeArrowheads="1"/>
                          </wps:cNvSpPr>
                          <wps:spPr bwMode="auto">
                            <a:xfrm>
                              <a:off x="429101" y="2309701"/>
                              <a:ext cx="495300" cy="332740"/>
                            </a:xfrm>
                            <a:prstGeom prst="rect">
                              <a:avLst/>
                            </a:prstGeom>
                            <a:solidFill>
                              <a:srgbClr val="FFFFFF">
                                <a:alpha val="0"/>
                              </a:srgbClr>
                            </a:solidFill>
                            <a:ln w="9525">
                              <a:noFill/>
                              <a:miter lim="800000"/>
                              <a:headEnd/>
                              <a:tailEnd/>
                            </a:ln>
                          </wps:spPr>
                          <wps:txbx>
                            <w:txbxContent>
                              <w:p w14:paraId="4E945056" w14:textId="77777777" w:rsidR="00BE2497" w:rsidRPr="00D15A73" w:rsidRDefault="00BE2497" w:rsidP="009B3DC2">
                                <w:pPr>
                                  <w:jc w:val="right"/>
                                  <w:rPr>
                                    <w:b/>
                                    <w:color w:val="0070C0"/>
                                    <w:sz w:val="18"/>
                                    <w:szCs w:val="18"/>
                                  </w:rPr>
                                </w:pPr>
                                <w:r w:rsidRPr="00D15A73">
                                  <w:rPr>
                                    <w:b/>
                                    <w:color w:val="0070C0"/>
                                    <w:sz w:val="18"/>
                                    <w:szCs w:val="18"/>
                                  </w:rPr>
                                  <w:t>LYS</w:t>
                                </w:r>
                              </w:p>
                            </w:txbxContent>
                          </wps:txbx>
                          <wps:bodyPr rot="0" vert="horz" wrap="square" lIns="91440" tIns="45720" rIns="91440" bIns="45720" anchor="t" anchorCtr="0" upright="1">
                            <a:noAutofit/>
                          </wps:bodyPr>
                        </wps:wsp>
                        <wps:wsp>
                          <wps:cNvPr id="2676" name="AutoShape 2510"/>
                          <wps:cNvCnPr>
                            <a:cxnSpLocks noChangeShapeType="1"/>
                          </wps:cNvCnPr>
                          <wps:spPr bwMode="auto">
                            <a:xfrm>
                              <a:off x="4952391" y="1046073"/>
                              <a:ext cx="0" cy="333375"/>
                            </a:xfrm>
                            <a:prstGeom prst="straightConnector1">
                              <a:avLst/>
                            </a:prstGeom>
                            <a:noFill/>
                            <a:ln w="12700" cap="rnd">
                              <a:solidFill>
                                <a:srgbClr val="1F497D">
                                  <a:lumMod val="50000"/>
                                </a:srgbClr>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677" name="AutoShape 2528"/>
                          <wps:cNvCnPr>
                            <a:cxnSpLocks noChangeShapeType="1"/>
                          </wps:cNvCnPr>
                          <wps:spPr bwMode="auto">
                            <a:xfrm>
                              <a:off x="1836116" y="1558137"/>
                              <a:ext cx="1778000" cy="7620"/>
                            </a:xfrm>
                            <a:prstGeom prst="straightConnector1">
                              <a:avLst/>
                            </a:prstGeom>
                            <a:noFill/>
                            <a:ln w="12700" cap="rnd">
                              <a:solidFill>
                                <a:srgbClr val="1F497D">
                                  <a:lumMod val="50000"/>
                                </a:srgbClr>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678" name="AutoShape 2529"/>
                          <wps:cNvCnPr>
                            <a:cxnSpLocks noChangeShapeType="1"/>
                          </wps:cNvCnPr>
                          <wps:spPr bwMode="auto">
                            <a:xfrm>
                              <a:off x="2296973" y="1945843"/>
                              <a:ext cx="1321410" cy="15240"/>
                            </a:xfrm>
                            <a:prstGeom prst="straightConnector1">
                              <a:avLst/>
                            </a:prstGeom>
                            <a:noFill/>
                            <a:ln w="12700" cap="rnd">
                              <a:solidFill>
                                <a:srgbClr val="1F497D">
                                  <a:lumMod val="50000"/>
                                </a:srgbClr>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679" name="AutoShape 2530"/>
                          <wps:cNvCnPr>
                            <a:cxnSpLocks noChangeShapeType="1"/>
                          </wps:cNvCnPr>
                          <wps:spPr bwMode="auto">
                            <a:xfrm>
                              <a:off x="3050439" y="2728569"/>
                              <a:ext cx="561975" cy="635"/>
                            </a:xfrm>
                            <a:prstGeom prst="straightConnector1">
                              <a:avLst/>
                            </a:prstGeom>
                            <a:noFill/>
                            <a:ln w="12700" cap="rnd">
                              <a:solidFill>
                                <a:srgbClr val="1F497D">
                                  <a:lumMod val="50000"/>
                                </a:srgbClr>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680" name="AutoShape 2531"/>
                          <wps:cNvCnPr>
                            <a:cxnSpLocks noChangeShapeType="1"/>
                          </wps:cNvCnPr>
                          <wps:spPr bwMode="auto">
                            <a:xfrm>
                              <a:off x="402336" y="1382572"/>
                              <a:ext cx="609600" cy="635"/>
                            </a:xfrm>
                            <a:prstGeom prst="straightConnector1">
                              <a:avLst/>
                            </a:prstGeom>
                            <a:noFill/>
                            <a:ln w="12700" cap="rnd">
                              <a:solidFill>
                                <a:srgbClr val="1F497D">
                                  <a:lumMod val="50000"/>
                                </a:srgbClr>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681" name="AutoShape 2532"/>
                          <wps:cNvCnPr>
                            <a:cxnSpLocks noChangeShapeType="1"/>
                          </wps:cNvCnPr>
                          <wps:spPr bwMode="auto">
                            <a:xfrm>
                              <a:off x="256032" y="1755648"/>
                              <a:ext cx="752475" cy="0"/>
                            </a:xfrm>
                            <a:prstGeom prst="straightConnector1">
                              <a:avLst/>
                            </a:prstGeom>
                            <a:noFill/>
                            <a:ln w="12700" cap="rnd">
                              <a:solidFill>
                                <a:srgbClr val="1F497D">
                                  <a:lumMod val="50000"/>
                                </a:srgbClr>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682" name="AutoShape 2535"/>
                          <wps:cNvCnPr>
                            <a:cxnSpLocks noChangeShapeType="1"/>
                          </wps:cNvCnPr>
                          <wps:spPr bwMode="auto">
                            <a:xfrm>
                              <a:off x="460858" y="746150"/>
                              <a:ext cx="4400550" cy="635"/>
                            </a:xfrm>
                            <a:prstGeom prst="straightConnector1">
                              <a:avLst/>
                            </a:prstGeom>
                            <a:noFill/>
                            <a:ln w="12700">
                              <a:solidFill>
                                <a:srgbClr val="1F497D">
                                  <a:lumMod val="50000"/>
                                </a:srgbClr>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2683" name="AutoShape 2536"/>
                          <wps:cNvCnPr>
                            <a:cxnSpLocks noChangeShapeType="1"/>
                          </wps:cNvCnPr>
                          <wps:spPr bwMode="auto">
                            <a:xfrm>
                              <a:off x="460858" y="0"/>
                              <a:ext cx="0" cy="739140"/>
                            </a:xfrm>
                            <a:prstGeom prst="straightConnector1">
                              <a:avLst/>
                            </a:prstGeom>
                            <a:noFill/>
                            <a:ln w="12700" cap="rnd">
                              <a:solidFill>
                                <a:srgbClr val="1F497D">
                                  <a:lumMod val="50000"/>
                                </a:srgbClr>
                              </a:solidFill>
                              <a:prstDash val="sysDot"/>
                              <a:round/>
                              <a:headEnd/>
                              <a:tailEnd/>
                            </a:ln>
                            <a:extLst>
                              <a:ext uri="{909E8E84-426E-40DD-AFC4-6F175D3DCCD1}">
                                <a14:hiddenFill xmlns:a14="http://schemas.microsoft.com/office/drawing/2010/main">
                                  <a:noFill/>
                                </a14:hiddenFill>
                              </a:ext>
                            </a:extLst>
                          </wps:spPr>
                          <wps:bodyPr/>
                        </wps:wsp>
                        <wps:wsp>
                          <wps:cNvPr id="2684" name="AutoShape 2537"/>
                          <wps:cNvCnPr>
                            <a:cxnSpLocks noChangeShapeType="1"/>
                          </wps:cNvCnPr>
                          <wps:spPr bwMode="auto">
                            <a:xfrm>
                              <a:off x="402336" y="0"/>
                              <a:ext cx="0" cy="1370330"/>
                            </a:xfrm>
                            <a:prstGeom prst="straightConnector1">
                              <a:avLst/>
                            </a:prstGeom>
                            <a:noFill/>
                            <a:ln w="12700" cap="rnd">
                              <a:solidFill>
                                <a:srgbClr val="1F497D">
                                  <a:lumMod val="50000"/>
                                </a:srgbClr>
                              </a:solidFill>
                              <a:prstDash val="sysDot"/>
                              <a:round/>
                              <a:headEnd/>
                              <a:tailEnd/>
                            </a:ln>
                            <a:extLst>
                              <a:ext uri="{909E8E84-426E-40DD-AFC4-6F175D3DCCD1}">
                                <a14:hiddenFill xmlns:a14="http://schemas.microsoft.com/office/drawing/2010/main">
                                  <a:noFill/>
                                </a14:hiddenFill>
                              </a:ext>
                            </a:extLst>
                          </wps:spPr>
                          <wps:bodyPr/>
                        </wps:wsp>
                        <wps:wsp>
                          <wps:cNvPr id="2752" name="AutoShape 2538"/>
                          <wps:cNvCnPr>
                            <a:cxnSpLocks noChangeShapeType="1"/>
                          </wps:cNvCnPr>
                          <wps:spPr bwMode="auto">
                            <a:xfrm>
                              <a:off x="329184" y="0"/>
                              <a:ext cx="0" cy="1566545"/>
                            </a:xfrm>
                            <a:prstGeom prst="straightConnector1">
                              <a:avLst/>
                            </a:prstGeom>
                            <a:noFill/>
                            <a:ln w="12700" cap="rnd">
                              <a:solidFill>
                                <a:srgbClr val="1F497D">
                                  <a:lumMod val="50000"/>
                                </a:srgbClr>
                              </a:solidFill>
                              <a:prstDash val="sysDot"/>
                              <a:round/>
                              <a:headEnd/>
                              <a:tailEnd/>
                            </a:ln>
                            <a:extLst>
                              <a:ext uri="{909E8E84-426E-40DD-AFC4-6F175D3DCCD1}">
                                <a14:hiddenFill xmlns:a14="http://schemas.microsoft.com/office/drawing/2010/main">
                                  <a:noFill/>
                                </a14:hiddenFill>
                              </a:ext>
                            </a:extLst>
                          </wps:spPr>
                          <wps:bodyPr/>
                        </wps:wsp>
                        <wps:wsp>
                          <wps:cNvPr id="2753" name="AutoShape 2539"/>
                          <wps:cNvCnPr>
                            <a:cxnSpLocks noChangeShapeType="1"/>
                          </wps:cNvCnPr>
                          <wps:spPr bwMode="auto">
                            <a:xfrm>
                              <a:off x="190196" y="0"/>
                              <a:ext cx="0" cy="1958975"/>
                            </a:xfrm>
                            <a:prstGeom prst="straightConnector1">
                              <a:avLst/>
                            </a:prstGeom>
                            <a:noFill/>
                            <a:ln w="12700" cap="rnd">
                              <a:solidFill>
                                <a:srgbClr val="1F497D">
                                  <a:lumMod val="50000"/>
                                </a:srgbClr>
                              </a:solidFill>
                              <a:prstDash val="sysDot"/>
                              <a:round/>
                              <a:headEnd/>
                              <a:tailEnd/>
                            </a:ln>
                            <a:extLst>
                              <a:ext uri="{909E8E84-426E-40DD-AFC4-6F175D3DCCD1}">
                                <a14:hiddenFill xmlns:a14="http://schemas.microsoft.com/office/drawing/2010/main">
                                  <a:noFill/>
                                </a14:hiddenFill>
                              </a:ext>
                            </a:extLst>
                          </wps:spPr>
                          <wps:bodyPr/>
                        </wps:wsp>
                        <wps:wsp>
                          <wps:cNvPr id="2754" name="AutoShape 2540"/>
                          <wps:cNvCnPr>
                            <a:cxnSpLocks noChangeShapeType="1"/>
                          </wps:cNvCnPr>
                          <wps:spPr bwMode="auto">
                            <a:xfrm>
                              <a:off x="131674" y="0"/>
                              <a:ext cx="0" cy="2138045"/>
                            </a:xfrm>
                            <a:prstGeom prst="straightConnector1">
                              <a:avLst/>
                            </a:prstGeom>
                            <a:noFill/>
                            <a:ln w="12700" cap="rnd">
                              <a:solidFill>
                                <a:srgbClr val="1F497D">
                                  <a:lumMod val="50000"/>
                                </a:srgbClr>
                              </a:solidFill>
                              <a:prstDash val="sysDot"/>
                              <a:round/>
                              <a:headEnd/>
                              <a:tailEnd/>
                            </a:ln>
                            <a:extLst>
                              <a:ext uri="{909E8E84-426E-40DD-AFC4-6F175D3DCCD1}">
                                <a14:hiddenFill xmlns:a14="http://schemas.microsoft.com/office/drawing/2010/main">
                                  <a:noFill/>
                                </a14:hiddenFill>
                              </a:ext>
                            </a:extLst>
                          </wps:spPr>
                          <wps:bodyPr/>
                        </wps:wsp>
                        <wps:wsp>
                          <wps:cNvPr id="2755" name="AutoShape 2541"/>
                          <wps:cNvCnPr>
                            <a:cxnSpLocks noChangeShapeType="1"/>
                          </wps:cNvCnPr>
                          <wps:spPr bwMode="auto">
                            <a:xfrm>
                              <a:off x="65837" y="0"/>
                              <a:ext cx="0" cy="2510790"/>
                            </a:xfrm>
                            <a:prstGeom prst="straightConnector1">
                              <a:avLst/>
                            </a:prstGeom>
                            <a:noFill/>
                            <a:ln w="12700" cap="rnd">
                              <a:solidFill>
                                <a:srgbClr val="1F497D">
                                  <a:lumMod val="50000"/>
                                </a:srgbClr>
                              </a:solidFill>
                              <a:prstDash val="sysDot"/>
                              <a:round/>
                              <a:headEnd/>
                              <a:tailEnd/>
                            </a:ln>
                            <a:extLst>
                              <a:ext uri="{909E8E84-426E-40DD-AFC4-6F175D3DCCD1}">
                                <a14:hiddenFill xmlns:a14="http://schemas.microsoft.com/office/drawing/2010/main">
                                  <a:noFill/>
                                </a14:hiddenFill>
                              </a:ext>
                            </a:extLst>
                          </wps:spPr>
                          <wps:bodyPr/>
                        </wps:wsp>
                        <wps:wsp>
                          <wps:cNvPr id="2756" name="AutoShape 2542"/>
                          <wps:cNvCnPr>
                            <a:cxnSpLocks noChangeShapeType="1"/>
                          </wps:cNvCnPr>
                          <wps:spPr bwMode="auto">
                            <a:xfrm>
                              <a:off x="0" y="0"/>
                              <a:ext cx="0" cy="2719070"/>
                            </a:xfrm>
                            <a:prstGeom prst="straightConnector1">
                              <a:avLst/>
                            </a:prstGeom>
                            <a:noFill/>
                            <a:ln w="12700" cap="rnd">
                              <a:solidFill>
                                <a:srgbClr val="1F497D">
                                  <a:lumMod val="50000"/>
                                </a:srgbClr>
                              </a:solidFill>
                              <a:prstDash val="sysDot"/>
                              <a:round/>
                              <a:headEnd/>
                              <a:tailEnd/>
                            </a:ln>
                            <a:extLst>
                              <a:ext uri="{909E8E84-426E-40DD-AFC4-6F175D3DCCD1}">
                                <a14:hiddenFill xmlns:a14="http://schemas.microsoft.com/office/drawing/2010/main">
                                  <a:noFill/>
                                </a14:hiddenFill>
                              </a:ext>
                            </a:extLst>
                          </wps:spPr>
                          <wps:bodyPr/>
                        </wps:wsp>
                        <wps:wsp>
                          <wps:cNvPr id="2757" name="AutoShape 2543"/>
                          <wps:cNvCnPr>
                            <a:cxnSpLocks noChangeShapeType="1"/>
                          </wps:cNvCnPr>
                          <wps:spPr bwMode="auto">
                            <a:xfrm>
                              <a:off x="256032" y="0"/>
                              <a:ext cx="0" cy="1747520"/>
                            </a:xfrm>
                            <a:prstGeom prst="straightConnector1">
                              <a:avLst/>
                            </a:prstGeom>
                            <a:noFill/>
                            <a:ln w="12700" cap="rnd">
                              <a:solidFill>
                                <a:srgbClr val="1F497D">
                                  <a:lumMod val="50000"/>
                                </a:srgbClr>
                              </a:solidFill>
                              <a:prstDash val="sysDot"/>
                              <a:round/>
                              <a:headEnd/>
                              <a:tailEnd/>
                            </a:ln>
                            <a:extLst>
                              <a:ext uri="{909E8E84-426E-40DD-AFC4-6F175D3DCCD1}">
                                <a14:hiddenFill xmlns:a14="http://schemas.microsoft.com/office/drawing/2010/main">
                                  <a:noFill/>
                                </a14:hiddenFill>
                              </a:ext>
                            </a:extLst>
                          </wps:spPr>
                          <wps:bodyPr/>
                        </wps:wsp>
                        <wps:wsp>
                          <wps:cNvPr id="2758" name="AutoShape 2544"/>
                          <wps:cNvCnPr>
                            <a:cxnSpLocks noChangeShapeType="1"/>
                          </wps:cNvCnPr>
                          <wps:spPr bwMode="auto">
                            <a:xfrm>
                              <a:off x="548640" y="1031443"/>
                              <a:ext cx="4400550" cy="9525"/>
                            </a:xfrm>
                            <a:prstGeom prst="straightConnector1">
                              <a:avLst/>
                            </a:prstGeom>
                            <a:noFill/>
                            <a:ln w="12700" cap="rnd">
                              <a:solidFill>
                                <a:srgbClr val="1F497D">
                                  <a:lumMod val="50000"/>
                                </a:srgbClr>
                              </a:solidFill>
                              <a:prstDash val="sysDot"/>
                              <a:round/>
                              <a:headEnd/>
                              <a:tailEnd/>
                            </a:ln>
                            <a:extLst>
                              <a:ext uri="{909E8E84-426E-40DD-AFC4-6F175D3DCCD1}">
                                <a14:hiddenFill xmlns:a14="http://schemas.microsoft.com/office/drawing/2010/main">
                                  <a:noFill/>
                                </a14:hiddenFill>
                              </a:ext>
                            </a:extLst>
                          </wps:spPr>
                          <wps:bodyPr/>
                        </wps:wsp>
                        <wps:wsp>
                          <wps:cNvPr id="2759" name="AutoShape 2545"/>
                          <wps:cNvCnPr>
                            <a:cxnSpLocks noChangeShapeType="1"/>
                          </wps:cNvCnPr>
                          <wps:spPr bwMode="auto">
                            <a:xfrm>
                              <a:off x="548640" y="0"/>
                              <a:ext cx="0" cy="1028700"/>
                            </a:xfrm>
                            <a:prstGeom prst="straightConnector1">
                              <a:avLst/>
                            </a:prstGeom>
                            <a:noFill/>
                            <a:ln w="12700" cap="rnd">
                              <a:solidFill>
                                <a:srgbClr val="1F497D">
                                  <a:lumMod val="50000"/>
                                </a:srgbClr>
                              </a:solidFill>
                              <a:prstDash val="sysDot"/>
                              <a:round/>
                              <a:headEnd/>
                              <a:tailEnd/>
                            </a:ln>
                            <a:extLst>
                              <a:ext uri="{909E8E84-426E-40DD-AFC4-6F175D3DCCD1}">
                                <a14:hiddenFill xmlns:a14="http://schemas.microsoft.com/office/drawing/2010/main">
                                  <a:noFill/>
                                </a14:hiddenFill>
                              </a:ext>
                            </a:extLst>
                          </wps:spPr>
                          <wps:bodyPr/>
                        </wps:wsp>
                        <wps:wsp>
                          <wps:cNvPr id="2760" name="AutoShape 2546"/>
                          <wps:cNvCnPr>
                            <a:cxnSpLocks noChangeShapeType="1"/>
                          </wps:cNvCnPr>
                          <wps:spPr bwMode="auto">
                            <a:xfrm>
                              <a:off x="329184" y="1580083"/>
                              <a:ext cx="676275" cy="635"/>
                            </a:xfrm>
                            <a:prstGeom prst="straightConnector1">
                              <a:avLst/>
                            </a:prstGeom>
                            <a:noFill/>
                            <a:ln w="12700" cap="rnd">
                              <a:solidFill>
                                <a:srgbClr val="1F497D">
                                  <a:lumMod val="50000"/>
                                </a:srgbClr>
                              </a:solidFill>
                              <a:prstDash val="sysDot"/>
                              <a:round/>
                              <a:headEnd/>
                              <a:tailEnd/>
                            </a:ln>
                            <a:extLst>
                              <a:ext uri="{909E8E84-426E-40DD-AFC4-6F175D3DCCD1}">
                                <a14:hiddenFill xmlns:a14="http://schemas.microsoft.com/office/drawing/2010/main">
                                  <a:noFill/>
                                </a14:hiddenFill>
                              </a:ext>
                            </a:extLst>
                          </wps:spPr>
                          <wps:bodyPr/>
                        </wps:wsp>
                        <wps:wsp>
                          <wps:cNvPr id="2761" name="Rectangle 2551"/>
                          <wps:cNvSpPr>
                            <a:spLocks noChangeArrowheads="1"/>
                          </wps:cNvSpPr>
                          <wps:spPr bwMode="auto">
                            <a:xfrm>
                              <a:off x="3054900" y="1343803"/>
                              <a:ext cx="509016" cy="342900"/>
                            </a:xfrm>
                            <a:prstGeom prst="rect">
                              <a:avLst/>
                            </a:prstGeom>
                            <a:solidFill>
                              <a:srgbClr val="FFFFFF">
                                <a:alpha val="0"/>
                              </a:srgbClr>
                            </a:solidFill>
                            <a:ln w="9525">
                              <a:noFill/>
                              <a:miter lim="800000"/>
                              <a:headEnd/>
                              <a:tailEnd/>
                            </a:ln>
                          </wps:spPr>
                          <wps:txbx>
                            <w:txbxContent>
                              <w:p w14:paraId="4E945057" w14:textId="77777777" w:rsidR="00BE2497" w:rsidRPr="00D15A73" w:rsidRDefault="00BE2497" w:rsidP="009B3DC2">
                                <w:pPr>
                                  <w:rPr>
                                    <w:b/>
                                    <w:color w:val="0070C0"/>
                                    <w:sz w:val="18"/>
                                    <w:szCs w:val="18"/>
                                  </w:rPr>
                                </w:pPr>
                                <w:r w:rsidRPr="00D15A73">
                                  <w:rPr>
                                    <w:b/>
                                    <w:color w:val="0070C0"/>
                                    <w:sz w:val="18"/>
                                    <w:szCs w:val="18"/>
                                  </w:rPr>
                                  <w:t>LSZ</w:t>
                                </w:r>
                              </w:p>
                            </w:txbxContent>
                          </wps:txbx>
                          <wps:bodyPr rot="0" vert="horz" wrap="square" lIns="91440" tIns="45720" rIns="91440" bIns="45720" anchor="t" anchorCtr="0" upright="1">
                            <a:noAutofit/>
                          </wps:bodyPr>
                        </wps:wsp>
                        <wps:wsp>
                          <wps:cNvPr id="2762" name="Rectangle 2552"/>
                          <wps:cNvSpPr>
                            <a:spLocks noChangeArrowheads="1"/>
                          </wps:cNvSpPr>
                          <wps:spPr bwMode="auto">
                            <a:xfrm>
                              <a:off x="3050439" y="1759159"/>
                              <a:ext cx="462991" cy="285115"/>
                            </a:xfrm>
                            <a:prstGeom prst="rect">
                              <a:avLst/>
                            </a:prstGeom>
                            <a:solidFill>
                              <a:srgbClr val="FFFFFF">
                                <a:alpha val="0"/>
                              </a:srgbClr>
                            </a:solidFill>
                            <a:ln w="9525">
                              <a:noFill/>
                              <a:miter lim="800000"/>
                              <a:headEnd/>
                              <a:tailEnd/>
                            </a:ln>
                          </wps:spPr>
                          <wps:txbx>
                            <w:txbxContent>
                              <w:p w14:paraId="4E945058" w14:textId="77777777" w:rsidR="00BE2497" w:rsidRPr="00D15A73" w:rsidRDefault="00BE2497" w:rsidP="009B3DC2">
                                <w:pPr>
                                  <w:rPr>
                                    <w:b/>
                                    <w:color w:val="0070C0"/>
                                    <w:sz w:val="18"/>
                                    <w:szCs w:val="18"/>
                                  </w:rPr>
                                </w:pPr>
                                <w:r w:rsidRPr="00D15A73">
                                  <w:rPr>
                                    <w:b/>
                                    <w:color w:val="0070C0"/>
                                    <w:sz w:val="18"/>
                                    <w:szCs w:val="18"/>
                                  </w:rPr>
                                  <w:t>LSB</w:t>
                                </w:r>
                              </w:p>
                            </w:txbxContent>
                          </wps:txbx>
                          <wps:bodyPr rot="0" vert="horz" wrap="square" lIns="91440" tIns="45720" rIns="91440" bIns="45720" anchor="t" anchorCtr="0" upright="1">
                            <a:noAutofit/>
                          </wps:bodyPr>
                        </wps:wsp>
                        <wps:wsp>
                          <wps:cNvPr id="2763" name="Rectangle 2553"/>
                          <wps:cNvSpPr>
                            <a:spLocks noChangeArrowheads="1"/>
                          </wps:cNvSpPr>
                          <wps:spPr bwMode="auto">
                            <a:xfrm>
                              <a:off x="3067047" y="2519940"/>
                              <a:ext cx="400050" cy="332740"/>
                            </a:xfrm>
                            <a:prstGeom prst="rect">
                              <a:avLst/>
                            </a:prstGeom>
                            <a:solidFill>
                              <a:srgbClr val="FFFFFF">
                                <a:alpha val="0"/>
                              </a:srgbClr>
                            </a:solidFill>
                            <a:ln w="9525">
                              <a:noFill/>
                              <a:miter lim="800000"/>
                              <a:headEnd/>
                              <a:tailEnd/>
                            </a:ln>
                          </wps:spPr>
                          <wps:txbx>
                            <w:txbxContent>
                              <w:p w14:paraId="4E945059" w14:textId="77777777" w:rsidR="00BE2497" w:rsidRPr="00D15A73" w:rsidRDefault="00BE2497" w:rsidP="009B3DC2">
                                <w:pPr>
                                  <w:rPr>
                                    <w:b/>
                                    <w:color w:val="0070C0"/>
                                    <w:sz w:val="18"/>
                                    <w:szCs w:val="18"/>
                                  </w:rPr>
                                </w:pPr>
                                <w:r w:rsidRPr="00D15A73">
                                  <w:rPr>
                                    <w:b/>
                                    <w:color w:val="0070C0"/>
                                    <w:sz w:val="18"/>
                                    <w:szCs w:val="18"/>
                                  </w:rPr>
                                  <w:t>LHI</w:t>
                                </w:r>
                              </w:p>
                            </w:txbxContent>
                          </wps:txbx>
                          <wps:bodyPr rot="0" vert="horz" wrap="square" lIns="91440" tIns="45720" rIns="91440" bIns="45720" anchor="t" anchorCtr="0" upright="1">
                            <a:noAutofit/>
                          </wps:bodyPr>
                        </wps:wsp>
                        <wps:wsp>
                          <wps:cNvPr id="2764" name="Rectangle 2554"/>
                          <wps:cNvSpPr>
                            <a:spLocks noChangeArrowheads="1"/>
                          </wps:cNvSpPr>
                          <wps:spPr bwMode="auto">
                            <a:xfrm>
                              <a:off x="4513134" y="852074"/>
                              <a:ext cx="514796" cy="247650"/>
                            </a:xfrm>
                            <a:prstGeom prst="rect">
                              <a:avLst/>
                            </a:prstGeom>
                            <a:solidFill>
                              <a:srgbClr val="FFFFFF">
                                <a:alpha val="0"/>
                              </a:srgbClr>
                            </a:solidFill>
                            <a:ln w="9525">
                              <a:noFill/>
                              <a:miter lim="800000"/>
                              <a:headEnd/>
                              <a:tailEnd/>
                            </a:ln>
                          </wps:spPr>
                          <wps:txbx>
                            <w:txbxContent>
                              <w:p w14:paraId="4E94505A" w14:textId="77777777" w:rsidR="00BE2497" w:rsidRPr="00D15A73" w:rsidRDefault="00BE2497" w:rsidP="009B3DC2">
                                <w:pPr>
                                  <w:rPr>
                                    <w:b/>
                                    <w:color w:val="0070C0"/>
                                    <w:sz w:val="18"/>
                                    <w:szCs w:val="18"/>
                                  </w:rPr>
                                </w:pPr>
                                <w:r w:rsidRPr="00D15A73">
                                  <w:rPr>
                                    <w:b/>
                                    <w:color w:val="0070C0"/>
                                    <w:sz w:val="18"/>
                                    <w:szCs w:val="18"/>
                                  </w:rPr>
                                  <w:t>LCZ</w:t>
                                </w:r>
                              </w:p>
                            </w:txbxContent>
                          </wps:txbx>
                          <wps:bodyPr rot="0" vert="horz" wrap="square" lIns="91440" tIns="45720" rIns="91440" bIns="45720" anchor="t" anchorCtr="0" upright="1">
                            <a:noAutofit/>
                          </wps:bodyPr>
                        </wps:wsp>
                      </wpg:grpSp>
                      <wps:wsp>
                        <wps:cNvPr id="2765" name="Rectangle 2556"/>
                        <wps:cNvSpPr>
                          <a:spLocks noChangeArrowheads="1"/>
                        </wps:cNvSpPr>
                        <wps:spPr bwMode="auto">
                          <a:xfrm>
                            <a:off x="1247775" y="2314575"/>
                            <a:ext cx="453116" cy="343858"/>
                          </a:xfrm>
                          <a:prstGeom prst="rect">
                            <a:avLst/>
                          </a:prstGeom>
                          <a:solidFill>
                            <a:srgbClr val="FFFFFF">
                              <a:alpha val="0"/>
                            </a:srgbClr>
                          </a:solidFill>
                          <a:ln w="9525">
                            <a:noFill/>
                            <a:miter lim="800000"/>
                            <a:headEnd/>
                            <a:tailEnd/>
                          </a:ln>
                        </wps:spPr>
                        <wps:txbx>
                          <w:txbxContent>
                            <w:p w14:paraId="4E94505B" w14:textId="77777777" w:rsidR="00BE2497" w:rsidRPr="00D15A73" w:rsidRDefault="00BE2497" w:rsidP="009B3DC2">
                              <w:pPr>
                                <w:jc w:val="right"/>
                                <w:rPr>
                                  <w:b/>
                                  <w:color w:val="0070C0"/>
                                  <w:sz w:val="18"/>
                                  <w:szCs w:val="18"/>
                                </w:rPr>
                              </w:pPr>
                              <w:r w:rsidRPr="00D15A73">
                                <w:rPr>
                                  <w:b/>
                                  <w:color w:val="0070C0"/>
                                  <w:sz w:val="18"/>
                                  <w:szCs w:val="18"/>
                                </w:rPr>
                                <w:t>LKW</w:t>
                              </w:r>
                            </w:p>
                          </w:txbxContent>
                        </wps:txbx>
                        <wps:bodyPr rot="0" vert="horz" wrap="square" lIns="91440" tIns="45720" rIns="91440" bIns="45720" anchor="t" anchorCtr="0" upright="1">
                          <a:noAutofit/>
                        </wps:bodyPr>
                      </wps:wsp>
                    </wpg:wgp>
                  </a:graphicData>
                </a:graphic>
              </wp:anchor>
            </w:drawing>
          </mc:Choice>
          <mc:Fallback>
            <w:pict>
              <v:group w14:anchorId="4E94501D" id="Group 1" o:spid="_x0000_s1034" style="position:absolute;margin-left:-1.5pt;margin-top:8.05pt;width:507.75pt;height:300pt;z-index:251650560" coordsize="64484,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">
                <v:rect id="Rectangle 2507" o:spid="_x0000_s1035" style="position:absolute;width:64484;height:38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oAf8UA&#10;AADbAAAADwAAAGRycy9kb3ducmV2LnhtbESPQWvCQBSE7wX/w/IEL1I3SpE2zUZECIq0h0bp+ZF9&#10;TVKzb8PuqrG/vlsQehxm5hsmWw2mExdyvrWsYD5LQBBXVrdcKzgeisdnED4ga+wsk4IbeVjlo4cM&#10;U22v/EGXMtQiQtinqKAJoU+l9FVDBv3M9sTR+7LOYIjS1VI7vEa46eQiSZbSYMtxocGeNg1Vp/Js&#10;FLx/b4uXnxuX+50r7HL6tv48yVqpyXhYv4IINIT/8L290woWT/D3Jf4A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6gB/xQAAANsAAAAPAAAAAAAAAAAAAAAAAJgCAABkcnMv&#10;ZG93bnJldi54bWxQSwUGAAAAAAQABAD1AAAAigMAAAAA&#10;" fillcolor="#a3c4ff" strokecolor="#4a7ebb">
                  <v:fill color2="#e5eeff" rotate="t" angle="180" colors="0 #a3c4ff;22938f #bfd5ff;1 #e5eeff" focus="100%" type="gradient"/>
                  <v:shadow on="t" color="black" opacity="24903f" origin=",.5" offset="0,.55556mm"/>
                  <v:textbox>
                    <w:txbxContent>
                      <w:tbl>
                        <w:tblPr>
                          <w:tblStyle w:val="TableGrid1"/>
                          <w:tblW w:w="0" w:type="auto"/>
                          <w:tblInd w:w="198" w:type="dxa"/>
                          <w:tblBorders>
                            <w:top w:val="single" w:sz="8" w:space="0" w:color="000080"/>
                            <w:left w:val="single" w:sz="8" w:space="0" w:color="000080"/>
                            <w:bottom w:val="single" w:sz="8" w:space="0" w:color="000080"/>
                            <w:right w:val="single" w:sz="8" w:space="0" w:color="000080"/>
                            <w:insideH w:val="single" w:sz="6" w:space="0" w:color="000080"/>
                            <w:insideV w:val="single" w:sz="6" w:space="0" w:color="000080"/>
                          </w:tblBorders>
                          <w:shd w:val="clear" w:color="auto" w:fill="B8CCE4" w:themeFill="accent1" w:themeFillTint="66"/>
                          <w:tblLayout w:type="fixed"/>
                          <w:tblLook w:val="04A0" w:firstRow="1" w:lastRow="0" w:firstColumn="1" w:lastColumn="0" w:noHBand="0" w:noVBand="1"/>
                        </w:tblPr>
                        <w:tblGrid>
                          <w:gridCol w:w="435"/>
                          <w:gridCol w:w="2002"/>
                          <w:gridCol w:w="348"/>
                          <w:gridCol w:w="6964"/>
                        </w:tblGrid>
                        <w:tr w:rsidR="00BE2497" w14:paraId="4E94503B" w14:textId="77777777" w:rsidTr="00D15A73">
                          <w:trPr>
                            <w:cnfStyle w:val="100000000000" w:firstRow="1" w:lastRow="0" w:firstColumn="0" w:lastColumn="0" w:oddVBand="0" w:evenVBand="0" w:oddHBand="0" w:evenHBand="0" w:firstRowFirstColumn="0" w:firstRowLastColumn="0" w:lastRowFirstColumn="0" w:lastRowLastColumn="0"/>
                            <w:cantSplit/>
                            <w:trHeight w:val="880"/>
                          </w:trPr>
                          <w:tc>
                            <w:tcPr>
                              <w:tcW w:w="435" w:type="dxa"/>
                              <w:shd w:val="clear" w:color="auto" w:fill="F2DBDB" w:themeFill="accent2" w:themeFillTint="33"/>
                              <w:textDirection w:val="btLr"/>
                            </w:tcPr>
                            <w:p w14:paraId="4E945037" w14:textId="77777777" w:rsidR="00BE2497" w:rsidRDefault="00BE2497" w:rsidP="0078662D">
                              <w:pPr>
                                <w:ind w:left="113" w:right="113"/>
                                <w:jc w:val="center"/>
                              </w:pPr>
                              <w:r>
                                <w:t>MSM</w:t>
                              </w:r>
                            </w:p>
                          </w:tc>
                          <w:tc>
                            <w:tcPr>
                              <w:tcW w:w="2002" w:type="dxa"/>
                              <w:shd w:val="clear" w:color="auto" w:fill="FFFFFF" w:themeFill="background1"/>
                              <w:vAlign w:val="center"/>
                            </w:tcPr>
                            <w:p w14:paraId="4E945038" w14:textId="77777777" w:rsidR="00BE2497" w:rsidRDefault="00BE2497" w:rsidP="0078662D">
                              <w:pPr>
                                <w:jc w:val="center"/>
                                <w:rPr>
                                  <w:b w:val="0"/>
                                </w:rPr>
                              </w:pPr>
                              <w:r>
                                <w:t>Stack Manager</w:t>
                              </w:r>
                            </w:p>
                          </w:tc>
                          <w:tc>
                            <w:tcPr>
                              <w:tcW w:w="348" w:type="dxa"/>
                              <w:shd w:val="clear" w:color="auto" w:fill="F2DBDB" w:themeFill="accent2" w:themeFillTint="33"/>
                              <w:textDirection w:val="btLr"/>
                              <w:vAlign w:val="center"/>
                            </w:tcPr>
                            <w:p w14:paraId="4E945039" w14:textId="77777777" w:rsidR="00BE2497" w:rsidRPr="00202911" w:rsidRDefault="00BE2497" w:rsidP="0078662D">
                              <w:pPr>
                                <w:ind w:left="113" w:right="113"/>
                                <w:rPr>
                                  <w:rFonts w:cs="Arial"/>
                                  <w:sz w:val="16"/>
                                  <w:szCs w:val="16"/>
                                </w:rPr>
                              </w:pPr>
                              <w:r>
                                <w:t xml:space="preserve"> </w:t>
                              </w:r>
                              <w:r w:rsidRPr="00177FF4">
                                <w:t>LWR</w:t>
                              </w:r>
                            </w:p>
                          </w:tc>
                          <w:tc>
                            <w:tcPr>
                              <w:tcW w:w="6964" w:type="dxa"/>
                              <w:shd w:val="clear" w:color="auto" w:fill="FFFFFF" w:themeFill="background1"/>
                              <w:vAlign w:val="center"/>
                            </w:tcPr>
                            <w:p w14:paraId="4E94503A" w14:textId="77777777" w:rsidR="00BE2497" w:rsidRDefault="00BE2497" w:rsidP="0078662D">
                              <w:pPr>
                                <w:jc w:val="center"/>
                              </w:pPr>
                              <w:r>
                                <w:t>eNodeB Application</w:t>
                              </w:r>
                            </w:p>
                          </w:tc>
                        </w:tr>
                      </w:tbl>
                      <w:p w14:paraId="4E94503C" w14:textId="77777777" w:rsidR="00BE2497" w:rsidRDefault="00BE2497" w:rsidP="009B3DC2"/>
                      <w:p w14:paraId="4E94503D" w14:textId="77777777" w:rsidR="00BE2497" w:rsidRDefault="00BE2497" w:rsidP="009B3DC2"/>
                      <w:p w14:paraId="4E94503E" w14:textId="77777777" w:rsidR="00BE2497" w:rsidRDefault="00BE2497" w:rsidP="009B3DC2"/>
                      <w:p w14:paraId="4E94503F" w14:textId="77777777" w:rsidR="00BE2497" w:rsidRDefault="00BE2497" w:rsidP="009B3DC2"/>
                      <w:p w14:paraId="4E945040" w14:textId="77777777" w:rsidR="00BE2497" w:rsidRDefault="00BE2497" w:rsidP="009B3DC2"/>
                      <w:p w14:paraId="4E945041" w14:textId="77777777" w:rsidR="00BE2497" w:rsidRDefault="00BE2497" w:rsidP="009B3DC2"/>
                    </w:txbxContent>
                  </v:textbox>
                </v:rect>
                <v:rect id="Rectangle 2514" o:spid="_x0000_s1036" style="position:absolute;left:54959;top:12477;width:7398;height:3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2kcUA&#10;AADbAAAADwAAAGRycy9kb3ducmV2LnhtbESP3WrCQBSE7wu+w3KE3unGgK1EVxFBsBSE+ofeHbPH&#10;JJg9u2S3MX37bkHo5TAz3zCzRWdq0VLjK8sKRsMEBHFudcWFgsN+PZiA8AFZY22ZFPyQh8W89zLD&#10;TNsHf1G7C4WIEPYZKihDcJmUPi/JoB9aRxy9m20MhiibQuoGHxFuapkmyZs0WHFcKNHRqqT8vvs2&#10;Cq6n7XF7Oo8/Vunl3Fbu8OnW+K7Ua79bTkEE6sJ/+NneaAXpGP6+x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FvaRxQAAANsAAAAPAAAAAAAAAAAAAAAAAJgCAABkcnMv&#10;ZG93bnJldi54bWxQSwUGAAAAAAQABAD1AAAAigMAAAAA&#10;" fillcolor="#bcbcbc">
                  <v:fill color2="#ededed" rotate="t" angle="180" colors="0 #bcbcbc;22938f #d0d0d0;1 #ededed" focus="100%" type="gradient"/>
                  <v:shadow on="t" color="black" opacity="24903f" origin=",.5" offset="0,.55556mm"/>
                  <v:textbox>
                    <w:txbxContent>
                      <w:p w14:paraId="4E945042" w14:textId="77777777" w:rsidR="00BE2497" w:rsidRPr="00BE1867" w:rsidRDefault="00BE2497" w:rsidP="009B3DC2">
                        <w:pPr>
                          <w:rPr>
                            <w:b/>
                            <w:sz w:val="24"/>
                          </w:rPr>
                        </w:pPr>
                        <w:r w:rsidRPr="00BE1867">
                          <w:rPr>
                            <w:b/>
                            <w:sz w:val="24"/>
                          </w:rPr>
                          <w:t>eGTP</w:t>
                        </w:r>
                      </w:p>
                    </w:txbxContent>
                  </v:textbox>
                </v:rect>
                <v:rect id="Rectangle 2508" o:spid="_x0000_s1037" style="position:absolute;left:17526;top:23907;width:12305;height:3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Ro5sYA&#10;AADbAAAADwAAAGRycy9kb3ducmV2LnhtbESPzWrDMBCE74G+g9hAb40cQ5PgWg4lEGgpBJo/0tvG&#10;2tim1kpYquO+fRUo5DjMzDdMvhxMK3rqfGNZwXSSgCAurW64UrDfrZ8WIHxA1thaJgW/5GFZPIxy&#10;zLS98if121CJCGGfoYI6BJdJ6cuaDPqJdcTRu9jOYIiyq6Tu8BrhppVpksykwYbjQo2OVjWV39sf&#10;o+B83Bw2x9Pz+yr9OvWN23+4Nc6VehwPry8gAg3hHv5vv2kF6QxuX+IPk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cRo5sYAAADbAAAADwAAAAAAAAAAAAAAAACYAgAAZHJz&#10;L2Rvd25yZXYueG1sUEsFBgAAAAAEAAQA9QAAAIsDAAAAAA==&#10;" fillcolor="#bcbcbc">
                  <v:fill color2="#ededed" rotate="t" angle="180" colors="0 #bcbcbc;22938f #d0d0d0;1 #ededed" focus="100%" type="gradient"/>
                  <v:shadow on="t" color="black" opacity="24903f" origin=",.5" offset="0,.55556mm"/>
                  <v:textbox>
                    <w:txbxContent>
                      <w:p w14:paraId="4E945043" w14:textId="77777777" w:rsidR="00BE2497" w:rsidRPr="00D15A73" w:rsidRDefault="00BE2497" w:rsidP="009B3DC2">
                        <w:pPr>
                          <w:rPr>
                            <w:b/>
                            <w:sz w:val="24"/>
                            <w:szCs w:val="32"/>
                          </w:rPr>
                        </w:pPr>
                        <w:r w:rsidRPr="00D15A73">
                          <w:rPr>
                            <w:b/>
                            <w:sz w:val="24"/>
                            <w:szCs w:val="32"/>
                          </w:rPr>
                          <w:t>PDCP/RLC</w:t>
                        </w:r>
                      </w:p>
                    </w:txbxContent>
                  </v:textbox>
                </v:rect>
                <v:rect id="Rectangle 2509" o:spid="_x0000_s1038" style="position:absolute;left:17526;top:27813;width:15997;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jNfcYA&#10;AADbAAAADwAAAGRycy9kb3ducmV2LnhtbESPzWrDMBCE74W+g9hAb4kcQ5rgWg4lEGgoBJo/0tvG&#10;2tim1kpYquO+fVUI9DjMzDdMvhxMK3rqfGNZwXSSgCAurW64UnDYr8cLED4ga2wtk4If8rAsHh9y&#10;zLS98Qf1u1CJCGGfoYI6BJdJ6cuaDPqJdcTRu9rOYIiyq6Tu8BbhppVpkjxLgw3HhRodrWoqv3bf&#10;RsHltD1uT+fZZpV+nvvGHd7dGudKPY2G1xcQgYbwH76337SCdA5/X+IPk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ojNfcYAAADbAAAADwAAAAAAAAAAAAAAAACYAgAAZHJz&#10;L2Rvd25yZXYueG1sUEsFBgAAAAAEAAQA9QAAAIsDAAAAAA==&#10;" fillcolor="#bcbcbc">
                  <v:fill color2="#ededed" rotate="t" angle="180" colors="0 #bcbcbc;22938f #d0d0d0;1 #ededed" focus="100%" type="gradient"/>
                  <v:shadow on="t" color="black" opacity="24903f" origin=",.5" offset="0,.55556mm"/>
                  <v:textbox>
                    <w:txbxContent>
                      <w:p w14:paraId="4E945044" w14:textId="77777777" w:rsidR="00BE2497" w:rsidRPr="00D15A73" w:rsidRDefault="00BE2497" w:rsidP="009B3DC2">
                        <w:pPr>
                          <w:rPr>
                            <w:b/>
                            <w:sz w:val="24"/>
                            <w:szCs w:val="40"/>
                          </w:rPr>
                        </w:pPr>
                        <w:r w:rsidRPr="00D15A73">
                          <w:rPr>
                            <w:b/>
                            <w:sz w:val="24"/>
                            <w:szCs w:val="40"/>
                          </w:rPr>
                          <w:t>MAC</w:t>
                        </w:r>
                      </w:p>
                    </w:txbxContent>
                  </v:textbox>
                </v:rect>
                <v:rect id="Rectangle 2513" o:spid="_x0000_s1039" style="position:absolute;left:17526;top:20288;width:7860;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dZD8EA&#10;AADbAAAADwAAAGRycy9kb3ducmV2LnhtbERPXWvCMBR9F/wP4Qq+zdSCbnRGEUFQBGHqxL3dNXdt&#10;sbkJTaz135uHgY+H8z1bdKYWLTW+sqxgPEpAEOdWV1woOB3Xbx8gfEDWWFsmBQ/ysJj3ezPMtL3z&#10;F7WHUIgYwj5DBWUILpPS5yUZ9CPriCP3ZxuDIcKmkLrBeww3tUyTZCoNVhwbSnS0Kim/Hm5Gwe95&#10;/70/XybbVfpzaSt32rk1vis1HHTLTxCBuvAS/7s3WkEax8Y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XWQ/BAAAA2wAAAA8AAAAAAAAAAAAAAAAAmAIAAGRycy9kb3du&#10;cmV2LnhtbFBLBQYAAAAABAAEAPUAAACGAwAAAAA=&#10;" fillcolor="#bcbcbc">
                  <v:fill color2="#ededed" rotate="t" angle="180" colors="0 #bcbcbc;22938f #d0d0d0;1 #ededed" focus="100%" type="gradient"/>
                  <v:shadow on="t" color="black" opacity="24903f" origin=",.5" offset="0,.55556mm"/>
                  <v:textbox>
                    <w:txbxContent>
                      <w:p w14:paraId="4E945045" w14:textId="77777777" w:rsidR="00BE2497" w:rsidRPr="00D15A73" w:rsidRDefault="00BE2497" w:rsidP="009B3DC2">
                        <w:pPr>
                          <w:rPr>
                            <w:b/>
                            <w:sz w:val="24"/>
                            <w:szCs w:val="40"/>
                          </w:rPr>
                        </w:pPr>
                        <w:r w:rsidRPr="00D15A73">
                          <w:rPr>
                            <w:b/>
                            <w:sz w:val="24"/>
                            <w:szCs w:val="40"/>
                          </w:rPr>
                          <w:t>RRC</w:t>
                        </w:r>
                      </w:p>
                    </w:txbxContent>
                  </v:textbox>
                </v:rect>
                <v:rect id="Rectangle 2515" o:spid="_x0000_s1040" style="position:absolute;left:42767;top:29146;width:19604;height:67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v8lMUA&#10;AADbAAAADwAAAGRycy9kb3ducmV2LnhtbESP3WrCQBSE7wu+w3IE7+rGgK1GVymC0FIQ6h96d8we&#10;k2D27JLdxvTtuwWhl8PMfMPMl52pRUuNrywrGA0TEMS51RUXCva79fMEhA/IGmvLpOCHPCwXvac5&#10;Ztre+YvabShEhLDPUEEZgsuk9HlJBv3QOuLoXW1jMETZFFI3eI9wU8s0SV6kwYrjQomOViXlt+23&#10;UXA5bg6b42n8sUrPp7Zy+0+3xlelBv3ubQYiUBf+w4/2u1aQTuHvS/wB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W/yUxQAAANsAAAAPAAAAAAAAAAAAAAAAAJgCAABkcnMv&#10;ZG93bnJldi54bWxQSwUGAAAAAAQABAD1AAAAigMAAAAA&#10;" fillcolor="#bcbcbc">
                  <v:fill color2="#ededed" rotate="t" angle="180" colors="0 #bcbcbc;22938f #d0d0d0;1 #ededed" focus="100%" type="gradient"/>
                  <v:shadow on="t" color="black" opacity="24903f" origin=",.5" offset="0,.55556mm"/>
                  <v:textbox>
                    <w:txbxContent>
                      <w:p w14:paraId="4E945046" w14:textId="77777777" w:rsidR="00BE2497" w:rsidRPr="00D15A73" w:rsidRDefault="00BE2497" w:rsidP="00D15A73">
                        <w:pPr>
                          <w:jc w:val="center"/>
                          <w:rPr>
                            <w:b/>
                            <w:sz w:val="24"/>
                            <w:szCs w:val="40"/>
                          </w:rPr>
                        </w:pPr>
                        <w:r w:rsidRPr="00D15A73">
                          <w:rPr>
                            <w:b/>
                            <w:sz w:val="24"/>
                            <w:szCs w:val="40"/>
                          </w:rPr>
                          <w:t>TUCL</w:t>
                        </w:r>
                      </w:p>
                    </w:txbxContent>
                  </v:textbox>
                </v:rect>
                <v:rect id="Rectangle 2516" o:spid="_x0000_s1041" style="position:absolute;left:42767;top:25146;width:15165;height:4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D1MIA&#10;AADbAAAADwAAAGRycy9kb3ducmV2LnhtbERPXWvCMBR9F/Yfwh34pumUuVGNIoKgCMK0E/d2be7a&#10;YnMTmli7f788CD4ezvds0ZlatNT4yrKCt2ECgji3uuJCQXZcDz5B+ICssbZMCv7Iw2L+0pthqu2d&#10;v6g9hELEEPYpKihDcKmUPi/JoB9aRxy5X9sYDBE2hdQN3mO4qeUoSSbSYMWxoURHq5Ly6+FmFFxO&#10;++/96fy+XY1+zm3lsp1b44dS/dduOQURqAtP8cO90QrGcX38En+A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uMPUwgAAANsAAAAPAAAAAAAAAAAAAAAAAJgCAABkcnMvZG93&#10;bnJldi54bWxQSwUGAAAAAAQABAD1AAAAhwMAAAAA&#10;" fillcolor="#bcbcbc">
                  <v:fill color2="#ededed" rotate="t" angle="180" colors="0 #bcbcbc;22938f #d0d0d0;1 #ededed" focus="100%" type="gradient"/>
                  <v:shadow on="t" color="black" opacity="24903f" origin=",.5" offset="0,.55556mm"/>
                  <v:textbox>
                    <w:txbxContent>
                      <w:p w14:paraId="4E945047" w14:textId="77777777" w:rsidR="00BE2497" w:rsidRPr="00D15A73" w:rsidRDefault="00BE2497" w:rsidP="009B3DC2">
                        <w:pPr>
                          <w:jc w:val="center"/>
                          <w:rPr>
                            <w:b/>
                            <w:sz w:val="24"/>
                            <w:szCs w:val="40"/>
                          </w:rPr>
                        </w:pPr>
                        <w:r w:rsidRPr="00D15A73">
                          <w:rPr>
                            <w:b/>
                            <w:sz w:val="24"/>
                            <w:szCs w:val="40"/>
                          </w:rPr>
                          <w:t>SCTP</w:t>
                        </w:r>
                      </w:p>
                    </w:txbxContent>
                  </v:textbox>
                </v:rect>
                <v:rect id="Rectangle 2517" o:spid="_x0000_s1042" style="position:absolute;left:42767;top:21240;width:7583;height:3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mT8YA&#10;AADbAAAADwAAAGRycy9kb3ducmV2LnhtbESPQWvCQBSE7wX/w/IEb3VjpLWkrlICQktB0KrY22v2&#10;mQSzb5fsNsZ/7wqFHoeZ+YaZL3vTiI5aX1tWMBknIIgLq2suFey+Vo8vIHxA1thYJgVX8rBcDB7m&#10;mGl74Q1121CKCGGfoYIqBJdJ6YuKDPqxdcTRO9nWYIiyLaVu8RLhppFpkjxLgzXHhQod5RUV5+2v&#10;UfBzWO/Xh+PTR55+H7va7T7dCmdKjYb92yuIQH34D/+137WC6QTuX+IP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mT8YAAADbAAAADwAAAAAAAAAAAAAAAACYAgAAZHJz&#10;L2Rvd25yZXYueG1sUEsFBgAAAAAEAAQA9QAAAIsDAAAAAA==&#10;" fillcolor="#bcbcbc">
                  <v:fill color2="#ededed" rotate="t" angle="180" colors="0 #bcbcbc;22938f #d0d0d0;1 #ededed" focus="100%" type="gradient"/>
                  <v:shadow on="t" color="black" opacity="24903f" origin=",.5" offset="0,.55556mm"/>
                  <v:textbox>
                    <w:txbxContent>
                      <w:p w14:paraId="4E945048" w14:textId="77777777" w:rsidR="00BE2497" w:rsidRPr="00D15A73" w:rsidRDefault="00BE2497" w:rsidP="009B3DC2">
                        <w:pPr>
                          <w:rPr>
                            <w:b/>
                            <w:sz w:val="24"/>
                            <w:szCs w:val="40"/>
                          </w:rPr>
                        </w:pPr>
                        <w:r w:rsidRPr="00D15A73">
                          <w:rPr>
                            <w:b/>
                            <w:sz w:val="24"/>
                            <w:szCs w:val="40"/>
                          </w:rPr>
                          <w:t>S1AP</w:t>
                        </w:r>
                      </w:p>
                    </w:txbxContent>
                  </v:textbox>
                </v:rect>
                <v:rect id="Rectangle 2518" o:spid="_x0000_s1043" style="position:absolute;left:17526;top:31718;width:19789;height:4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YQYscA&#10;AADdAAAADwAAAGRycy9kb3ducmV2LnhtbESPQWvCQBSE7wX/w/IEb3VjQGtTVxFBUApCrRV7e82+&#10;JsHs2yW7xvTfu4LQ4zAz3zCzRWdq0VLjK8sKRsMEBHFudcWFgsPn+nkKwgdkjbVlUvBHHhbz3tMM&#10;M22v/EHtPhQiQthnqKAMwWVS+rwkg35oHXH0fm1jMETZFFI3eI1wU8s0SSbSYMVxoURHq5Ly8/5i&#10;FPwcd1+742m8XaXfp7Zyh3e3xhelBv1u+QYiUBf+w4/2RitIJ9NXuL+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2EGLHAAAA3QAAAA8AAAAAAAAAAAAAAAAAmAIAAGRy&#10;cy9kb3ducmV2LnhtbFBLBQYAAAAABAAEAPUAAACMAwAAAAA=&#10;" fillcolor="#bcbcbc">
                  <v:fill color2="#ededed" rotate="t" angle="180" colors="0 #bcbcbc;22938f #d0d0d0;1 #ededed" focus="100%" type="gradient"/>
                  <v:shadow on="t" color="black" opacity="24903f" origin=",.5" offset="0,.55556mm"/>
                  <v:textbox>
                    <w:txbxContent>
                      <w:p w14:paraId="4E945049" w14:textId="77777777" w:rsidR="00BE2497" w:rsidRPr="00D15A73" w:rsidRDefault="00BE2497" w:rsidP="009B3DC2">
                        <w:pPr>
                          <w:rPr>
                            <w:b/>
                            <w:sz w:val="24"/>
                            <w:szCs w:val="40"/>
                          </w:rPr>
                        </w:pPr>
                        <w:r w:rsidRPr="00D15A73">
                          <w:rPr>
                            <w:b/>
                            <w:sz w:val="24"/>
                            <w:szCs w:val="40"/>
                          </w:rPr>
                          <w:t>PHY</w:t>
                        </w:r>
                      </w:p>
                    </w:txbxContent>
                  </v:textbox>
                </v:rect>
                <v:rect id="Rectangle 2519" o:spid="_x0000_s1044" style="position:absolute;left:50387;top:21240;width:7583;height:39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UvIsMA&#10;AADdAAAADwAAAGRycy9kb3ducmV2LnhtbERPW2vCMBR+H+w/hDPwbaYr6LQaZQjChiB4Rd+OzbEt&#10;a05Ck9X6783DwMeP7z6dd6YWLTW+sqzgo5+AIM6trrhQsN8t30cgfEDWWFsmBXfyMJ+9vkwx0/bG&#10;G2q3oRAxhH2GCsoQXCalz0sy6PvWEUfuahuDIcKmkLrBWww3tUyTZCgNVhwbSnS0KCn/3f4ZBZfj&#10;+rA+ngY/i/R8aiu3X7klfirVe+u+JiACdeEp/nd/awXpcBz3xzfxCc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UvIsMAAADdAAAADwAAAAAAAAAAAAAAAACYAgAAZHJzL2Rv&#10;d25yZXYueG1sUEsFBgAAAAAEAAQA9QAAAIgDAAAAAA==&#10;" fillcolor="#bcbcbc">
                  <v:fill color2="#ededed" rotate="t" angle="180" colors="0 #bcbcbc;22938f #d0d0d0;1 #ededed" focus="100%" type="gradient"/>
                  <v:shadow on="t" color="black" opacity="24903f" origin=",.5" offset="0,.55556mm"/>
                  <v:textbox>
                    <w:txbxContent>
                      <w:p w14:paraId="4E94504A" w14:textId="77777777" w:rsidR="00BE2497" w:rsidRPr="00D15A73" w:rsidRDefault="00BE2497" w:rsidP="009B3DC2">
                        <w:pPr>
                          <w:rPr>
                            <w:b/>
                            <w:sz w:val="24"/>
                            <w:szCs w:val="40"/>
                          </w:rPr>
                        </w:pPr>
                        <w:r w:rsidRPr="00D15A73">
                          <w:rPr>
                            <w:b/>
                            <w:sz w:val="24"/>
                            <w:szCs w:val="40"/>
                          </w:rPr>
                          <w:t>X2AP</w:t>
                        </w:r>
                      </w:p>
                    </w:txbxContent>
                  </v:textbox>
                </v:rect>
                <v:shape id="AutoShape 2520" o:spid="_x0000_s1045" type="#_x0000_t32" style="position:absolute;left:21336;top:7048;width:0;height:132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aJLMQAAADdAAAADwAAAGRycy9kb3ducmV2LnhtbERPy2oCMRTdC/5DuEI3UjMdpLZTo5RC&#10;Qdz5WnR3ndzODCY3cZKOo19vFgWXh/OeL3trREdtaBwreJlkIIhLpxuuFOx3389vIEJE1mgck4Ir&#10;BVguhoM5FtpdeEPdNlYihXAoUEEdoy+kDGVNFsPEeeLE/brWYkywraRu8ZLCrZF5lr1Kiw2nhho9&#10;fdVUnrZ/VsHP7Gj2ZzPu1v54e6fpYXU+eafU06j//AARqY8P8b97pRXkszzNTW/SE5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toksxAAAAN0AAAAPAAAAAAAAAAAA&#10;AAAAAKECAABkcnMvZG93bnJldi54bWxQSwUGAAAAAAQABAD5AAAAkgMAAAAA&#10;" strokecolor="windowText" strokeweight="2pt">
                  <v:stroke startarrow="block" endarrow="block"/>
                  <v:shadow on="t" color="black" opacity="24903f" origin=",.5" offset="0,.55556mm"/>
                </v:shape>
                <v:shape id="AutoShape 2521" o:spid="_x0000_s1046" type="#_x0000_t32" style="position:absolute;left:27432;top:7048;width:6;height:168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RmiccAAADdAAAADwAAAGRycy9kb3ducmV2LnhtbESPQWsCMRSE74X+h/AKXopmK0vV1Sil&#10;IIi3Wnvw9tw8dxeTl7hJ17W/vikUPA4z8w2zWPXWiI7a0DhW8DLKQBCXTjdcKdh/rodTECEiazSO&#10;ScGNAqyWjw8LLLS78gd1u1iJBOFQoII6Rl9IGcqaLIaR88TJO7nWYkyyraRu8Zrg1shxlr1Kiw2n&#10;hRo9vddUnnffVsFhcjT7i3nutv74M6P8a3M5e6fU4Kl/m4OI1Md7+L+90QrGkzyHvzfpCc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JGaJxwAAAN0AAAAPAAAAAAAA&#10;AAAAAAAAAKECAABkcnMvZG93bnJldi54bWxQSwUGAAAAAAQABAD5AAAAlQMAAAAA&#10;" strokecolor="windowText" strokeweight="2pt">
                  <v:stroke startarrow="block" endarrow="block"/>
                  <v:shadow on="t" color="black" opacity="24903f" origin=",.5" offset="0,.55556mm"/>
                </v:shape>
                <v:shape id="AutoShape 2522" o:spid="_x0000_s1047" type="#_x0000_t32" style="position:absolute;left:31432;top:7048;width:6;height:207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jDEscAAADdAAAADwAAAGRycy9kb3ducmV2LnhtbESPT2sCMRTE70K/Q3iFXkrNKlbbrVGk&#10;UJDe/Hfo7bl53V1MXuImXVc/fSMIHoeZ+Q0znXfWiJaaUDtWMOhnIIgLp2suFWw3Xy9vIEJE1mgc&#10;k4IzBZjPHnpTzLU78YradSxFgnDIUUEVo8+lDEVFFkPfeeLk/brGYkyyKaVu8JTg1shhlo2lxZrT&#10;QoWePisqDus/q+Bnsjfbo3luv/3+8k6j3fJ48E6pp8du8QEiUhfv4Vt7qRUMJ6NXuL5JT0DO/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aMMSxwAAAN0AAAAPAAAAAAAA&#10;AAAAAAAAAKECAABkcnMvZG93bnJldi54bWxQSwUGAAAAAAQABAD5AAAAlQMAAAAA&#10;" strokecolor="windowText" strokeweight="2pt">
                  <v:stroke startarrow="block" endarrow="block"/>
                  <v:shadow on="t" color="black" opacity="24903f" origin=",.5" offset="0,.55556mm"/>
                </v:shape>
                <v:shape id="AutoShape 2523" o:spid="_x0000_s1048" type="#_x0000_t32" style="position:absolute;left:35814;top:7048;width:6;height:248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lsjMMAAADdAAAADwAAAGRycy9kb3ducmV2LnhtbERPy2oCMRTdC/2HcAtuRDMVqXZqlFIQ&#10;xJ2PLrq7Tm5nBpObOInj6NebRcHl4bzny84a0VITascK3kYZCOLC6ZpLBYf9ajgDESKyRuOYFNwo&#10;wHLx0ptjrt2Vt9TuYilSCIccFVQx+lzKUFRkMYycJ07cn2ssxgSbUuoGryncGjnOsndpsebUUKGn&#10;74qK0+5iFfxOj+ZwNoN244/3D5r8rM8n75Tqv3ZfnyAidfEp/nevtYLxdJLmpjfpCc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pbIzDAAAA3QAAAA8AAAAAAAAAAAAA&#10;AAAAoQIAAGRycy9kb3ducmV2LnhtbFBLBQYAAAAABAAEAPkAAACRAwAAAAA=&#10;" strokecolor="windowText" strokeweight="2pt">
                  <v:stroke startarrow="block" endarrow="block"/>
                  <v:shadow on="t" color="black" opacity="24903f" origin=",.5" offset="0,.55556mm"/>
                </v:shape>
                <v:shape id="AutoShape 2524" o:spid="_x0000_s1049" type="#_x0000_t32" style="position:absolute;left:60388;top:16478;width:6;height:126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b2V8QAAADdAAAADwAAAGRycy9kb3ducmV2LnhtbERPy2oCMRTdF/oP4Ra6KZpRWh+jUaRQ&#10;EHf1sXB3nVxnBpObOEnHqV/fLAouD+c9X3bWiJaaUDtWMOhnIIgLp2suFex3X70JiBCRNRrHpOCX&#10;AiwXz09zzLW78Te121iKFMIhRwVVjD6XMhQVWQx954kTd3aNxZhgU0rd4C2FWyOHWTaSFmtODRV6&#10;+qyouGx/rILj+GT2V/PWbvzpPqX3w/p68U6p15duNQMRqYsP8b97rRUMxx9pf3qTnoB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xvZXxAAAAN0AAAAPAAAAAAAAAAAA&#10;AAAAAKECAABkcnMvZG93bnJldi54bWxQSwUGAAAAAAQABAD5AAAAkgMAAAAA&#10;" strokecolor="windowText" strokeweight="2pt">
                  <v:stroke startarrow="block" endarrow="block"/>
                  <v:shadow on="t" color="black" opacity="24903f" origin=",.5" offset="0,.55556mm"/>
                </v:shape>
                <v:shape id="AutoShape 2526" o:spid="_x0000_s1050" type="#_x0000_t32" style="position:absolute;left:58674;top:7048;width:55;height:53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pTzMcAAADdAAAADwAAAGRycy9kb3ducmV2LnhtbESPT2sCMRTE74LfITyhl1Kziq3t1igi&#10;CNKbf3ro7bl53V1MXuImXbf99I0geBxm5jfMbNFZI1pqQu1YwWiYgSAunK65VHDYr59eQYSIrNE4&#10;JgW/FGAx7/dmmGt34S21u1iKBOGQo4IqRp9LGYqKLIah88TJ+3aNxZhkU0rd4CXBrZHjLHuRFmtO&#10;CxV6WlVUnHY/VsHX9GgOZ/PYfvjj3xtNPjfnk3dKPQy65TuISF28h2/tjVYwnj6P4PomPQE5/w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ilPMxwAAAN0AAAAPAAAAAAAA&#10;AAAAAAAAAKECAABkcnMvZG93bnJldi54bWxQSwUGAAAAAAQABAD5AAAAlQMAAAAA&#10;" strokecolor="windowText" strokeweight="2pt">
                  <v:stroke startarrow="block" endarrow="block"/>
                  <v:shadow on="t" color="black" opacity="24903f" origin=",.5" offset="0,.55556mm"/>
                </v:shape>
                <v:shape id="AutoShape 2527" o:spid="_x0000_s1051" type="#_x0000_t32" style="position:absolute;left:51911;top:7048;width:0;height:142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LEJccAAADdAAAADwAAAGRycy9kb3ducmV2LnhtbESPQWsCMRSE74X+h/AKXopmK3XVrVGK&#10;UJDetHrw9ty87i4mL3GTrtv++qYg9DjMzDfMYtVbIzpqQ+NYwdMoA0FcOt1wpWD/8TacgQgRWaNx&#10;TAq+KcBqeX+3wEK7K2+p28VKJAiHAhXUMfpCylDWZDGMnCdO3qdrLcYk20rqFq8Jbo0cZ1kuLTac&#10;Fmr0tK6pPO++rILj9GT2F/PYvfvTz5yeD5vL2TulBg/96wuISH38D9/aG61gnE9y+HuTnoBc/g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gsQlxwAAAN0AAAAPAAAAAAAA&#10;AAAAAAAAAKECAABkcnMvZG93bnJldi54bWxQSwUGAAAAAAQABAD5AAAAlQMAAAAA&#10;" strokecolor="windowText" strokeweight="2pt">
                  <v:stroke startarrow="block" endarrow="block"/>
                  <v:shadow on="t" color="black" opacity="24903f" origin=",.5" offset="0,.55556mm"/>
                </v:shape>
                <v:rect id="Rectangle 2559" o:spid="_x0000_s1052" style="position:absolute;left:16573;top:9810;width:5461;height:2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OX9MUA&#10;AADdAAAADwAAAGRycy9kb3ducmV2LnhtbESPQYvCMBSE7wv+h/AEb5qq6GrXKKIW3IOHrYrXR/Ns&#10;yzYvpYla/71ZEPY4zMw3zGLVmkrcqXGlZQXDQQSCOLO65FzB6Zj0ZyCcR9ZYWSYFT3KwWnY+Fhhr&#10;++Afuqc+FwHCLkYFhfd1LKXLCjLoBrYmDt7VNgZ9kE0udYOPADeVHEXRVBosOSwUWNOmoOw3vRkF&#10;aXLWh/nFjy+2TfLd93Z73dVHpXrddv0FwlPr/8Pv9l4rGE0nn/D3Jj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k5f0xQAAAN0AAAAPAAAAAAAAAAAAAAAAAJgCAABkcnMv&#10;ZG93bnJldi54bWxQSwUGAAAAAAQABAD1AAAAigMAAAAA&#10;" stroked="f">
                  <v:fill opacity="0"/>
                  <v:textbox>
                    <w:txbxContent>
                      <w:p w14:paraId="4E94504B" w14:textId="77777777" w:rsidR="00BE2497" w:rsidRPr="000A4BEE" w:rsidRDefault="00BE2497" w:rsidP="009B3DC2">
                        <w:pPr>
                          <w:jc w:val="right"/>
                          <w:rPr>
                            <w:b/>
                            <w:sz w:val="20"/>
                            <w:szCs w:val="18"/>
                          </w:rPr>
                        </w:pPr>
                        <w:r w:rsidRPr="000A4BEE">
                          <w:rPr>
                            <w:b/>
                            <w:sz w:val="20"/>
                            <w:szCs w:val="18"/>
                          </w:rPr>
                          <w:t>NHU</w:t>
                        </w:r>
                      </w:p>
                    </w:txbxContent>
                  </v:textbox>
                </v:rect>
                <v:rect id="Rectangle 2560" o:spid="_x0000_s1053" style="position:absolute;left:23526;top:9810;width:4439;height:2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DhsIA&#10;AADdAAAADwAAAGRycy9kb3ducmV2LnhtbERPy4rCMBTdD8w/hDvgbkxHUbSayqAWnIULq+L20tw+&#10;sLkpTdT692Yx4PJw3stVbxpxp87VlhX8DCMQxLnVNZcKTsf0ewbCeWSNjWVS8CQHq+TzY4mxtg8+&#10;0D3zpQgh7GJUUHnfxlK6vCKDbmhb4sAVtjPoA+xKqTt8hHDTyFEUTaXBmkNDhS2tK8qv2c0oyNKz&#10;3s8vfnyxfVpu/zabYtselRp89b8LEJ56/xb/u3dawWg6CXPDm/AEZP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AOGwgAAAN0AAAAPAAAAAAAAAAAAAAAAAJgCAABkcnMvZG93&#10;bnJldi54bWxQSwUGAAAAAAQABAD1AAAAhwMAAAAA&#10;" stroked="f">
                  <v:fill opacity="0"/>
                  <v:textbox>
                    <w:txbxContent>
                      <w:p w14:paraId="4E94504C" w14:textId="77777777" w:rsidR="00BE2497" w:rsidRPr="000A4BEE" w:rsidRDefault="00BE2497" w:rsidP="009B3DC2">
                        <w:pPr>
                          <w:jc w:val="right"/>
                          <w:rPr>
                            <w:b/>
                            <w:sz w:val="20"/>
                            <w:szCs w:val="18"/>
                          </w:rPr>
                        </w:pPr>
                        <w:r w:rsidRPr="000A4BEE">
                          <w:rPr>
                            <w:b/>
                            <w:sz w:val="20"/>
                            <w:szCs w:val="18"/>
                          </w:rPr>
                          <w:t>PJU</w:t>
                        </w:r>
                      </w:p>
                    </w:txbxContent>
                  </v:textbox>
                </v:rect>
                <v:rect id="Rectangle 2561" o:spid="_x0000_s1054" style="position:absolute;left:27432;top:9810;width:4756;height:2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CmHccA&#10;AADdAAAADwAAAGRycy9kb3ducmV2LnhtbESPQWvCQBSE70L/w/IKvdWNKUpNXUOpBvTQg0mL10f2&#10;mQSzb0N2m6T/3i0UPA4z8w2zSSfTioF611hWsJhHIIhLqxuuFHwV2fMrCOeRNbaWScEvOUi3D7MN&#10;JtqOfKIh95UIEHYJKqi97xIpXVmTQTe3HXHwLrY36IPsK6l7HAPctDKOopU02HBYqLGjj5rKa/5j&#10;FOTZt/5cn/3L2U5ZtT/udpd9Vyj19Di9v4HwNPl7+L990Ari1XINf2/CE5Db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Aph3HAAAA3QAAAA8AAAAAAAAAAAAAAAAAmAIAAGRy&#10;cy9kb3ducmV2LnhtbFBLBQYAAAAABAAEAPUAAACMAwAAAAA=&#10;" stroked="f">
                  <v:fill opacity="0"/>
                  <v:textbox>
                    <w:txbxContent>
                      <w:p w14:paraId="4E94504D" w14:textId="77777777" w:rsidR="00BE2497" w:rsidRPr="000A4BEE" w:rsidRDefault="00BE2497" w:rsidP="009B3DC2">
                        <w:pPr>
                          <w:jc w:val="right"/>
                          <w:rPr>
                            <w:b/>
                            <w:sz w:val="20"/>
                            <w:szCs w:val="18"/>
                          </w:rPr>
                        </w:pPr>
                        <w:r w:rsidRPr="000A4BEE">
                          <w:rPr>
                            <w:b/>
                            <w:sz w:val="20"/>
                            <w:szCs w:val="18"/>
                          </w:rPr>
                          <w:t>RGR</w:t>
                        </w:r>
                      </w:p>
                    </w:txbxContent>
                  </v:textbox>
                </v:rect>
                <v:rect id="Rectangle 2562" o:spid="_x0000_s1055" style="position:absolute;left:31432;top:9810;width:4915;height:2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bFPcIA&#10;AADdAAAADwAAAGRycy9kb3ducmV2LnhtbERPy4rCMBTdD/gP4QruxlSF4lRTEbXgLGZhHXF7aW4f&#10;2NyUJmr9e7MYmOXhvNebwbTiQb1rLCuYTSMQxIXVDVcKfs/Z5xKE88gaW8uk4EUONunoY42Jtk8+&#10;0SP3lQgh7BJUUHvfJVK6oiaDbmo74sCVtjfoA+wrqXt8hnDTynkUxdJgw6Ghxo52NRW3/G4U5NlF&#10;/3xd/eJqh6w6fO/35aE7KzUZD9sVCE+D/xf/uY9awTyOw/7wJjwBm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FsU9wgAAAN0AAAAPAAAAAAAAAAAAAAAAAJgCAABkcnMvZG93&#10;bnJldi54bWxQSwUGAAAAAAQABAD1AAAAhwMAAAAA&#10;" stroked="f">
                  <v:fill opacity="0"/>
                  <v:textbox>
                    <w:txbxContent>
                      <w:p w14:paraId="4E94504E" w14:textId="77777777" w:rsidR="00BE2497" w:rsidRPr="000A4BEE" w:rsidRDefault="00BE2497" w:rsidP="009B3DC2">
                        <w:pPr>
                          <w:jc w:val="right"/>
                          <w:rPr>
                            <w:b/>
                            <w:sz w:val="20"/>
                            <w:szCs w:val="18"/>
                          </w:rPr>
                        </w:pPr>
                        <w:r w:rsidRPr="000A4BEE">
                          <w:rPr>
                            <w:b/>
                            <w:sz w:val="20"/>
                            <w:szCs w:val="18"/>
                          </w:rPr>
                          <w:t>CTF</w:t>
                        </w:r>
                      </w:p>
                    </w:txbxContent>
                  </v:textbox>
                </v:rect>
                <v:rect id="Rectangle 2563" o:spid="_x0000_s1056" style="position:absolute;left:42672;top:9620;width:4438;height:2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wAjMUA&#10;AADdAAAADwAAAGRycy9kb3ducmV2LnhtbESPQWvCQBSE7wX/w/IEL0U3eggluooI0iAFMbaeH9ln&#10;Esy+jdltkv57VxB6HGbmG2a1GUwtOmpdZVnBfBaBIM6trrhQ8H3eTz9AOI+ssbZMCv7IwWY9elth&#10;om3PJ+oyX4gAYZeggtL7JpHS5SUZdDPbEAfvaluDPsi2kLrFPsBNLRdRFEuDFYeFEhvalZTfsl+j&#10;oM+P3eX89SmP75fU8j2977Kfg1KT8bBdgvA0+P/wq51qBYs4nsPzTXgCc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ACMxQAAAN0AAAAPAAAAAAAAAAAAAAAAAJgCAABkcnMv&#10;ZG93bnJldi54bWxQSwUGAAAAAAQABAD1AAAAigMAAAAA&#10;" filled="f" stroked="f">
                  <v:textbox>
                    <w:txbxContent>
                      <w:p w14:paraId="4E94504F" w14:textId="77777777" w:rsidR="00BE2497" w:rsidRPr="000A4BEE" w:rsidRDefault="00BE2497" w:rsidP="009B3DC2">
                        <w:pPr>
                          <w:jc w:val="right"/>
                          <w:rPr>
                            <w:b/>
                            <w:sz w:val="20"/>
                            <w:szCs w:val="18"/>
                          </w:rPr>
                        </w:pPr>
                        <w:r w:rsidRPr="000A4BEE">
                          <w:rPr>
                            <w:b/>
                            <w:sz w:val="20"/>
                            <w:szCs w:val="18"/>
                          </w:rPr>
                          <w:t>SZT</w:t>
                        </w:r>
                      </w:p>
                    </w:txbxContent>
                  </v:textbox>
                </v:rect>
                <v:rect id="Rectangle 2564" o:spid="_x0000_s1057" style="position:absolute;left:47148;top:9525;width:5430;height:2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j+0cUA&#10;AADdAAAADwAAAGRycy9kb3ducmV2LnhtbESPQYvCMBSE78L+h/AW9qapXShajSKrBT14sO7i9dE8&#10;22LzUpqs1n9vBMHjMDPfMPNlbxpxpc7VlhWMRxEI4sLqmksFv8dsOAHhPLLGxjIpuJOD5eJjMMdU&#10;2xsf6Jr7UgQIuxQVVN63qZSuqMigG9mWOHhn2xn0QXal1B3eAtw0Mo6iRBqsOSxU2NJPRcUl/zcK&#10;8uxP76cn/32yfVZuduv1edMelfr67FczEJ56/w6/2lutIE6SGJ5vwhO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iP7RxQAAAN0AAAAPAAAAAAAAAAAAAAAAAJgCAABkcnMv&#10;ZG93bnJldi54bWxQSwUGAAAAAAQABAD1AAAAigMAAAAA&#10;" stroked="f">
                  <v:fill opacity="0"/>
                  <v:textbox>
                    <w:txbxContent>
                      <w:p w14:paraId="4E945050" w14:textId="77777777" w:rsidR="00BE2497" w:rsidRPr="000A4BEE" w:rsidRDefault="00BE2497" w:rsidP="009B3DC2">
                        <w:pPr>
                          <w:jc w:val="right"/>
                          <w:rPr>
                            <w:b/>
                            <w:sz w:val="20"/>
                            <w:szCs w:val="18"/>
                          </w:rPr>
                        </w:pPr>
                        <w:r w:rsidRPr="000A4BEE">
                          <w:rPr>
                            <w:b/>
                            <w:sz w:val="20"/>
                            <w:szCs w:val="18"/>
                          </w:rPr>
                          <w:t>CZT</w:t>
                        </w:r>
                      </w:p>
                    </w:txbxContent>
                  </v:textbox>
                </v:rect>
                <v:rect id="Rectangle 2565" o:spid="_x0000_s1058" style="position:absolute;left:53911;top:8667;width:5486;height:2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RbSsUA&#10;AADdAAAADwAAAGRycy9kb3ducmV2LnhtbESPQYvCMBSE78L+h/AWvGm6CkW7RpHVwnrwYOvi9dE8&#10;22LzUpqo3X9vBMHjMDPfMItVbxpxo87VlhV8jSMQxIXVNZcKjnk6moFwHlljY5kU/JOD1fJjsMBE&#10;2zsf6Jb5UgQIuwQVVN63iZSuqMigG9uWOHhn2xn0QXal1B3eA9w0chJFsTRYc1iosKWfiopLdjUK&#10;svRP7+cnPz3ZPi23u83mvG1zpYaf/fobhKfev8Ov9q9WMInjKTzfhCcgl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xFtKxQAAAN0AAAAPAAAAAAAAAAAAAAAAAJgCAABkcnMv&#10;ZG93bnJldi54bWxQSwUGAAAAAAQABAD1AAAAigMAAAAA&#10;" stroked="f">
                  <v:fill opacity="0"/>
                  <v:textbox>
                    <w:txbxContent>
                      <w:p w14:paraId="4E945051" w14:textId="77777777" w:rsidR="00BE2497" w:rsidRPr="000A4BEE" w:rsidRDefault="00BE2497" w:rsidP="009B3DC2">
                        <w:pPr>
                          <w:jc w:val="right"/>
                          <w:rPr>
                            <w:b/>
                            <w:sz w:val="20"/>
                            <w:szCs w:val="18"/>
                          </w:rPr>
                        </w:pPr>
                        <w:r w:rsidRPr="000A4BEE">
                          <w:rPr>
                            <w:b/>
                            <w:sz w:val="20"/>
                            <w:szCs w:val="18"/>
                          </w:rPr>
                          <w:t>EGT</w:t>
                        </w:r>
                      </w:p>
                    </w:txbxContent>
                  </v:textbox>
                </v:rect>
                <v:shape id="AutoShape 2525" o:spid="_x0000_s1059" type="#_x0000_t32" style="position:absolute;left:46577;top:7143;width:0;height:141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A1dMcAAADdAAAADwAAAGRycy9kb3ducmV2LnhtbESPT2sCMRTE74V+h/AKvRTNVmSrq1GK&#10;UJDe/NODt+fmubuYvMRNXLf99I1Q6HGYmd8w82VvjeioDY1jBa/DDARx6XTDlYL97mMwAREiskbj&#10;mBR8U4Dl4vFhjoV2N95Qt42VSBAOBSqoY/SFlKGsyWIYOk+cvJNrLcYk20rqFm8Jbo0cZVkuLTac&#10;Fmr0tKqpPG+vVsHh7Wj2F/PSffrjz5TGX+vL2Tulnp/69xmISH38D/+111rBKM/HcH+TnoB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cDV0xwAAAN0AAAAPAAAAAAAA&#10;AAAAAAAAAKECAABkcnMvZG93bnJldi54bWxQSwUGAAAAAAQABAD5AAAAlQMAAAAA&#10;" strokecolor="windowText" strokeweight="2pt">
                  <v:stroke startarrow="block" endarrow="block"/>
                  <v:shadow on="t" color="black" opacity="24903f" origin=",.5" offset="0,.55556mm"/>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665" o:spid="_x0000_s1060" type="#_x0000_t176" style="position:absolute;left:666;top:12763;width:6615;height:9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cuQscA&#10;AADdAAAADwAAAGRycy9kb3ducmV2LnhtbESPQWvCQBSE74X+h+UVehHdVDTW6CqlUOjBUhKl50f2&#10;mQSzb9PdbYz/3hWEHoeZ+YZZbwfTip6cbywreJkkIIhLqxuuFBz2H+NXED4ga2wtk4ILedhuHh/W&#10;mGl75pz6IlQiQthnqKAOocuk9GVNBv3EdsTRO1pnMETpKqkdniPctHKaJKk02HBcqLGj95rKU/Fn&#10;FPTf85ld2mPlfk9NsVv8jPL+a6TU89PwtgIRaAj/4Xv7UyuYpukcbm/iE5Cb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BHLkLHAAAA3QAAAA8AAAAAAAAAAAAAAAAAmAIAAGRy&#10;cy9kb3ducmV2LnhtbFBLBQYAAAAABAAEAPUAAACMAwAAAAA=&#10;" fillcolor="#bcbcbc">
                  <v:fill color2="#ededed" rotate="t" angle="180" colors="0 #bcbcbc;22938f #d0d0d0;1 #ededed" focus="100%" type="gradient"/>
                  <v:shadow on="t" color="black" opacity="24903f" origin=",.5" offset="0,.55556mm"/>
                  <v:textbox style="layout-flow:vertical;mso-layout-flow-alt:bottom-to-top">
                    <w:txbxContent>
                      <w:p w14:paraId="4E945052" w14:textId="77777777" w:rsidR="00BE2497" w:rsidRPr="00D15A73" w:rsidRDefault="00BE2497" w:rsidP="009B3DC2">
                        <w:pPr>
                          <w:jc w:val="center"/>
                          <w:rPr>
                            <w:b/>
                          </w:rPr>
                        </w:pPr>
                        <w:r>
                          <w:rPr>
                            <w:b/>
                          </w:rPr>
                          <w:t>OAM-Messenger</w:t>
                        </w:r>
                      </w:p>
                    </w:txbxContent>
                  </v:textbox>
                </v:shape>
                <v:shape id="Straight Arrow Connector 2666" o:spid="_x0000_s1061" type="#_x0000_t32" style="position:absolute;left:3238;top:7143;width:84;height:56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WN0MYAAADdAAAADwAAAGRycy9kb3ducmV2LnhtbESP0WrCQBRE3wv+w3KFvukmIsGmrlIU&#10;RfqgaPsBt9lrNm32bsxuNP37riD0cZiZM8x82dtaXKn1lWMF6TgBQVw4XXGp4PNjM5qB8AFZY+2Y&#10;FPySh+Vi8DTHXLsbH+l6CqWIEPY5KjAhNLmUvjBk0Y9dQxy9s2sthijbUuoWbxFuazlJkkxarDgu&#10;GGxoZaj4OXVWwVeTpu8v5rCd+st3tzp33WW33iv1POzfXkEE6sN/+NHeaQWTLMvg/iY+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qljdDGAAAA3QAAAA8AAAAAAAAA&#10;AAAAAAAAoQIAAGRycy9kb3ducmV2LnhtbFBLBQYAAAAABAAEAPkAAACUAwAAAAA=&#10;" strokecolor="windowText" strokeweight="2pt">
                  <v:stroke endarrow="open"/>
                  <v:shadow on="t" color="black" opacity="24903f" origin=",.5" offset="0,.55556mm"/>
                </v:shape>
                <v:group id="Group 2667" o:spid="_x0000_s1062" style="position:absolute;left:7620;top:7143;width:48813;height:29480" coordsize="50279,28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jatexgAAAN0A&#10;AAAPAAAAAAAAAAAAAAAAAKoCAABkcnMvZG93bnJldi54bWxQSwUGAAAAAAQABAD6AAAAnQMAAAAA&#10;">
                  <v:shape id="AutoShape 2533" o:spid="_x0000_s1063" type="#_x0000_t32" style="position:absolute;left:1316;top:21433;width:885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YC3cAAAADdAAAADwAAAGRycy9kb3ducmV2LnhtbERPTYvCMBC9L+x/CLPgbU1VKNI1ighK&#10;xZOu4HVoZptiMylJtNVfbw7CHh/ve7EabCvu5EPjWMFknIEgrpxuuFZw/t1+z0GEiKyxdUwKHhRg&#10;tfz8WGChXc9Hup9iLVIIhwIVmBi7QspQGbIYxq4jTtyf8xZjgr6W2mOfwm0rp1mWS4sNpwaDHW0M&#10;VdfTzSrYZ5velPmhfOJ8EjxvZ/62uyg1+hrWPyAiDfFf/HaXWsE0z9Pc9CY9Abl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SWAt3AAAAA3QAAAA8AAAAAAAAAAAAAAAAA&#10;oQIAAGRycy9kb3ducmV2LnhtbFBLBQYAAAAABAAEAPkAAACOAwAAAAA=&#10;" strokecolor="#10253f" strokeweight="1pt">
                    <v:stroke dashstyle="1 1" endarrow="block" endcap="round"/>
                  </v:shape>
                  <v:shape id="AutoShape 2534" o:spid="_x0000_s1064" type="#_x0000_t32" style="position:absolute;left:658;top:25237;width:952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nRsQAAADdAAAADwAAAGRycy9kb3ducmV2LnhtbESPQWsCMRSE7wX/Q3hCbzWrwmK3RhFB&#10;WfGkLfT62LxuFjcvSxLdrb/eFAoeh5n5hlmuB9uKG/nQOFYwnWQgiCunG64VfH3u3hYgQkTW2Dom&#10;Bb8UYL0avSyx0K7nE93OsRYJwqFABSbGrpAyVIYshonriJP347zFmKSvpfbYJ7ht5SzLcmmx4bRg&#10;sKOtoepyvloFh2zbmzI/lndcTIPn3dxf999KvY6HzQeISEN8hv/bpVYwy/N3+HuTn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2qdGxAAAAN0AAAAPAAAAAAAAAAAA&#10;AAAAAKECAABkcnMvZG93bnJldi54bWxQSwUGAAAAAAQABAD5AAAAkgMAAAAA&#10;" strokecolor="#10253f" strokeweight="1pt">
                    <v:stroke dashstyle="1 1" endarrow="block" endcap="round"/>
                  </v:shape>
                  <v:shape id="AutoShape 2547" o:spid="_x0000_s1065" type="#_x0000_t32" style="position:absolute;left:1901;top:19677;width:8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3lMIAAADdAAAADwAAAGRycy9kb3ducmV2LnhtbERPyWrDMBC9F/IPYgK9lEaOKUnqRglJ&#10;wNBrs50Ha2qptUZGUmL376tDocfH29fb0XXiTiFazwrmswIEceO15VbB+VQ/r0DEhKyx80wKfijC&#10;djN5WGOl/cAfdD+mVuQQjhUqMCn1lZSxMeQwznxPnLlPHxymDEMrdcAhh7tOlkWxkA4t5waDPR0M&#10;Nd/Hm1PgX57G1/prd6nDYWX25WCv5dwq9Tgdd28gEo3pX/znftcKysUy789v8hO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D/3lMIAAADdAAAADwAAAAAAAAAAAAAA&#10;AAChAgAAZHJzL2Rvd25yZXYueG1sUEsFBgAAAAAEAAQA+QAAAJADAAAAAA==&#10;" strokecolor="#10253f" strokeweight="1pt">
                    <v:stroke dashstyle="1 1" endcap="round"/>
                  </v:shape>
                  <v:shape id="AutoShape 2548" o:spid="_x0000_s1066" type="#_x0000_t32" style="position:absolute;top:27358;width:100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NSD8UAAADdAAAADwAAAGRycy9kb3ducmV2LnhtbESPzWrDMBCE74W8g9hCL6WRbUqauFFC&#10;EjD02vTnvFgbS621MpIaO28fFQo9DjPzDbPeTq4XZwrRelZQzgsQxK3XljsF72/NwxJETMgae8+k&#10;4EIRtpvZzRpr7Ud+pfMxdSJDONaowKQ01FLG1pDDOPcDcfZOPjhMWYZO6oBjhrteVkWxkA4t5wWD&#10;Ax0Mtd/HH6fAP95Pq+Zr99GEw9Lsq9F+VqVV6u522j2DSDSl//Bf+0UrqBZPJfy+yU9Ab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3NSD8UAAADdAAAADwAAAAAAAAAA&#10;AAAAAAChAgAAZHJzL2Rvd25yZXYueG1sUEsFBgAAAAAEAAQA+QAAAJMDAAAAAA==&#10;" strokecolor="#10253f" strokeweight="1pt">
                    <v:stroke dashstyle="1 1" endcap="round"/>
                  </v:shape>
                  <v:rect id="Rectangle 2549" o:spid="_x0000_s1067" style="position:absolute;left:44842;top:5025;width:4649;height:3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FoDMUA&#10;AADdAAAADwAAAGRycy9kb3ducmV2LnhtbESPQYvCMBSE7wv+h/AEb2tqBXetRhG1oIc9bFW8Pppn&#10;W2xeShO1/nsjLOxxmJlvmPmyM7W4U+sqywpGwwgEcW51xYWC4yH9/AbhPLLG2jIpeJKD5aL3McdE&#10;2wf/0j3zhQgQdgkqKL1vEildXpJBN7QNcfAutjXog2wLqVt8BLipZRxFE2mw4rBQYkPrkvJrdjMK&#10;svSkf6ZnPz7bLi22+83msm0OSg363WoGwlPn/8N/7Z1WEE++Yni/CU9AL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UWgMxQAAAN0AAAAPAAAAAAAAAAAAAAAAAJgCAABkcnMv&#10;ZG93bnJldi54bWxQSwUGAAAAAAQABAD1AAAAigMAAAAA&#10;" stroked="f">
                    <v:fill opacity="0"/>
                    <v:textbox>
                      <w:txbxContent>
                        <w:p w14:paraId="4E945053" w14:textId="77777777" w:rsidR="00BE2497" w:rsidRPr="00D15A73" w:rsidRDefault="00BE2497" w:rsidP="009B3DC2">
                          <w:pPr>
                            <w:rPr>
                              <w:b/>
                              <w:color w:val="0070C0"/>
                              <w:sz w:val="18"/>
                              <w:szCs w:val="18"/>
                            </w:rPr>
                          </w:pPr>
                          <w:r w:rsidRPr="00D15A73">
                            <w:rPr>
                              <w:b/>
                              <w:color w:val="0070C0"/>
                              <w:sz w:val="18"/>
                              <w:szCs w:val="18"/>
                            </w:rPr>
                            <w:t>LEG</w:t>
                          </w:r>
                        </w:p>
                      </w:txbxContent>
                    </v:textbox>
                  </v:rect>
                  <v:rect id="Rectangle 2555" o:spid="_x0000_s1068" style="position:absolute;left:4781;top:11850;width:4872;height:3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3Nl8YA&#10;AADdAAAADwAAAGRycy9kb3ducmV2LnhtbESPQWvCQBSE7wX/w/IK3ppNI1gbXUUaA/bQg9GS6yP7&#10;TILZtyG71fjv3UKhx2FmvmFWm9F04kqDay0reI1iEMSV1S3XCk7H/GUBwnlkjZ1lUnAnB5v15GmF&#10;qbY3PtC18LUIEHYpKmi871MpXdWQQRfZnjh4ZzsY9EEOtdQD3gLcdDKJ47k02HJYaLCnj4aqS/Fj&#10;FBT5t/56L/2stGNe7z6z7Lzrj0pNn8ftEoSn0f+H/9p7rSCZv83g9014AnL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h3Nl8YAAADdAAAADwAAAAAAAAAAAAAAAACYAgAAZHJz&#10;L2Rvd25yZXYueG1sUEsFBgAAAAAEAAQA9QAAAIsDAAAAAA==&#10;" stroked="f">
                    <v:fill opacity="0"/>
                    <v:textbox>
                      <w:txbxContent>
                        <w:p w14:paraId="4E945054" w14:textId="77777777" w:rsidR="00BE2497" w:rsidRPr="00D15A73" w:rsidRDefault="00BE2497" w:rsidP="009B3DC2">
                          <w:pPr>
                            <w:jc w:val="right"/>
                            <w:rPr>
                              <w:b/>
                              <w:color w:val="0070C0"/>
                              <w:sz w:val="18"/>
                              <w:szCs w:val="18"/>
                            </w:rPr>
                          </w:pPr>
                          <w:r w:rsidRPr="00D15A73">
                            <w:rPr>
                              <w:b/>
                              <w:color w:val="0070C0"/>
                              <w:sz w:val="18"/>
                              <w:szCs w:val="18"/>
                            </w:rPr>
                            <w:t>LNH</w:t>
                          </w:r>
                        </w:p>
                      </w:txbxContent>
                    </v:textbox>
                  </v:rect>
                  <v:rect id="Rectangle 2557" o:spid="_x0000_s1069" style="position:absolute;left:4608;top:19366;width:4798;height:3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RV48YA&#10;AADdAAAADwAAAGRycy9kb3ducmV2LnhtbESPT4vCMBTE7wt+h/AEb5r6B1e7RhG14B48bFW8Pppn&#10;W7Z5KU3U+u3NgrDHYWZ+wyxWranEnRpXWlYwHEQgiDOrS84VnI5JfwbCeWSNlWVS8CQHq2XnY4Gx&#10;tg/+oXvqcxEg7GJUUHhfx1K6rCCDbmBr4uBdbWPQB9nkUjf4CHBTyVEUTaXBksNCgTVtCsp+05tR&#10;kCZnfZhf/Phi2yTffW+31119VKrXbddfIDy1/j/8bu+1gtH0cwJ/b8ITkM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fRV48YAAADdAAAADwAAAAAAAAAAAAAAAACYAgAAZHJz&#10;L2Rvd25yZXYueG1sUEsFBgAAAAAEAAQA9QAAAIsDAAAAAA==&#10;" stroked="f">
                    <v:fill opacity="0"/>
                    <v:textbox>
                      <w:txbxContent>
                        <w:p w14:paraId="4E945055" w14:textId="77777777" w:rsidR="00BE2497" w:rsidRPr="00D15A73" w:rsidRDefault="00BE2497" w:rsidP="009B3DC2">
                          <w:pPr>
                            <w:jc w:val="right"/>
                            <w:rPr>
                              <w:b/>
                              <w:color w:val="0070C0"/>
                              <w:sz w:val="18"/>
                              <w:szCs w:val="18"/>
                            </w:rPr>
                          </w:pPr>
                          <w:r w:rsidRPr="00D15A73">
                            <w:rPr>
                              <w:b/>
                              <w:color w:val="0070C0"/>
                              <w:sz w:val="18"/>
                              <w:szCs w:val="18"/>
                            </w:rPr>
                            <w:t>LRG</w:t>
                          </w:r>
                        </w:p>
                      </w:txbxContent>
                    </v:textbox>
                  </v:rect>
                  <v:rect id="Rectangle 2558" o:spid="_x0000_s1070" style="position:absolute;left:4291;top:23097;width:4953;height:3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jweMUA&#10;AADdAAAADwAAAGRycy9kb3ducmV2LnhtbESPQYvCMBSE7wv+h/AEb5qq6GrXKKIW3IOHrYrXR/Ns&#10;yzYvpYla/71ZEPY4zMw3zGLVmkrcqXGlZQXDQQSCOLO65FzB6Zj0ZyCcR9ZYWSYFT3KwWnY+Fhhr&#10;++Afuqc+FwHCLkYFhfd1LKXLCjLoBrYmDt7VNgZ9kE0udYOPADeVHEXRVBosOSwUWNOmoOw3vRkF&#10;aXLWh/nFjy+2TfLd93Z73dVHpXrddv0FwlPr/8Pv9l4rGE0/J/D3Jj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uPB4xQAAAN0AAAAPAAAAAAAAAAAAAAAAAJgCAABkcnMv&#10;ZG93bnJldi54bWxQSwUGAAAAAAQABAD1AAAAigMAAAAA&#10;" stroked="f">
                    <v:fill opacity="0"/>
                    <v:textbox>
                      <w:txbxContent>
                        <w:p w14:paraId="4E945056" w14:textId="77777777" w:rsidR="00BE2497" w:rsidRPr="00D15A73" w:rsidRDefault="00BE2497" w:rsidP="009B3DC2">
                          <w:pPr>
                            <w:jc w:val="right"/>
                            <w:rPr>
                              <w:b/>
                              <w:color w:val="0070C0"/>
                              <w:sz w:val="18"/>
                              <w:szCs w:val="18"/>
                            </w:rPr>
                          </w:pPr>
                          <w:r w:rsidRPr="00D15A73">
                            <w:rPr>
                              <w:b/>
                              <w:color w:val="0070C0"/>
                              <w:sz w:val="18"/>
                              <w:szCs w:val="18"/>
                            </w:rPr>
                            <w:t>LYS</w:t>
                          </w:r>
                        </w:p>
                      </w:txbxContent>
                    </v:textbox>
                  </v:rect>
                  <v:shape id="AutoShape 2510" o:spid="_x0000_s1071" type="#_x0000_t32" style="position:absolute;left:49523;top:10460;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yl6cQAAADdAAAADwAAAGRycy9kb3ducmV2LnhtbESPQWsCMRSE7wX/Q3hCbzWrha2sRhFB&#10;2dJTVfD62Dw3i5uXJYnu6q9vCoUeh5n5hlmuB9uKO/nQOFYwnWQgiCunG64VnI67tzmIEJE1to5J&#10;wYMCrFejlyUW2vX8TfdDrEWCcChQgYmxK6QMlSGLYeI64uRdnLcYk/S11B77BLetnGVZLi02nBYM&#10;drQ1VF0PN6vgM9v2psy/yifOp8Hz7t3f9melXsfDZgEi0hD/w3/tUiuY5R85/L5JT0C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nKXpxAAAAN0AAAAPAAAAAAAAAAAA&#10;AAAAAKECAABkcnMvZG93bnJldi54bWxQSwUGAAAAAAQABAD5AAAAkgMAAAAA&#10;" strokecolor="#10253f" strokeweight="1pt">
                    <v:stroke dashstyle="1 1" endarrow="block" endcap="round"/>
                  </v:shape>
                  <v:shape id="AutoShape 2528" o:spid="_x0000_s1072" type="#_x0000_t32" style="position:absolute;left:18361;top:15581;width:17780;height: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AAcsUAAADdAAAADwAAAGRycy9kb3ducmV2LnhtbESPwWrDMBBE74X+g9hCb42cFJzgWg4h&#10;kOKSU5NCr4u1tUyslZGU2O3XR4FAj8PMvGHK9WR7cSEfOscK5rMMBHHjdMetgq/j7mUFIkRkjb1j&#10;UvBLAdbV40OJhXYjf9LlEFuRIBwKVGBiHAopQ2PIYpi5gTh5P85bjEn6VmqPY4LbXi6yLJcWO04L&#10;BgfaGmpOh7NV8JFtR1Pn+/oPV/Pgeffqz+/fSj0/TZs3EJGm+B++t2utYJEvl3B7k56ArK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NAAcsUAAADdAAAADwAAAAAAAAAA&#10;AAAAAAChAgAAZHJzL2Rvd25yZXYueG1sUEsFBgAAAAAEAAQA+QAAAJMDAAAAAA==&#10;" strokecolor="#10253f" strokeweight="1pt">
                    <v:stroke dashstyle="1 1" endarrow="block" endcap="round"/>
                  </v:shape>
                  <v:shape id="AutoShape 2529" o:spid="_x0000_s1073" type="#_x0000_t32" style="position:absolute;left:22969;top:19458;width:13214;height:1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UAMEAAADdAAAADwAAAGRycy9kb3ducmV2LnhtbERPy4rCMBTdD8w/hDswuzFVoUo1ighK&#10;B1c+wO2luTbF5qYk0Xbm681iYJaH816uB9uKJ/nQOFYwHmUgiCunG64VXM67rzmIEJE1to5JwQ8F&#10;WK/e35ZYaNfzkZ6nWIsUwqFABSbGrpAyVIYshpHriBN3c95iTNDXUnvsU7ht5STLcmmx4dRgsKOt&#10;oep+elgF39m2N2V+KH9xPg6ed1P/2F+V+vwYNgsQkYb4L/5zl1rBJJ+luelNegJ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T5QAwQAAAN0AAAAPAAAAAAAAAAAAAAAA&#10;AKECAABkcnMvZG93bnJldi54bWxQSwUGAAAAAAQABAD5AAAAjwMAAAAA&#10;" strokecolor="#10253f" strokeweight="1pt">
                    <v:stroke dashstyle="1 1" endarrow="block" endcap="round"/>
                  </v:shape>
                  <v:shape id="AutoShape 2530" o:spid="_x0000_s1074" type="#_x0000_t32" style="position:absolute;left:30504;top:27285;width:5620;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Mxm8UAAADdAAAADwAAAGRycy9kb3ducmV2LnhtbESPQWsCMRSE7wX/Q3hCbzWrha2uRimC&#10;ZYunaqHXx+a5Wdy8LEl0t/31jSB4HGbmG2a1GWwrruRD41jBdJKBIK6cbrhW8H3cvcxBhIissXVM&#10;Cn4pwGY9elphoV3PX3Q9xFokCIcCFZgYu0LKUBmyGCauI07eyXmLMUlfS+2xT3DbylmW5dJiw2nB&#10;YEdbQ9X5cLEKPrNtb8p8X/7hfBo871795eNHqefx8L4EEWmIj/C9XWoFs/xtAbc36Qn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gMxm8UAAADdAAAADwAAAAAAAAAA&#10;AAAAAAChAgAAZHJzL2Rvd25yZXYueG1sUEsFBgAAAAAEAAQA+QAAAJMDAAAAAA==&#10;" strokecolor="#10253f" strokeweight="1pt">
                    <v:stroke dashstyle="1 1" endarrow="block" endcap="round"/>
                  </v:shape>
                  <v:shape id="AutoShape 2531" o:spid="_x0000_s1075" type="#_x0000_t32" style="position:absolute;left:4023;top:13825;width:609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zoIcEAAADdAAAADwAAAGRycy9kb3ducmV2LnhtbERPz2vCMBS+D/wfwhO8zVSFUjqjDEGp&#10;eJoTvD6at6aseSlJtNW/3hwGO358v9fb0XbiTj60jhUs5hkI4trplhsFl+/9ewEiRGSNnWNS8KAA&#10;283kbY2ldgN/0f0cG5FCOJSowMTYl1KG2pDFMHc9ceJ+nLcYE/SN1B6HFG47ucyyXFpsOTUY7Gln&#10;qP4936yCY7YbTJWfqicWi+B5v/K3w1Wp2XT8/AARaYz/4j93pRUs8yLtT2/SE5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7OghwQAAAN0AAAAPAAAAAAAAAAAAAAAA&#10;AKECAABkcnMvZG93bnJldi54bWxQSwUGAAAAAAQABAD5AAAAjwMAAAAA&#10;" strokecolor="#10253f" strokeweight="1pt">
                    <v:stroke dashstyle="1 1" endarrow="block" endcap="round"/>
                  </v:shape>
                  <v:shape id="AutoShape 2532" o:spid="_x0000_s1076" type="#_x0000_t32" style="position:absolute;left:2560;top:17556;width:7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BNusQAAADdAAAADwAAAGRycy9kb3ducmV2LnhtbESPzWrDMBCE74W+g9hCb7XsFIxxo4QS&#10;SHHoKT/Q62JtLVNrZSQldvr0VSGQ4zAz3zDL9WwHcSEfescKiiwHQdw63XOn4HTcvlQgQkTWODgm&#10;BVcKsF49Piyx1m7iPV0OsRMJwqFGBSbGsZYytIYshsyNxMn7dt5iTNJ3UnucEtwOcpHnpbTYc1ow&#10;ONLGUPtzOFsFu3wzmab8bH6xKoLn7as/f3wp9fw0v7+BiDTHe/jWbrSCRVkV8P8mPQG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oE26xAAAAN0AAAAPAAAAAAAAAAAA&#10;AAAAAKECAABkcnMvZG93bnJldi54bWxQSwUGAAAAAAQABAD5AAAAkgMAAAAA&#10;" strokecolor="#10253f" strokeweight="1pt">
                    <v:stroke dashstyle="1 1" endarrow="block" endcap="round"/>
                  </v:shape>
                  <v:shape id="AutoShape 2535" o:spid="_x0000_s1077" type="#_x0000_t32" style="position:absolute;left:4608;top:7461;width:4400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ACSMYAAADdAAAADwAAAGRycy9kb3ducmV2LnhtbESPS2sCMRSF94X+h3CF7mrGLESmRpHS&#10;gnVRH9WFu8vkOhmd3IyTVKf/vhEEl4fz+DjjaedqcaE2VJ41DPoZCOLCm4pLDdufz9cRiBCRDdae&#10;ScMfBZhOnp/GmBt/5TVdNrEUaYRDjhpsjE0uZSgsOQx93xAn7+BbhzHJtpSmxWsad7VUWTaUDitO&#10;BIsNvVsqTptflyDL79mHsvsvOpyOi2Jlzmq5W2j90utmbyAidfERvrfnRoMajhTc3qQnIC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wAkjGAAAA3QAAAA8AAAAAAAAA&#10;AAAAAAAAoQIAAGRycy9kb3ducmV2LnhtbFBLBQYAAAAABAAEAPkAAACUAwAAAAA=&#10;" strokecolor="#10253f" strokeweight="1pt">
                    <v:stroke dashstyle="1 1" endarrow="block"/>
                  </v:shape>
                  <v:shape id="AutoShape 2536" o:spid="_x0000_s1078" type="#_x0000_t32" style="position:absolute;left:4608;width:0;height:7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gZxMUAAADdAAAADwAAAGRycy9kb3ducmV2LnhtbESPzWrDMBCE74W8g9hALyWR45bguFFC&#10;EjD02vTnvFhbS621MpISu29fFQo9DjPzDbPdT64XVwrRelawWhYgiFuvLXcKXl+aRQUiJmSNvWdS&#10;8E0R9rvZzRZr7Ud+pus5dSJDONaowKQ01FLG1pDDuPQDcfY+fHCYsgyd1AHHDHe9LItiLR1azgsG&#10;BzoZar/OF6fAP9xNm+bz8NaEU2WO5Wjfy5VV6nY+HR5BJJrSf/iv/aQVlOvqHn7f5Ccgd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TgZxMUAAADdAAAADwAAAAAAAAAA&#10;AAAAAAChAgAAZHJzL2Rvd25yZXYueG1sUEsFBgAAAAAEAAQA+QAAAJMDAAAAAA==&#10;" strokecolor="#10253f" strokeweight="1pt">
                    <v:stroke dashstyle="1 1" endcap="round"/>
                  </v:shape>
                  <v:shape id="AutoShape 2537" o:spid="_x0000_s1079" type="#_x0000_t32" style="position:absolute;left:4023;width:0;height:137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GBsMQAAADdAAAADwAAAGRycy9kb3ducmV2LnhtbESPwWrDMBBE74X8g9hCLyWRY0Jw3Cgh&#10;CRh6bdrmvFgbS621MpIau39fFQo9DjPzhtnuJ9eLG4VoPStYLgoQxK3XljsFb6/NvAIRE7LG3jMp&#10;+KYI+93sbou19iO/0O2cOpEhHGtUYFIaailja8hhXPiBOHtXHxymLEMndcAxw10vy6JYS4eW84LB&#10;gU6G2s/zl1PgV4/Tpvk4vDfhVJljOdpLubRKPdxPhycQiab0H/5rP2sF5bpawe+b/ATk7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0YGwxAAAAN0AAAAPAAAAAAAAAAAA&#10;AAAAAKECAABkcnMvZG93bnJldi54bWxQSwUGAAAAAAQABAD5AAAAkgMAAAAA&#10;" strokecolor="#10253f" strokeweight="1pt">
                    <v:stroke dashstyle="1 1" endcap="round"/>
                  </v:shape>
                  <v:shape id="AutoShape 2538" o:spid="_x0000_s1080" type="#_x0000_t32" style="position:absolute;left:3291;width:0;height:156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WfhcUAAADdAAAADwAAAGRycy9kb3ducmV2LnhtbESPS2vDMBCE74X+B7GBXkojR/SROlFC&#10;GjD02vRxXqytpcRaGUmN3X9fFQo9DjPzDbPeTr4XZ4rJBdawmFcgiNtgHHca3l6bmyWIlJEN9oFJ&#10;wzcl2G4uL9ZYmzDyC50PuRMFwqlGDTbnoZYytZY8pnkYiIv3GaLHXGTspIk4Frjvpaqqe+nRcVmw&#10;ONDeUns6fHkN4fZ6emyOu/cm7pf2SY3uQy2c1lezabcCkWnK/+G/9rPRoB7uFPy+KU9Ab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vWfhcUAAADdAAAADwAAAAAAAAAA&#10;AAAAAAChAgAAZHJzL2Rvd25yZXYueG1sUEsFBgAAAAAEAAQA+QAAAJMDAAAAAA==&#10;" strokecolor="#10253f" strokeweight="1pt">
                    <v:stroke dashstyle="1 1" endcap="round"/>
                  </v:shape>
                  <v:shape id="AutoShape 2539" o:spid="_x0000_s1081" type="#_x0000_t32" style="position:absolute;left:1901;width:0;height:195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k6HsUAAADdAAAADwAAAGRycy9kb3ducmV2LnhtbESPzWrDMBCE74W8g9hCLiWR4/6lbpSQ&#10;Bgy9Jm16XqytpdZaGUmN3bePAoUeh5n5hlltRteJE4VoPStYzAsQxI3XllsF72/1bAkiJmSNnWdS&#10;8EsRNuvJ1Qor7Qfe0+mQWpEhHCtUYFLqKyljY8hhnPueOHufPjhMWYZW6oBDhrtOlkXxIB1azgsG&#10;e9oZar4PP06Bv7sZn+qv7bEOu6V5KQf7US6sUtPrcfsMItGY/sN/7VetoHy8v4XLm/wE5Po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k6HsUAAADdAAAADwAAAAAAAAAA&#10;AAAAAAChAgAAZHJzL2Rvd25yZXYueG1sUEsFBgAAAAAEAAQA+QAAAJMDAAAAAA==&#10;" strokecolor="#10253f" strokeweight="1pt">
                    <v:stroke dashstyle="1 1" endcap="round"/>
                  </v:shape>
                  <v:shape id="AutoShape 2540" o:spid="_x0000_s1082" type="#_x0000_t32" style="position:absolute;left:1316;width:0;height:213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CiasUAAADdAAAADwAAAGRycy9kb3ducmV2LnhtbESPQUsDMRSE70L/Q3gFL9Jmu1Rb16al&#10;Fha8WlvPj81zE928LEnsrv/eCEKPw8x8w2x2o+vEhUK0nhUs5gUI4sZry62C01s9W4OICVlj55kU&#10;/FCE3XZys8FK+4Ff6XJMrcgQjhUqMCn1lZSxMeQwzn1PnL0PHxymLEMrdcAhw10ny6J4kA4t5wWD&#10;PR0MNV/Hb6fAL+/Gx/pzf67DYW2ey8G+lwur1O103D+BSDSma/i//aIVlKv7Jfy9yU9Ab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CiasUAAADdAAAADwAAAAAAAAAA&#10;AAAAAAChAgAAZHJzL2Rvd25yZXYueG1sUEsFBgAAAAAEAAQA+QAAAJMDAAAAAA==&#10;" strokecolor="#10253f" strokeweight="1pt">
                    <v:stroke dashstyle="1 1" endcap="round"/>
                  </v:shape>
                  <v:shape id="AutoShape 2541" o:spid="_x0000_s1083" type="#_x0000_t32" style="position:absolute;left:658;width:0;height:251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wH8cUAAADdAAAADwAAAGRycy9kb3ducmV2LnhtbESPQUsDMRSE74L/ITzBi7TZLtbWtWmp&#10;hYVera3nx+a5iW5eliR2139vCkKPw8x8w6w2o+vEmUK0nhXMpgUI4sZry62C43s9WYKICVlj55kU&#10;/FKEzfr2ZoWV9gO/0fmQWpEhHCtUYFLqKyljY8hhnPqeOHufPjhMWYZW6oBDhrtOlkXxJB1azgsG&#10;e9oZar4PP06Bf3wYn+uv7akOu6V5LQf7Uc6sUvd34/YFRKIxXcP/7b1WUC7mc7i8yU9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wH8cUAAADdAAAADwAAAAAAAAAA&#10;AAAAAAChAgAAZHJzL2Rvd25yZXYueG1sUEsFBgAAAAAEAAQA+QAAAJMDAAAAAA==&#10;" strokecolor="#10253f" strokeweight="1pt">
                    <v:stroke dashstyle="1 1" endcap="round"/>
                  </v:shape>
                  <v:shape id="AutoShape 2542" o:spid="_x0000_s1084" type="#_x0000_t32" style="position:absolute;width:0;height:27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6ZhsUAAADdAAAADwAAAGRycy9kb3ducmV2LnhtbESPQUsDMRSE70L/Q3iCF2mzXbTWtWmp&#10;hQWvtrXnx+a5iW5eliTtrv/eCEKPw8x8w6w2o+vEhUK0nhXMZwUI4sZry62C46GeLkHEhKyx80wK&#10;fijCZj25WWGl/cDvdNmnVmQIxwoVmJT6SsrYGHIYZ74nzt6nDw5TlqGVOuCQ4a6TZVEspEPLecFg&#10;TztDzff+7BT4h/vxuf7aftRhtzSv5WBP5dwqdXc7bl9AJBrTNfzfftMKyqfHBfy9yU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c6ZhsUAAADdAAAADwAAAAAAAAAA&#10;AAAAAAChAgAAZHJzL2Rvd25yZXYueG1sUEsFBgAAAAAEAAQA+QAAAJMDAAAAAA==&#10;" strokecolor="#10253f" strokeweight="1pt">
                    <v:stroke dashstyle="1 1" endcap="round"/>
                  </v:shape>
                  <v:shape id="AutoShape 2543" o:spid="_x0000_s1085" type="#_x0000_t32" style="position:absolute;left:2560;width:0;height:174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I8HcUAAADdAAAADwAAAGRycy9kb3ducmV2LnhtbESPQUsDMRSE70L/Q3iCF2mzXbSta9NS&#10;CwtebbXnx+a5iW5eliTtrv/eCEKPw8x8w6y3o+vEhUK0nhXMZwUI4sZry62C92M9XYGICVlj55kU&#10;/FCE7WZys8ZK+4Hf6HJIrcgQjhUqMCn1lZSxMeQwznxPnL1PHxymLEMrdcAhw10ny6JYSIeW84LB&#10;nvaGmu/D2SnwD/fjU/21+6jDfmVeysGeyrlV6u523D2DSDSma/i//aoVlMvHJfy9yU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oI8HcUAAADdAAAADwAAAAAAAAAA&#10;AAAAAAChAgAAZHJzL2Rvd25yZXYueG1sUEsFBgAAAAAEAAQA+QAAAJMDAAAAAA==&#10;" strokecolor="#10253f" strokeweight="1pt">
                    <v:stroke dashstyle="1 1" endcap="round"/>
                  </v:shape>
                  <v:shape id="AutoShape 2544" o:spid="_x0000_s1086" type="#_x0000_t32" style="position:absolute;left:5486;top:10314;width:44005;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2ob8IAAADdAAAADwAAAGRycy9kb3ducmV2LnhtbERPz0/CMBS+m/g/NM/Ei5GOBREnhSDJ&#10;Eq4Cen5Zn2t1fV3aysZ/Tw8kHL98v5fr0XXiRCFazwqmkwIEceO15VbB8VA/L0DEhKyx80wKzhRh&#10;vbq/W2Kl/cCfdNqnVuQQjhUqMCn1lZSxMeQwTnxPnLkfHxymDEMrdcAhh7tOlkUxlw4t5waDPW0N&#10;NX/7f6fAz57Gt/p381WH7cJ8lIP9LqdWqceHcfMOItGYbuKre6cVlK8veW5+k5+AXF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x2ob8IAAADdAAAADwAAAAAAAAAAAAAA&#10;AAChAgAAZHJzL2Rvd25yZXYueG1sUEsFBgAAAAAEAAQA+QAAAJADAAAAAA==&#10;" strokecolor="#10253f" strokeweight="1pt">
                    <v:stroke dashstyle="1 1" endcap="round"/>
                  </v:shape>
                  <v:shape id="AutoShape 2545" o:spid="_x0000_s1087" type="#_x0000_t32" style="position:absolute;left:5486;width:0;height:10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EN9MUAAADdAAAADwAAAGRycy9kb3ducmV2LnhtbESPQUsDMRSE74L/IbyCF2mzXdS2a9NS&#10;Cwtera3nx+a5id28LEnsrv/eCEKPw8x8w6y3o+vEhUK0nhXMZwUI4sZry62C43s9XYKICVlj55kU&#10;/FCE7eb2Zo2V9gO/0eWQWpEhHCtUYFLqKyljY8hhnPmeOHufPjhMWYZW6oBDhrtOlkXxJB1azgsG&#10;e9obas6Hb6fAP9yPq/prd6rDfmleysF+lHOr1N1k3D2DSDSma/i//aoVlIvHFfy9yU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EN9MUAAADdAAAADwAAAAAAAAAA&#10;AAAAAAChAgAAZHJzL2Rvd25yZXYueG1sUEsFBgAAAAAEAAQA+QAAAJMDAAAAAA==&#10;" strokecolor="#10253f" strokeweight="1pt">
                    <v:stroke dashstyle="1 1" endcap="round"/>
                  </v:shape>
                  <v:shape id="AutoShape 2546" o:spid="_x0000_s1088" type="#_x0000_t32" style="position:absolute;left:3291;top:15800;width:676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du1MIAAADdAAAADwAAAGRycy9kb3ducmV2LnhtbERPyWrDMBC9F/IPYgK9lEaOKUnqRglJ&#10;wNBrs50Ha2qptUZGUmL376tDocfH29fb0XXiTiFazwrmswIEceO15VbB+VQ/r0DEhKyx80wKfijC&#10;djN5WGOl/cAfdD+mVuQQjhUqMCn1lZSxMeQwznxPnLlPHxymDEMrdcAhh7tOlkWxkA4t5waDPR0M&#10;Nd/Hm1PgX57G1/prd6nDYWX25WCv5dwq9Tgdd28gEo3pX/znftcKyuUi789v8hO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wdu1MIAAADdAAAADwAAAAAAAAAAAAAA&#10;AAChAgAAZHJzL2Rvd25yZXYueG1sUEsFBgAAAAAEAAQA+QAAAJADAAAAAA==&#10;" strokecolor="#10253f" strokeweight="1pt">
                    <v:stroke dashstyle="1 1" endcap="round"/>
                  </v:shape>
                  <v:rect id="Rectangle 2551" o:spid="_x0000_s1089" style="position:absolute;left:30549;top:13438;width:509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tvO8UA&#10;AADdAAAADwAAAGRycy9kb3ducmV2LnhtbESPT4vCMBTE74LfITzBm6Yq+KcaRdTC7mEPVsXro3m2&#10;xealNFHrt98sLHgcZuY3zGrTmko8qXGlZQWjYQSCOLO65FzB+ZQM5iCcR9ZYWSYFb3KwWXc7K4y1&#10;ffGRnqnPRYCwi1FB4X0dS+myggy6oa2Jg3ezjUEfZJNL3eArwE0lx1E0lQZLDgsF1rQrKLunD6Mg&#10;TS76Z3H1k6ttk/zwvd/fDvVJqX6v3S5BeGr9J/zf/tIKxrPpCP7eh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287xQAAAN0AAAAPAAAAAAAAAAAAAAAAAJgCAABkcnMv&#10;ZG93bnJldi54bWxQSwUGAAAAAAQABAD1AAAAigMAAAAA&#10;" stroked="f">
                    <v:fill opacity="0"/>
                    <v:textbox>
                      <w:txbxContent>
                        <w:p w14:paraId="4E945057" w14:textId="77777777" w:rsidR="00BE2497" w:rsidRPr="00D15A73" w:rsidRDefault="00BE2497" w:rsidP="009B3DC2">
                          <w:pPr>
                            <w:rPr>
                              <w:b/>
                              <w:color w:val="0070C0"/>
                              <w:sz w:val="18"/>
                              <w:szCs w:val="18"/>
                            </w:rPr>
                          </w:pPr>
                          <w:r w:rsidRPr="00D15A73">
                            <w:rPr>
                              <w:b/>
                              <w:color w:val="0070C0"/>
                              <w:sz w:val="18"/>
                              <w:szCs w:val="18"/>
                            </w:rPr>
                            <w:t>LSZ</w:t>
                          </w:r>
                        </w:p>
                      </w:txbxContent>
                    </v:textbox>
                  </v:rect>
                  <v:rect id="Rectangle 2552" o:spid="_x0000_s1090" style="position:absolute;left:30504;top:17591;width:4630;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nxTMUA&#10;AADdAAAADwAAAGRycy9kb3ducmV2LnhtbESPQYvCMBSE7wv+h/AEb2tqBXetRhG1oIc9bFW8Pppn&#10;W2xeShO1/nsjLOxxmJlvmPmyM7W4U+sqywpGwwgEcW51xYWC4yH9/AbhPLLG2jIpeJKD5aL3McdE&#10;2wf/0j3zhQgQdgkqKL1vEildXpJBN7QNcfAutjXog2wLqVt8BLipZRxFE2mw4rBQYkPrkvJrdjMK&#10;svSkf6ZnPz7bLi22+83msm0OSg363WoGwlPn/8N/7Z1WEH9NYni/CU9AL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afFMxQAAAN0AAAAPAAAAAAAAAAAAAAAAAJgCAABkcnMv&#10;ZG93bnJldi54bWxQSwUGAAAAAAQABAD1AAAAigMAAAAA&#10;" stroked="f">
                    <v:fill opacity="0"/>
                    <v:textbox>
                      <w:txbxContent>
                        <w:p w14:paraId="4E945058" w14:textId="77777777" w:rsidR="00BE2497" w:rsidRPr="00D15A73" w:rsidRDefault="00BE2497" w:rsidP="009B3DC2">
                          <w:pPr>
                            <w:rPr>
                              <w:b/>
                              <w:color w:val="0070C0"/>
                              <w:sz w:val="18"/>
                              <w:szCs w:val="18"/>
                            </w:rPr>
                          </w:pPr>
                          <w:r w:rsidRPr="00D15A73">
                            <w:rPr>
                              <w:b/>
                              <w:color w:val="0070C0"/>
                              <w:sz w:val="18"/>
                              <w:szCs w:val="18"/>
                            </w:rPr>
                            <w:t>LSB</w:t>
                          </w:r>
                        </w:p>
                      </w:txbxContent>
                    </v:textbox>
                  </v:rect>
                  <v:rect id="Rectangle 2553" o:spid="_x0000_s1091" style="position:absolute;left:30670;top:25199;width:4000;height:3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VU18YA&#10;AADdAAAADwAAAGRycy9kb3ducmV2LnhtbESPQWvCQBSE7wX/w/IK3ppNI1gbXUUaA/bQg9GS6yP7&#10;TILZtyG71fjv3UKhx2FmvmFWm9F04kqDay0reI1iEMSV1S3XCk7H/GUBwnlkjZ1lUnAnB5v15GmF&#10;qbY3PtC18LUIEHYpKmi871MpXdWQQRfZnjh4ZzsY9EEOtdQD3gLcdDKJ47k02HJYaLCnj4aqS/Fj&#10;FBT5t/56L/2stGNe7z6z7Lzrj0pNn8ftEoSn0f+H/9p7rSB5m8/g9014AnL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VU18YAAADdAAAADwAAAAAAAAAAAAAAAACYAgAAZHJz&#10;L2Rvd25yZXYueG1sUEsFBgAAAAAEAAQA9QAAAIsDAAAAAA==&#10;" stroked="f">
                    <v:fill opacity="0"/>
                    <v:textbox>
                      <w:txbxContent>
                        <w:p w14:paraId="4E945059" w14:textId="77777777" w:rsidR="00BE2497" w:rsidRPr="00D15A73" w:rsidRDefault="00BE2497" w:rsidP="009B3DC2">
                          <w:pPr>
                            <w:rPr>
                              <w:b/>
                              <w:color w:val="0070C0"/>
                              <w:sz w:val="18"/>
                              <w:szCs w:val="18"/>
                            </w:rPr>
                          </w:pPr>
                          <w:r w:rsidRPr="00D15A73">
                            <w:rPr>
                              <w:b/>
                              <w:color w:val="0070C0"/>
                              <w:sz w:val="18"/>
                              <w:szCs w:val="18"/>
                            </w:rPr>
                            <w:t>LHI</w:t>
                          </w:r>
                        </w:p>
                      </w:txbxContent>
                    </v:textbox>
                  </v:rect>
                  <v:rect id="Rectangle 2554" o:spid="_x0000_s1092" style="position:absolute;left:45131;top:8520;width:5148;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zMo8YA&#10;AADdAAAADwAAAGRycy9kb3ducmV2LnhtbESPT4vCMBTE7wt+h/AEb5r6B1e7RhG14B48bFW8Pppn&#10;W7Z5KU3U+u3NgrDHYWZ+wyxWranEnRpXWlYwHEQgiDOrS84VnI5JfwbCeWSNlWVS8CQHq2XnY4Gx&#10;tg/+oXvqcxEg7GJUUHhfx1K6rCCDbmBr4uBdbWPQB9nkUjf4CHBTyVEUTaXBksNCgTVtCsp+05tR&#10;kCZnfZhf/Phi2yTffW+31119VKrXbddfIDy1/j/8bu+1gtHndAJ/b8ITkM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zMo8YAAADdAAAADwAAAAAAAAAAAAAAAACYAgAAZHJz&#10;L2Rvd25yZXYueG1sUEsFBgAAAAAEAAQA9QAAAIsDAAAAAA==&#10;" stroked="f">
                    <v:fill opacity="0"/>
                    <v:textbox>
                      <w:txbxContent>
                        <w:p w14:paraId="4E94505A" w14:textId="77777777" w:rsidR="00BE2497" w:rsidRPr="00D15A73" w:rsidRDefault="00BE2497" w:rsidP="009B3DC2">
                          <w:pPr>
                            <w:rPr>
                              <w:b/>
                              <w:color w:val="0070C0"/>
                              <w:sz w:val="18"/>
                              <w:szCs w:val="18"/>
                            </w:rPr>
                          </w:pPr>
                          <w:r w:rsidRPr="00D15A73">
                            <w:rPr>
                              <w:b/>
                              <w:color w:val="0070C0"/>
                              <w:sz w:val="18"/>
                              <w:szCs w:val="18"/>
                            </w:rPr>
                            <w:t>LCZ</w:t>
                          </w:r>
                        </w:p>
                      </w:txbxContent>
                    </v:textbox>
                  </v:rect>
                </v:group>
                <v:rect id="Rectangle 2556" o:spid="_x0000_s1093" style="position:absolute;left:12477;top:23145;width:4531;height:3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BpOMUA&#10;AADdAAAADwAAAGRycy9kb3ducmV2LnhtbESPQYvCMBSE7wv+h/AEb5qq6GrXKKIW3IOHrYrXR/Ns&#10;yzYvpYla/71ZEPY4zMw3zGLVmkrcqXGlZQXDQQSCOLO65FzB6Zj0ZyCcR9ZYWSYFT3KwWnY+Fhhr&#10;++Afuqc+FwHCLkYFhfd1LKXLCjLoBrYmDt7VNgZ9kE0udYOPADeVHEXRVBosOSwUWNOmoOw3vRkF&#10;aXLWh/nFjy+2TfLd93Z73dVHpXrddv0FwlPr/8Pv9l4rGH1OJ/D3Jj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gGk4xQAAAN0AAAAPAAAAAAAAAAAAAAAAAJgCAABkcnMv&#10;ZG93bnJldi54bWxQSwUGAAAAAAQABAD1AAAAigMAAAAA&#10;" stroked="f">
                  <v:fill opacity="0"/>
                  <v:textbox>
                    <w:txbxContent>
                      <w:p w14:paraId="4E94505B" w14:textId="77777777" w:rsidR="00BE2497" w:rsidRPr="00D15A73" w:rsidRDefault="00BE2497" w:rsidP="009B3DC2">
                        <w:pPr>
                          <w:jc w:val="right"/>
                          <w:rPr>
                            <w:b/>
                            <w:color w:val="0070C0"/>
                            <w:sz w:val="18"/>
                            <w:szCs w:val="18"/>
                          </w:rPr>
                        </w:pPr>
                        <w:r w:rsidRPr="00D15A73">
                          <w:rPr>
                            <w:b/>
                            <w:color w:val="0070C0"/>
                            <w:sz w:val="18"/>
                            <w:szCs w:val="18"/>
                          </w:rPr>
                          <w:t>LKW</w:t>
                        </w:r>
                      </w:p>
                    </w:txbxContent>
                  </v:textbox>
                </v:rect>
              </v:group>
            </w:pict>
          </mc:Fallback>
        </mc:AlternateContent>
      </w:r>
    </w:p>
    <w:p w14:paraId="4E944EB3" w14:textId="77777777" w:rsidR="00B5521C" w:rsidRDefault="00B5521C" w:rsidP="00B5521C">
      <w:pPr>
        <w:pStyle w:val="BodyText"/>
      </w:pPr>
    </w:p>
    <w:p w14:paraId="4E944EB4" w14:textId="77777777" w:rsidR="00B5521C" w:rsidRDefault="00B5521C" w:rsidP="00B5521C">
      <w:pPr>
        <w:pStyle w:val="BodyText"/>
      </w:pPr>
    </w:p>
    <w:p w14:paraId="4E944EB5" w14:textId="77777777" w:rsidR="00B5521C" w:rsidRDefault="00B5521C" w:rsidP="00B5521C">
      <w:pPr>
        <w:pStyle w:val="BodyText"/>
      </w:pPr>
    </w:p>
    <w:p w14:paraId="4E944EB6" w14:textId="77777777" w:rsidR="00B5521C" w:rsidRDefault="00B5521C" w:rsidP="00B5521C">
      <w:pPr>
        <w:pStyle w:val="BodyText"/>
      </w:pPr>
    </w:p>
    <w:p w14:paraId="4E944EB7" w14:textId="77777777" w:rsidR="00B5521C" w:rsidRDefault="00B5521C" w:rsidP="00B5521C">
      <w:pPr>
        <w:pStyle w:val="BodyText"/>
      </w:pPr>
    </w:p>
    <w:p w14:paraId="4E944EB8" w14:textId="77777777" w:rsidR="00B5521C" w:rsidRDefault="00B5521C" w:rsidP="00B5521C">
      <w:pPr>
        <w:pStyle w:val="BodyText"/>
      </w:pPr>
    </w:p>
    <w:p w14:paraId="4E944EB9" w14:textId="77777777" w:rsidR="00B5521C" w:rsidRDefault="00B5521C" w:rsidP="00B5521C">
      <w:pPr>
        <w:pStyle w:val="BodyText"/>
      </w:pPr>
    </w:p>
    <w:p w14:paraId="4E944EBA" w14:textId="77777777" w:rsidR="00B5521C" w:rsidRDefault="00B5521C" w:rsidP="00B5521C">
      <w:pPr>
        <w:pStyle w:val="BodyText"/>
      </w:pPr>
    </w:p>
    <w:p w14:paraId="4E944EBB" w14:textId="77777777" w:rsidR="00B5521C" w:rsidRDefault="00B5521C" w:rsidP="00B5521C">
      <w:pPr>
        <w:pStyle w:val="BodyText"/>
      </w:pPr>
    </w:p>
    <w:p w14:paraId="4E944EBC" w14:textId="77777777" w:rsidR="00B5521C" w:rsidRDefault="00B5521C" w:rsidP="00B5521C">
      <w:pPr>
        <w:pStyle w:val="BodyText"/>
      </w:pPr>
    </w:p>
    <w:p w14:paraId="4E944EBD" w14:textId="77777777" w:rsidR="00B5521C" w:rsidRDefault="00B5521C" w:rsidP="00B5521C">
      <w:pPr>
        <w:pStyle w:val="BodyText"/>
      </w:pPr>
    </w:p>
    <w:p w14:paraId="4E944EBE" w14:textId="77777777" w:rsidR="00B5521C" w:rsidRDefault="00B5521C" w:rsidP="00B5521C">
      <w:pPr>
        <w:pStyle w:val="BodyText"/>
      </w:pPr>
    </w:p>
    <w:p w14:paraId="4E944EBF" w14:textId="77777777" w:rsidR="00B5521C" w:rsidRDefault="00B5521C" w:rsidP="00B5521C">
      <w:pPr>
        <w:pStyle w:val="BodyText"/>
      </w:pPr>
    </w:p>
    <w:p w14:paraId="4E944EC0" w14:textId="77777777" w:rsidR="00B5521C" w:rsidRDefault="00B5521C" w:rsidP="00B5521C">
      <w:pPr>
        <w:pStyle w:val="BodyText"/>
      </w:pPr>
    </w:p>
    <w:p w14:paraId="4E944EC1" w14:textId="77777777" w:rsidR="00B5521C" w:rsidRDefault="00B5521C" w:rsidP="00B5521C">
      <w:pPr>
        <w:pStyle w:val="BodyText"/>
      </w:pPr>
    </w:p>
    <w:p w14:paraId="4E944EC2" w14:textId="77777777" w:rsidR="00B5521C" w:rsidRDefault="00B5521C" w:rsidP="00B5521C">
      <w:pPr>
        <w:pStyle w:val="BodyText"/>
      </w:pPr>
    </w:p>
    <w:p w14:paraId="4E944EC3" w14:textId="77777777" w:rsidR="00B5521C" w:rsidRDefault="00B5521C" w:rsidP="00B5521C">
      <w:pPr>
        <w:pStyle w:val="BodyText"/>
      </w:pPr>
    </w:p>
    <w:p w14:paraId="4E944EC4" w14:textId="77777777" w:rsidR="00B5521C" w:rsidRDefault="00B5521C" w:rsidP="00B5521C">
      <w:pPr>
        <w:pStyle w:val="BodyText"/>
      </w:pPr>
    </w:p>
    <w:p w14:paraId="4E944EC5" w14:textId="77777777" w:rsidR="00B5521C" w:rsidRDefault="00B5521C" w:rsidP="00B5521C">
      <w:pPr>
        <w:pStyle w:val="BodyText"/>
      </w:pPr>
    </w:p>
    <w:p w14:paraId="4E944EC6" w14:textId="77777777" w:rsidR="00A149AB" w:rsidRDefault="00A149AB" w:rsidP="00B5521C">
      <w:pPr>
        <w:pStyle w:val="BodyText"/>
      </w:pPr>
    </w:p>
    <w:p w14:paraId="4E944EC7" w14:textId="2F6E33EC" w:rsidR="00B5521C" w:rsidRPr="009B3DC2" w:rsidRDefault="009B3DC2">
      <w:pPr>
        <w:pStyle w:val="Caption"/>
        <w:jc w:val="center"/>
        <w:rPr>
          <w:rFonts w:asciiTheme="minorHAnsi" w:hAnsiTheme="minorHAnsi" w:cstheme="minorHAnsi"/>
        </w:rPr>
        <w:pPrChange w:id="1018" w:author="Prince Agarwal" w:date="2014-05-10T17:55:00Z">
          <w:pPr>
            <w:pStyle w:val="Caption"/>
            <w:ind w:left="504" w:firstLine="720"/>
            <w:jc w:val="center"/>
          </w:pPr>
        </w:pPrChange>
      </w:pPr>
      <w:bookmarkStart w:id="1019" w:name="_Toc387508120"/>
      <w:del w:id="1020" w:author="Prince Agarwal" w:date="2014-05-10T17:55:00Z">
        <w:r w:rsidRPr="009B3DC2" w:rsidDel="00BE0678">
          <w:rPr>
            <w:rFonts w:asciiTheme="minorHAnsi" w:hAnsiTheme="minorHAnsi" w:cstheme="minorHAnsi"/>
          </w:rPr>
          <w:delText xml:space="preserve">Figure </w:delText>
        </w:r>
        <w:r w:rsidRPr="009B3DC2" w:rsidDel="00BE0678">
          <w:rPr>
            <w:rFonts w:asciiTheme="minorHAnsi" w:hAnsiTheme="minorHAnsi" w:cstheme="minorHAnsi"/>
          </w:rPr>
          <w:fldChar w:fldCharType="begin"/>
        </w:r>
        <w:r w:rsidRPr="009B3DC2" w:rsidDel="00BE0678">
          <w:rPr>
            <w:rFonts w:asciiTheme="minorHAnsi" w:hAnsiTheme="minorHAnsi" w:cstheme="minorHAnsi"/>
          </w:rPr>
          <w:delInstrText xml:space="preserve"> SEQ Figure \* ARABIC </w:delInstrText>
        </w:r>
        <w:r w:rsidRPr="009B3DC2" w:rsidDel="00BE0678">
          <w:rPr>
            <w:rFonts w:asciiTheme="minorHAnsi" w:hAnsiTheme="minorHAnsi" w:cstheme="minorHAnsi"/>
          </w:rPr>
          <w:fldChar w:fldCharType="separate"/>
        </w:r>
        <w:r w:rsidR="00431B6C" w:rsidDel="00BE0678">
          <w:rPr>
            <w:rFonts w:asciiTheme="minorHAnsi" w:hAnsiTheme="minorHAnsi" w:cstheme="minorHAnsi"/>
            <w:noProof/>
          </w:rPr>
          <w:delText>19</w:delText>
        </w:r>
        <w:r w:rsidRPr="009B3DC2" w:rsidDel="00BE0678">
          <w:rPr>
            <w:rFonts w:asciiTheme="minorHAnsi" w:hAnsiTheme="minorHAnsi" w:cstheme="minorHAnsi"/>
          </w:rPr>
          <w:fldChar w:fldCharType="end"/>
        </w:r>
        <w:r w:rsidR="00A149AB" w:rsidDel="00BE0678">
          <w:rPr>
            <w:rFonts w:asciiTheme="minorHAnsi" w:hAnsiTheme="minorHAnsi" w:cstheme="minorHAnsi"/>
          </w:rPr>
          <w:delText>:</w:delText>
        </w:r>
        <w:r w:rsidRPr="009B3DC2" w:rsidDel="00BE0678">
          <w:rPr>
            <w:rFonts w:asciiTheme="minorHAnsi" w:hAnsiTheme="minorHAnsi" w:cstheme="minorHAnsi"/>
          </w:rPr>
          <w:delText xml:space="preserve"> </w:delText>
        </w:r>
      </w:del>
      <w:ins w:id="1021" w:author="Prince Agarwal" w:date="2014-05-10T17:55:00Z">
        <w:r w:rsidR="00BE0678">
          <w:t xml:space="preserve">Figure </w:t>
        </w:r>
        <w:r w:rsidR="00BE0678">
          <w:fldChar w:fldCharType="begin"/>
        </w:r>
        <w:r w:rsidR="00BE0678">
          <w:instrText xml:space="preserve"> SEQ Figure \* ARABIC </w:instrText>
        </w:r>
      </w:ins>
      <w:r w:rsidR="00BE0678">
        <w:fldChar w:fldCharType="separate"/>
      </w:r>
      <w:ins w:id="1022" w:author="Prince Agarwal" w:date="2014-05-10T17:55:00Z">
        <w:r w:rsidR="00BE0678">
          <w:rPr>
            <w:noProof/>
          </w:rPr>
          <w:t>20</w:t>
        </w:r>
        <w:r w:rsidR="00BE0678">
          <w:fldChar w:fldCharType="end"/>
        </w:r>
        <w:r w:rsidR="00BE0678">
          <w:t xml:space="preserve"> : </w:t>
        </w:r>
      </w:ins>
      <w:r w:rsidRPr="009B3DC2">
        <w:rPr>
          <w:rFonts w:asciiTheme="minorHAnsi" w:hAnsiTheme="minorHAnsi" w:cstheme="minorHAnsi"/>
        </w:rPr>
        <w:t>LTE eNodeB Application and Stack Manager</w:t>
      </w:r>
      <w:bookmarkEnd w:id="1019"/>
    </w:p>
    <w:p w14:paraId="4E944EC8" w14:textId="77777777" w:rsidR="009E76BF" w:rsidRDefault="009E76BF">
      <w:pPr>
        <w:spacing w:before="240"/>
        <w:ind w:left="360" w:hanging="360"/>
        <w:rPr>
          <w:rFonts w:asciiTheme="minorHAnsi" w:eastAsia="MS Mincho" w:hAnsiTheme="minorHAnsi" w:cstheme="minorHAnsi"/>
          <w:b/>
          <w:bCs/>
          <w:sz w:val="24"/>
        </w:rPr>
      </w:pPr>
      <w:r>
        <w:br w:type="page"/>
      </w:r>
    </w:p>
    <w:p w14:paraId="4E944EC9" w14:textId="77777777" w:rsidR="008F24F3" w:rsidRPr="00D31CBB" w:rsidRDefault="007E199D" w:rsidP="0065789A">
      <w:pPr>
        <w:pStyle w:val="Heading2"/>
      </w:pPr>
      <w:bookmarkStart w:id="1023" w:name="_Toc387508091"/>
      <w:r w:rsidRPr="00D31CBB">
        <w:lastRenderedPageBreak/>
        <w:t>Functional Description</w:t>
      </w:r>
      <w:bookmarkEnd w:id="1023"/>
    </w:p>
    <w:p w14:paraId="4E944ECA" w14:textId="77777777" w:rsidR="00B5521C" w:rsidRPr="00B5521C" w:rsidRDefault="00B5521C" w:rsidP="005D5F0D">
      <w:pPr>
        <w:spacing w:line="360" w:lineRule="auto"/>
        <w:jc w:val="both"/>
        <w:rPr>
          <w:rFonts w:asciiTheme="minorHAnsi" w:hAnsiTheme="minorHAnsi" w:cstheme="minorHAnsi"/>
        </w:rPr>
      </w:pPr>
      <w:r w:rsidRPr="00B5521C">
        <w:rPr>
          <w:rFonts w:asciiTheme="minorHAnsi" w:hAnsiTheme="minorHAnsi" w:cstheme="minorHAnsi"/>
        </w:rPr>
        <w:t>The Stack Manager configures individual layers and their respective upper and lower SAPs through respective Layer Manag</w:t>
      </w:r>
      <w:r w:rsidR="00C17C4F">
        <w:rPr>
          <w:rFonts w:asciiTheme="minorHAnsi" w:hAnsiTheme="minorHAnsi" w:cstheme="minorHAnsi"/>
        </w:rPr>
        <w:t>er (LM) Interfaces. For example,</w:t>
      </w:r>
      <w:r w:rsidRPr="00B5521C">
        <w:rPr>
          <w:rFonts w:asciiTheme="minorHAnsi" w:hAnsiTheme="minorHAnsi" w:cstheme="minorHAnsi"/>
        </w:rPr>
        <w:t xml:space="preserve"> Stack Manager interacts with RRC over LNH Interface; similarly, each layer exchanges primitives over its respective layer manager interface. </w:t>
      </w:r>
      <w:r w:rsidR="009B3DC2">
        <w:rPr>
          <w:rFonts w:asciiTheme="minorHAnsi" w:hAnsiTheme="minorHAnsi" w:cstheme="minorHAnsi"/>
        </w:rPr>
        <w:t>Above mentioned f</w:t>
      </w:r>
      <w:r w:rsidRPr="00B5521C">
        <w:rPr>
          <w:rFonts w:asciiTheme="minorHAnsi" w:hAnsiTheme="minorHAnsi" w:cstheme="minorHAnsi"/>
        </w:rPr>
        <w:t>igure shows the LM interfaces (LXX) of each layer (where, XX is the unique prefix of each layer) which interacts with Stack Manager.</w:t>
      </w:r>
    </w:p>
    <w:p w14:paraId="4E944ECB" w14:textId="77777777" w:rsidR="00B5521C" w:rsidRPr="00B5521C" w:rsidRDefault="00B5521C" w:rsidP="005D5F0D">
      <w:pPr>
        <w:spacing w:line="360" w:lineRule="auto"/>
        <w:jc w:val="both"/>
        <w:rPr>
          <w:rFonts w:asciiTheme="minorHAnsi" w:hAnsiTheme="minorHAnsi" w:cstheme="minorHAnsi"/>
        </w:rPr>
      </w:pPr>
    </w:p>
    <w:p w14:paraId="4E944ECC" w14:textId="77777777" w:rsidR="00B5521C" w:rsidRPr="00B5521C" w:rsidRDefault="00B5521C" w:rsidP="005D5F0D">
      <w:pPr>
        <w:spacing w:line="360" w:lineRule="auto"/>
        <w:jc w:val="both"/>
        <w:rPr>
          <w:rFonts w:asciiTheme="minorHAnsi" w:hAnsiTheme="minorHAnsi" w:cstheme="minorHAnsi"/>
        </w:rPr>
      </w:pPr>
      <w:r w:rsidRPr="00B5521C">
        <w:rPr>
          <w:rFonts w:asciiTheme="minorHAnsi" w:hAnsiTheme="minorHAnsi" w:cstheme="minorHAnsi"/>
        </w:rPr>
        <w:t>Stack Manager fetch</w:t>
      </w:r>
      <w:r w:rsidR="00B97637">
        <w:rPr>
          <w:rFonts w:asciiTheme="minorHAnsi" w:hAnsiTheme="minorHAnsi" w:cstheme="minorHAnsi"/>
        </w:rPr>
        <w:t>es</w:t>
      </w:r>
      <w:r w:rsidRPr="00B5521C">
        <w:rPr>
          <w:rFonts w:asciiTheme="minorHAnsi" w:hAnsiTheme="minorHAnsi" w:cstheme="minorHAnsi"/>
        </w:rPr>
        <w:t xml:space="preserve"> values for the configuration related parameters from a flat file (wr_cfg.txt) and wr_smallcell.c. This includes, cell configuration, debug flags, and neighbor cell configuration and handover timer values. Neighbor cell configuration triggers the X2AP setup towards the peer eNodeB.</w:t>
      </w:r>
    </w:p>
    <w:p w14:paraId="4E944ECD" w14:textId="77777777" w:rsidR="00B5521C" w:rsidRPr="00B5521C" w:rsidRDefault="00B5521C" w:rsidP="005D5F0D">
      <w:pPr>
        <w:spacing w:line="360" w:lineRule="auto"/>
        <w:jc w:val="both"/>
        <w:rPr>
          <w:rFonts w:asciiTheme="minorHAnsi" w:hAnsiTheme="minorHAnsi" w:cstheme="minorHAnsi"/>
        </w:rPr>
      </w:pPr>
    </w:p>
    <w:p w14:paraId="4E944ECE" w14:textId="77777777" w:rsidR="00B5521C" w:rsidRPr="00B5521C" w:rsidRDefault="00B5521C" w:rsidP="005D5F0D">
      <w:pPr>
        <w:spacing w:line="360" w:lineRule="auto"/>
        <w:jc w:val="both"/>
        <w:rPr>
          <w:rFonts w:asciiTheme="minorHAnsi" w:hAnsiTheme="minorHAnsi" w:cstheme="minorHAnsi"/>
        </w:rPr>
      </w:pPr>
      <w:r w:rsidRPr="00B5521C">
        <w:rPr>
          <w:rFonts w:asciiTheme="minorHAnsi" w:hAnsiTheme="minorHAnsi" w:cstheme="minorHAnsi"/>
        </w:rPr>
        <w:t xml:space="preserve">Apart from configuring, LM is used by the Stack Manager to enable debug information and alarms for each layer and trigger Bind procedure. After all the layers in the stack </w:t>
      </w:r>
      <w:r w:rsidR="00B97637">
        <w:rPr>
          <w:rFonts w:asciiTheme="minorHAnsi" w:hAnsiTheme="minorHAnsi" w:cstheme="minorHAnsi"/>
        </w:rPr>
        <w:t>are</w:t>
      </w:r>
      <w:r w:rsidRPr="00B5521C">
        <w:rPr>
          <w:rFonts w:asciiTheme="minorHAnsi" w:hAnsiTheme="minorHAnsi" w:cstheme="minorHAnsi"/>
        </w:rPr>
        <w:t xml:space="preserve"> configured and bound; SM triggers the Control Request primitive towards eNodeB Application to establish S1AP Connection Establishment procedure. On the positive confirmation that S1AP Connection is setup successfully, SM triggers Control Request toward eNodeB Application to initiate Cell Setup.</w:t>
      </w:r>
    </w:p>
    <w:p w14:paraId="4E944ECF" w14:textId="77777777" w:rsidR="007E199D" w:rsidRPr="00D31CBB" w:rsidRDefault="007E199D" w:rsidP="0065789A">
      <w:pPr>
        <w:pStyle w:val="Heading2"/>
      </w:pPr>
      <w:bookmarkStart w:id="1024" w:name="_Toc387508092"/>
      <w:r w:rsidRPr="00D31CBB">
        <w:t>Design Details</w:t>
      </w:r>
      <w:bookmarkEnd w:id="1024"/>
    </w:p>
    <w:p w14:paraId="4E944ED0" w14:textId="77777777" w:rsidR="00B5521C" w:rsidRPr="00B5521C" w:rsidRDefault="00B5521C" w:rsidP="005D5F0D">
      <w:pPr>
        <w:pStyle w:val="BodyText"/>
        <w:spacing w:line="360" w:lineRule="auto"/>
        <w:jc w:val="both"/>
        <w:rPr>
          <w:rFonts w:asciiTheme="minorHAnsi" w:hAnsiTheme="minorHAnsi" w:cstheme="minorHAnsi"/>
        </w:rPr>
      </w:pPr>
      <w:r w:rsidRPr="00B5521C">
        <w:rPr>
          <w:rFonts w:asciiTheme="minorHAnsi" w:hAnsiTheme="minorHAnsi" w:cstheme="minorHAnsi"/>
        </w:rPr>
        <w:t xml:space="preserve">The Stack manager has two modules. </w:t>
      </w:r>
    </w:p>
    <w:p w14:paraId="4E944ED1" w14:textId="77777777" w:rsidR="00B5521C" w:rsidRPr="00B5521C" w:rsidRDefault="00B5521C" w:rsidP="00064C42">
      <w:pPr>
        <w:pStyle w:val="ListParagraph"/>
        <w:numPr>
          <w:ilvl w:val="0"/>
          <w:numId w:val="19"/>
        </w:numPr>
        <w:spacing w:line="360" w:lineRule="auto"/>
        <w:jc w:val="both"/>
        <w:rPr>
          <w:rFonts w:asciiTheme="minorHAnsi" w:hAnsiTheme="minorHAnsi" w:cstheme="minorHAnsi"/>
          <w:bCs/>
          <w:color w:val="000000"/>
          <w:szCs w:val="20"/>
        </w:rPr>
      </w:pPr>
      <w:r w:rsidRPr="00B5521C">
        <w:rPr>
          <w:rFonts w:asciiTheme="minorHAnsi" w:hAnsiTheme="minorHAnsi" w:cstheme="minorHAnsi"/>
          <w:bCs/>
          <w:color w:val="000000"/>
          <w:szCs w:val="20"/>
        </w:rPr>
        <w:t>Stack Manger part which manages and controls the Stack including the eNodeB application call Stack Manager Module (SMM)</w:t>
      </w:r>
      <w:r w:rsidR="001A11D5" w:rsidRPr="00B5521C">
        <w:rPr>
          <w:rFonts w:asciiTheme="minorHAnsi" w:hAnsiTheme="minorHAnsi" w:cstheme="minorHAnsi"/>
          <w:bCs/>
          <w:color w:val="000000"/>
          <w:szCs w:val="20"/>
        </w:rPr>
        <w:t>,</w:t>
      </w:r>
      <w:r w:rsidRPr="00B5521C">
        <w:rPr>
          <w:rFonts w:asciiTheme="minorHAnsi" w:hAnsiTheme="minorHAnsi" w:cstheme="minorHAnsi"/>
          <w:bCs/>
          <w:color w:val="000000"/>
          <w:szCs w:val="20"/>
        </w:rPr>
        <w:t xml:space="preserve"> which has the interface with all the layers.</w:t>
      </w:r>
    </w:p>
    <w:p w14:paraId="4E944ED2" w14:textId="77777777" w:rsidR="00B5521C" w:rsidRPr="00B5521C" w:rsidRDefault="00B5521C" w:rsidP="00064C42">
      <w:pPr>
        <w:pStyle w:val="BodyText"/>
        <w:numPr>
          <w:ilvl w:val="0"/>
          <w:numId w:val="19"/>
        </w:numPr>
        <w:spacing w:line="360" w:lineRule="auto"/>
        <w:jc w:val="both"/>
        <w:rPr>
          <w:rFonts w:asciiTheme="minorHAnsi" w:hAnsiTheme="minorHAnsi" w:cstheme="minorHAnsi"/>
        </w:rPr>
      </w:pPr>
      <w:r w:rsidRPr="00B5521C">
        <w:rPr>
          <w:rFonts w:asciiTheme="minorHAnsi" w:hAnsiTheme="minorHAnsi" w:cstheme="minorHAnsi"/>
        </w:rPr>
        <w:t xml:space="preserve">Stack Manager which receives configuration details and updates from OAM and passes to SMM is called Messenger (MSM). </w:t>
      </w:r>
    </w:p>
    <w:p w14:paraId="4E944ED3" w14:textId="77777777" w:rsidR="00B5521C" w:rsidRPr="00B5521C" w:rsidRDefault="00B5521C" w:rsidP="005D5F0D">
      <w:pPr>
        <w:pStyle w:val="BodyText"/>
        <w:spacing w:line="360" w:lineRule="auto"/>
        <w:jc w:val="both"/>
        <w:rPr>
          <w:rFonts w:asciiTheme="minorHAnsi" w:hAnsiTheme="minorHAnsi" w:cstheme="minorHAnsi"/>
        </w:rPr>
      </w:pPr>
      <w:r w:rsidRPr="001A11D5">
        <w:rPr>
          <w:rFonts w:asciiTheme="minorHAnsi" w:hAnsiTheme="minorHAnsi" w:cstheme="minorHAnsi"/>
        </w:rPr>
        <w:t xml:space="preserve">The interface between the SMM and </w:t>
      </w:r>
      <w:r w:rsidR="00B97637" w:rsidRPr="001A11D5">
        <w:rPr>
          <w:rFonts w:asciiTheme="minorHAnsi" w:hAnsiTheme="minorHAnsi" w:cstheme="minorHAnsi"/>
        </w:rPr>
        <w:t>Messenger</w:t>
      </w:r>
      <w:r w:rsidRPr="001A11D5">
        <w:rPr>
          <w:rFonts w:asciiTheme="minorHAnsi" w:hAnsiTheme="minorHAnsi" w:cstheme="minorHAnsi"/>
        </w:rPr>
        <w:t xml:space="preserve"> is called MSM (</w:t>
      </w:r>
      <w:r w:rsidR="00B97637" w:rsidRPr="001A11D5">
        <w:rPr>
          <w:rFonts w:asciiTheme="minorHAnsi" w:hAnsiTheme="minorHAnsi" w:cstheme="minorHAnsi"/>
        </w:rPr>
        <w:t>Messenger</w:t>
      </w:r>
      <w:r w:rsidRPr="001A11D5">
        <w:rPr>
          <w:rFonts w:asciiTheme="minorHAnsi" w:hAnsiTheme="minorHAnsi" w:cstheme="minorHAnsi"/>
        </w:rPr>
        <w:t xml:space="preserve"> to Stack M</w:t>
      </w:r>
      <w:r w:rsidR="0079395A" w:rsidRPr="001A11D5">
        <w:rPr>
          <w:rFonts w:asciiTheme="minorHAnsi" w:hAnsiTheme="minorHAnsi" w:cstheme="minorHAnsi"/>
        </w:rPr>
        <w:t>a</w:t>
      </w:r>
      <w:r w:rsidRPr="001A11D5">
        <w:rPr>
          <w:rFonts w:asciiTheme="minorHAnsi" w:hAnsiTheme="minorHAnsi" w:cstheme="minorHAnsi"/>
        </w:rPr>
        <w:t xml:space="preserve">nager). SMM and </w:t>
      </w:r>
      <w:r w:rsidR="00B97637" w:rsidRPr="001A11D5">
        <w:rPr>
          <w:rFonts w:asciiTheme="minorHAnsi" w:hAnsiTheme="minorHAnsi" w:cstheme="minorHAnsi"/>
        </w:rPr>
        <w:t>Messenger</w:t>
      </w:r>
      <w:r w:rsidR="001A11D5" w:rsidRPr="001A11D5">
        <w:rPr>
          <w:rFonts w:asciiTheme="minorHAnsi" w:hAnsiTheme="minorHAnsi" w:cstheme="minorHAnsi"/>
        </w:rPr>
        <w:t xml:space="preserve"> are </w:t>
      </w:r>
      <w:ins w:id="1025" w:author="Prince Agarwal" w:date="2014-04-24T16:45:00Z">
        <w:r w:rsidR="00924914">
          <w:rPr>
            <w:rFonts w:asciiTheme="minorHAnsi" w:hAnsiTheme="minorHAnsi" w:cstheme="minorHAnsi"/>
          </w:rPr>
          <w:t>lightly</w:t>
        </w:r>
      </w:ins>
      <w:del w:id="1026" w:author="Prince Agarwal" w:date="2014-04-24T16:45:00Z">
        <w:r w:rsidR="001A11D5" w:rsidRPr="001A11D5" w:rsidDel="00924914">
          <w:rPr>
            <w:rFonts w:asciiTheme="minorHAnsi" w:hAnsiTheme="minorHAnsi" w:cstheme="minorHAnsi"/>
          </w:rPr>
          <w:delText>tightly</w:delText>
        </w:r>
      </w:del>
      <w:r w:rsidR="001A11D5" w:rsidRPr="001A11D5">
        <w:rPr>
          <w:rFonts w:asciiTheme="minorHAnsi" w:hAnsiTheme="minorHAnsi" w:cstheme="minorHAnsi"/>
        </w:rPr>
        <w:t xml:space="preserve"> coupled through</w:t>
      </w:r>
      <w:r w:rsidRPr="001A11D5">
        <w:rPr>
          <w:rFonts w:asciiTheme="minorHAnsi" w:hAnsiTheme="minorHAnsi" w:cstheme="minorHAnsi"/>
        </w:rPr>
        <w:t xml:space="preserve"> MSM interface.</w:t>
      </w:r>
      <w:r w:rsidRPr="00B5521C">
        <w:rPr>
          <w:rFonts w:asciiTheme="minorHAnsi" w:hAnsiTheme="minorHAnsi" w:cstheme="minorHAnsi"/>
        </w:rPr>
        <w:t xml:space="preserve"> </w:t>
      </w:r>
      <w:ins w:id="1027" w:author="Prince Agarwal" w:date="2014-04-24T16:45:00Z">
        <w:r w:rsidR="00924914">
          <w:rPr>
            <w:rFonts w:asciiTheme="minorHAnsi" w:hAnsiTheme="minorHAnsi" w:cstheme="minorHAnsi"/>
          </w:rPr>
          <w:t xml:space="preserve">OAM-SM will call </w:t>
        </w:r>
        <w:r w:rsidR="00924914" w:rsidRPr="006506DE">
          <w:rPr>
            <w:rFonts w:asciiTheme="minorHAnsi" w:hAnsiTheme="minorHAnsi" w:cstheme="minorHAnsi"/>
            <w:b/>
            <w:color w:val="943634" w:themeColor="accent2" w:themeShade="BF"/>
          </w:rPr>
          <w:t>MsmEnodeBinitialCfgComplete</w:t>
        </w:r>
        <w:r w:rsidR="00924914">
          <w:rPr>
            <w:rFonts w:asciiTheme="minorHAnsi" w:hAnsiTheme="minorHAnsi" w:cstheme="minorHAnsi"/>
            <w:b/>
            <w:color w:val="943634" w:themeColor="accent2" w:themeShade="BF"/>
          </w:rPr>
          <w:t xml:space="preserve"> </w:t>
        </w:r>
        <w:r w:rsidR="00924914" w:rsidRPr="00506B85">
          <w:rPr>
            <w:rFonts w:asciiTheme="minorHAnsi" w:hAnsiTheme="minorHAnsi" w:cstheme="minorHAnsi"/>
            <w:color w:val="943634" w:themeColor="accent2" w:themeShade="BF"/>
          </w:rPr>
          <w:t>function of MSM which will pack and post message to SM with event</w:t>
        </w:r>
        <w:r w:rsidR="00924914">
          <w:rPr>
            <w:rFonts w:asciiTheme="minorHAnsi" w:hAnsiTheme="minorHAnsi" w:cstheme="minorHAnsi"/>
            <w:b/>
            <w:color w:val="943634" w:themeColor="accent2" w:themeShade="BF"/>
          </w:rPr>
          <w:t xml:space="preserve"> </w:t>
        </w:r>
        <w:r w:rsidR="00924914" w:rsidRPr="006A2C38">
          <w:rPr>
            <w:rFonts w:asciiTheme="minorHAnsi" w:hAnsiTheme="minorHAnsi" w:cstheme="minorHAnsi"/>
            <w:b/>
            <w:color w:val="943634" w:themeColor="accent2" w:themeShade="BF"/>
          </w:rPr>
          <w:t>EVTSMSTATICCFG</w:t>
        </w:r>
        <w:r w:rsidR="00924914">
          <w:rPr>
            <w:rFonts w:asciiTheme="minorHAnsi" w:hAnsiTheme="minorHAnsi" w:cstheme="minorHAnsi"/>
            <w:b/>
            <w:color w:val="943634" w:themeColor="accent2" w:themeShade="BF"/>
          </w:rPr>
          <w:t xml:space="preserve"> </w:t>
        </w:r>
        <w:r w:rsidR="00924914">
          <w:rPr>
            <w:rFonts w:asciiTheme="minorHAnsi" w:hAnsiTheme="minorHAnsi" w:cstheme="minorHAnsi"/>
            <w:color w:val="943634" w:themeColor="accent2" w:themeShade="BF"/>
          </w:rPr>
          <w:t>with the help of SSI</w:t>
        </w:r>
        <w:r w:rsidR="00924914" w:rsidRPr="00506B85">
          <w:rPr>
            <w:rFonts w:asciiTheme="minorHAnsi" w:hAnsiTheme="minorHAnsi" w:cstheme="minorHAnsi"/>
            <w:color w:val="943634" w:themeColor="accent2" w:themeShade="BF"/>
          </w:rPr>
          <w:t>. SM will unpack the message and will call</w:t>
        </w:r>
        <w:r w:rsidR="00924914">
          <w:rPr>
            <w:rFonts w:asciiTheme="minorHAnsi" w:hAnsiTheme="minorHAnsi" w:cstheme="minorHAnsi"/>
            <w:b/>
            <w:color w:val="943634" w:themeColor="accent2" w:themeShade="BF"/>
          </w:rPr>
          <w:t xml:space="preserve"> </w:t>
        </w:r>
        <w:r w:rsidR="00924914" w:rsidRPr="006A2C38">
          <w:rPr>
            <w:rFonts w:asciiTheme="minorHAnsi" w:hAnsiTheme="minorHAnsi" w:cstheme="minorHAnsi"/>
            <w:b/>
            <w:color w:val="943634" w:themeColor="accent2" w:themeShade="BF"/>
          </w:rPr>
          <w:t>smStaticCfgReq</w:t>
        </w:r>
        <w:r w:rsidR="00924914">
          <w:rPr>
            <w:rFonts w:asciiTheme="minorHAnsi" w:hAnsiTheme="minorHAnsi" w:cstheme="minorHAnsi"/>
            <w:b/>
            <w:color w:val="943634" w:themeColor="accent2" w:themeShade="BF"/>
          </w:rPr>
          <w:t xml:space="preserve"> </w:t>
        </w:r>
        <w:r w:rsidR="00924914" w:rsidRPr="00506B85">
          <w:rPr>
            <w:rFonts w:asciiTheme="minorHAnsi" w:hAnsiTheme="minorHAnsi" w:cstheme="minorHAnsi"/>
            <w:color w:val="943634" w:themeColor="accent2" w:themeShade="BF"/>
          </w:rPr>
          <w:t>function which will start state machine of SM.</w:t>
        </w:r>
      </w:ins>
    </w:p>
    <w:p w14:paraId="4E944ED4" w14:textId="77777777" w:rsidR="00B5521C" w:rsidRPr="00B5521C" w:rsidRDefault="00B5521C" w:rsidP="005D5F0D">
      <w:pPr>
        <w:spacing w:line="360" w:lineRule="auto"/>
        <w:jc w:val="both"/>
        <w:rPr>
          <w:rFonts w:asciiTheme="minorHAnsi" w:hAnsiTheme="minorHAnsi" w:cstheme="minorHAnsi"/>
        </w:rPr>
      </w:pPr>
      <w:r w:rsidRPr="00B5521C">
        <w:rPr>
          <w:rFonts w:asciiTheme="minorHAnsi" w:hAnsiTheme="minorHAnsi" w:cstheme="minorHAnsi"/>
        </w:rPr>
        <w:t xml:space="preserve">Stack Manager has the state machine and perform all its tasks sequentially. </w:t>
      </w:r>
    </w:p>
    <w:p w14:paraId="4E944ED5" w14:textId="77777777" w:rsidR="00B5521C" w:rsidRDefault="00287427" w:rsidP="005D5F0D">
      <w:pPr>
        <w:spacing w:line="360" w:lineRule="auto"/>
        <w:jc w:val="both"/>
        <w:rPr>
          <w:rFonts w:asciiTheme="minorHAnsi" w:hAnsiTheme="minorHAnsi" w:cstheme="minorHAnsi"/>
        </w:rPr>
      </w:pPr>
      <w:r>
        <w:rPr>
          <w:rFonts w:asciiTheme="minorHAnsi" w:hAnsiTheme="minorHAnsi" w:cstheme="minorHAnsi"/>
        </w:rPr>
        <w:lastRenderedPageBreak/>
        <w:t>Following p</w:t>
      </w:r>
      <w:r w:rsidR="00B5521C" w:rsidRPr="00B5521C">
        <w:rPr>
          <w:rFonts w:asciiTheme="minorHAnsi" w:hAnsiTheme="minorHAnsi" w:cstheme="minorHAnsi"/>
        </w:rPr>
        <w:t>rimi</w:t>
      </w:r>
      <w:r>
        <w:rPr>
          <w:rFonts w:asciiTheme="minorHAnsi" w:hAnsiTheme="minorHAnsi" w:cstheme="minorHAnsi"/>
        </w:rPr>
        <w:t xml:space="preserve">tives </w:t>
      </w:r>
      <w:r w:rsidR="001A11D5">
        <w:rPr>
          <w:rFonts w:asciiTheme="minorHAnsi" w:hAnsiTheme="minorHAnsi" w:cstheme="minorHAnsi"/>
        </w:rPr>
        <w:t>are executed in sequence of Stack M</w:t>
      </w:r>
      <w:r w:rsidR="00B5521C" w:rsidRPr="00B5521C">
        <w:rPr>
          <w:rFonts w:asciiTheme="minorHAnsi" w:hAnsiTheme="minorHAnsi" w:cstheme="minorHAnsi"/>
        </w:rPr>
        <w:t xml:space="preserve">anager’s state machine. When Stack manager </w:t>
      </w:r>
      <w:r w:rsidR="005F7918">
        <w:rPr>
          <w:rFonts w:asciiTheme="minorHAnsi" w:hAnsiTheme="minorHAnsi" w:cstheme="minorHAnsi"/>
        </w:rPr>
        <w:t>completes the state machine, it</w:t>
      </w:r>
      <w:r w:rsidR="00B5521C" w:rsidRPr="00B5521C">
        <w:rPr>
          <w:rFonts w:asciiTheme="minorHAnsi" w:hAnsiTheme="minorHAnsi" w:cstheme="minorHAnsi"/>
        </w:rPr>
        <w:t xml:space="preserve"> move</w:t>
      </w:r>
      <w:r w:rsidR="005F7918">
        <w:rPr>
          <w:rFonts w:asciiTheme="minorHAnsi" w:hAnsiTheme="minorHAnsi" w:cstheme="minorHAnsi"/>
        </w:rPr>
        <w:t>s</w:t>
      </w:r>
      <w:r w:rsidR="00B5521C" w:rsidRPr="00B5521C">
        <w:rPr>
          <w:rFonts w:asciiTheme="minorHAnsi" w:hAnsiTheme="minorHAnsi" w:cstheme="minorHAnsi"/>
        </w:rPr>
        <w:t xml:space="preserve"> to ideal state and waits for inputs from OAM also and indications from the stack.</w:t>
      </w:r>
    </w:p>
    <w:p w14:paraId="4E944ED6" w14:textId="77777777" w:rsidR="00B97637" w:rsidRPr="00B97637" w:rsidRDefault="00B97637" w:rsidP="00B97637">
      <w:pPr>
        <w:pStyle w:val="BodyText"/>
      </w:pPr>
    </w:p>
    <w:tbl>
      <w:tblPr>
        <w:tblStyle w:val="TableGrid"/>
        <w:tblW w:w="0" w:type="auto"/>
        <w:tblInd w:w="108" w:type="dxa"/>
        <w:tblLook w:val="04A0" w:firstRow="1" w:lastRow="0" w:firstColumn="1" w:lastColumn="0" w:noHBand="0" w:noVBand="1"/>
      </w:tblPr>
      <w:tblGrid>
        <w:gridCol w:w="3600"/>
        <w:gridCol w:w="5940"/>
      </w:tblGrid>
      <w:tr w:rsidR="009B3DC2" w:rsidRPr="00B97637" w14:paraId="4E944ED9" w14:textId="77777777" w:rsidTr="00C17C4F">
        <w:tc>
          <w:tcPr>
            <w:tcW w:w="3600" w:type="dxa"/>
            <w:shd w:val="clear" w:color="auto" w:fill="A6A6A6" w:themeFill="background1" w:themeFillShade="A6"/>
          </w:tcPr>
          <w:p w14:paraId="4E944ED7" w14:textId="77777777" w:rsidR="009B3DC2" w:rsidRPr="00B97637" w:rsidRDefault="009B3DC2" w:rsidP="00B97637">
            <w:pPr>
              <w:keepNext/>
              <w:spacing w:line="288" w:lineRule="auto"/>
              <w:jc w:val="both"/>
              <w:rPr>
                <w:rFonts w:asciiTheme="minorHAnsi" w:hAnsiTheme="minorHAnsi" w:cstheme="minorHAnsi"/>
                <w:b/>
                <w:color w:val="000000" w:themeColor="text1"/>
              </w:rPr>
            </w:pPr>
            <w:r w:rsidRPr="00B97637">
              <w:rPr>
                <w:rFonts w:asciiTheme="minorHAnsi" w:hAnsiTheme="minorHAnsi" w:cstheme="minorHAnsi"/>
                <w:b/>
                <w:color w:val="000000" w:themeColor="text1"/>
              </w:rPr>
              <w:t>Functions</w:t>
            </w:r>
          </w:p>
        </w:tc>
        <w:tc>
          <w:tcPr>
            <w:tcW w:w="5940" w:type="dxa"/>
            <w:shd w:val="clear" w:color="auto" w:fill="A6A6A6" w:themeFill="background1" w:themeFillShade="A6"/>
          </w:tcPr>
          <w:p w14:paraId="4E944ED8" w14:textId="77777777" w:rsidR="009B3DC2" w:rsidRPr="00B97637" w:rsidRDefault="009B3DC2" w:rsidP="00B97637">
            <w:pPr>
              <w:keepNext/>
              <w:spacing w:line="288" w:lineRule="auto"/>
              <w:jc w:val="both"/>
              <w:rPr>
                <w:rFonts w:asciiTheme="minorHAnsi" w:hAnsiTheme="minorHAnsi" w:cstheme="minorHAnsi"/>
                <w:b/>
                <w:color w:val="000000" w:themeColor="text1"/>
              </w:rPr>
            </w:pPr>
            <w:r w:rsidRPr="00B97637">
              <w:rPr>
                <w:rFonts w:asciiTheme="minorHAnsi" w:hAnsiTheme="minorHAnsi" w:cstheme="minorHAnsi"/>
                <w:b/>
                <w:color w:val="000000" w:themeColor="text1"/>
              </w:rPr>
              <w:t>Description</w:t>
            </w:r>
          </w:p>
        </w:tc>
      </w:tr>
      <w:tr w:rsidR="009B3DC2" w:rsidRPr="00BF7BD4" w14:paraId="4E944EDC" w14:textId="77777777" w:rsidTr="009B3DC2">
        <w:tc>
          <w:tcPr>
            <w:tcW w:w="3600" w:type="dxa"/>
          </w:tcPr>
          <w:p w14:paraId="4E944EDA" w14:textId="77777777" w:rsidR="009B3DC2" w:rsidRPr="006506DE" w:rsidRDefault="009B3DC2" w:rsidP="0078662D">
            <w:pPr>
              <w:spacing w:line="288" w:lineRule="auto"/>
              <w:jc w:val="both"/>
              <w:rPr>
                <w:rFonts w:asciiTheme="minorHAnsi" w:hAnsiTheme="minorHAnsi" w:cstheme="minorHAnsi"/>
                <w:b/>
                <w:color w:val="943634" w:themeColor="accent2" w:themeShade="BF"/>
              </w:rPr>
            </w:pPr>
            <w:r w:rsidRPr="006506DE">
              <w:rPr>
                <w:rFonts w:asciiTheme="minorHAnsi" w:hAnsiTheme="minorHAnsi" w:cstheme="minorHAnsi"/>
                <w:b/>
                <w:color w:val="943634" w:themeColor="accent2" w:themeShade="BF"/>
              </w:rPr>
              <w:t>MsmEnodeBinitialCfgComplete</w:t>
            </w:r>
          </w:p>
        </w:tc>
        <w:tc>
          <w:tcPr>
            <w:tcW w:w="5940" w:type="dxa"/>
          </w:tcPr>
          <w:p w14:paraId="4E944EDB" w14:textId="77777777" w:rsidR="009B3DC2" w:rsidRPr="006506DE" w:rsidRDefault="00924914" w:rsidP="0078662D">
            <w:pPr>
              <w:spacing w:line="288" w:lineRule="auto"/>
              <w:jc w:val="both"/>
              <w:rPr>
                <w:rFonts w:asciiTheme="minorHAnsi" w:hAnsiTheme="minorHAnsi" w:cstheme="minorHAnsi"/>
                <w:color w:val="943634" w:themeColor="accent2" w:themeShade="BF"/>
              </w:rPr>
            </w:pPr>
            <w:ins w:id="1028" w:author="Prince Agarwal" w:date="2014-04-24T16:46:00Z">
              <w:r>
                <w:rPr>
                  <w:rFonts w:asciiTheme="minorHAnsi" w:hAnsiTheme="minorHAnsi" w:cstheme="minorHAnsi"/>
                  <w:color w:val="943634" w:themeColor="accent2" w:themeShade="BF"/>
                </w:rPr>
                <w:t>Function called from OAM-SM to post message to SM.</w:t>
              </w:r>
            </w:ins>
            <w:del w:id="1029" w:author="Prince Agarwal" w:date="2014-04-24T16:46:00Z">
              <w:r w:rsidR="009B3DC2" w:rsidRPr="006506DE" w:rsidDel="00924914">
                <w:rPr>
                  <w:rFonts w:asciiTheme="minorHAnsi" w:hAnsiTheme="minorHAnsi" w:cstheme="minorHAnsi"/>
                  <w:color w:val="943634" w:themeColor="accent2" w:themeShade="BF"/>
                </w:rPr>
                <w:delText>Routine to start induction for state machine.</w:delText>
              </w:r>
            </w:del>
          </w:p>
        </w:tc>
      </w:tr>
      <w:tr w:rsidR="00924914" w:rsidRPr="00BF7BD4" w14:paraId="4E944EDF" w14:textId="77777777" w:rsidTr="009B3DC2">
        <w:trPr>
          <w:ins w:id="1030" w:author="Prince Agarwal" w:date="2014-04-24T16:46:00Z"/>
        </w:trPr>
        <w:tc>
          <w:tcPr>
            <w:tcW w:w="3600" w:type="dxa"/>
          </w:tcPr>
          <w:p w14:paraId="4E944EDD" w14:textId="77777777" w:rsidR="00924914" w:rsidRPr="006506DE" w:rsidRDefault="00924914" w:rsidP="0078662D">
            <w:pPr>
              <w:spacing w:line="288" w:lineRule="auto"/>
              <w:jc w:val="both"/>
              <w:rPr>
                <w:ins w:id="1031" w:author="Prince Agarwal" w:date="2014-04-24T16:46:00Z"/>
                <w:rFonts w:asciiTheme="minorHAnsi" w:hAnsiTheme="minorHAnsi" w:cstheme="minorHAnsi"/>
                <w:b/>
                <w:color w:val="943634" w:themeColor="accent2" w:themeShade="BF"/>
              </w:rPr>
            </w:pPr>
            <w:ins w:id="1032" w:author="Prince Agarwal" w:date="2014-04-24T16:46:00Z">
              <w:r w:rsidRPr="006A2C38">
                <w:rPr>
                  <w:rFonts w:asciiTheme="minorHAnsi" w:hAnsiTheme="minorHAnsi" w:cstheme="minorHAnsi"/>
                  <w:b/>
                  <w:color w:val="000000" w:themeColor="text1"/>
                </w:rPr>
                <w:t>smStaticCfgReq</w:t>
              </w:r>
            </w:ins>
          </w:p>
        </w:tc>
        <w:tc>
          <w:tcPr>
            <w:tcW w:w="5940" w:type="dxa"/>
          </w:tcPr>
          <w:p w14:paraId="4E944EDE" w14:textId="77777777" w:rsidR="00924914" w:rsidRPr="006506DE" w:rsidRDefault="00924914" w:rsidP="0078662D">
            <w:pPr>
              <w:spacing w:line="288" w:lineRule="auto"/>
              <w:jc w:val="both"/>
              <w:rPr>
                <w:ins w:id="1033" w:author="Prince Agarwal" w:date="2014-04-24T16:46:00Z"/>
                <w:rFonts w:asciiTheme="minorHAnsi" w:hAnsiTheme="minorHAnsi" w:cstheme="minorHAnsi"/>
                <w:color w:val="943634" w:themeColor="accent2" w:themeShade="BF"/>
              </w:rPr>
            </w:pPr>
            <w:ins w:id="1034" w:author="Prince Agarwal" w:date="2014-04-24T16:46:00Z">
              <w:r>
                <w:rPr>
                  <w:rFonts w:asciiTheme="minorHAnsi" w:hAnsiTheme="minorHAnsi" w:cstheme="minorHAnsi"/>
                  <w:color w:val="000000" w:themeColor="text1"/>
                </w:rPr>
                <w:t>Routine to start induction of state machine.</w:t>
              </w:r>
            </w:ins>
          </w:p>
        </w:tc>
      </w:tr>
      <w:tr w:rsidR="00924914" w:rsidRPr="00BF7BD4" w14:paraId="4E944EE2" w14:textId="77777777" w:rsidTr="009B3DC2">
        <w:tc>
          <w:tcPr>
            <w:tcW w:w="3600" w:type="dxa"/>
          </w:tcPr>
          <w:p w14:paraId="4E944EE0" w14:textId="77777777" w:rsidR="00924914" w:rsidRPr="00D61DEC" w:rsidRDefault="00924914" w:rsidP="0078662D">
            <w:pPr>
              <w:spacing w:line="288" w:lineRule="auto"/>
              <w:jc w:val="both"/>
              <w:rPr>
                <w:rFonts w:asciiTheme="minorHAnsi" w:hAnsiTheme="minorHAnsi" w:cstheme="minorHAnsi"/>
                <w:b/>
                <w:color w:val="000000" w:themeColor="text1"/>
              </w:rPr>
            </w:pPr>
            <w:r w:rsidRPr="00D61DEC">
              <w:rPr>
                <w:rFonts w:asciiTheme="minorHAnsi" w:hAnsiTheme="minorHAnsi" w:cstheme="minorHAnsi"/>
                <w:b/>
                <w:color w:val="000000" w:themeColor="text1"/>
              </w:rPr>
              <w:t>smWrProcSm</w:t>
            </w:r>
          </w:p>
        </w:tc>
        <w:tc>
          <w:tcPr>
            <w:tcW w:w="5940" w:type="dxa"/>
          </w:tcPr>
          <w:p w14:paraId="4E944EE1" w14:textId="77777777" w:rsidR="00924914" w:rsidRPr="00D61DEC" w:rsidRDefault="00924914" w:rsidP="0078662D">
            <w:pPr>
              <w:spacing w:line="288" w:lineRule="auto"/>
              <w:jc w:val="both"/>
              <w:rPr>
                <w:rFonts w:asciiTheme="minorHAnsi" w:hAnsiTheme="minorHAnsi" w:cstheme="minorHAnsi"/>
                <w:color w:val="000000" w:themeColor="text1"/>
              </w:rPr>
            </w:pPr>
            <w:r w:rsidRPr="00D61DEC">
              <w:rPr>
                <w:rFonts w:asciiTheme="minorHAnsi" w:hAnsiTheme="minorHAnsi" w:cstheme="minorHAnsi"/>
                <w:color w:val="000000" w:themeColor="text1"/>
              </w:rPr>
              <w:t>Stack Manager State Machine</w:t>
            </w:r>
            <w:r>
              <w:rPr>
                <w:rFonts w:asciiTheme="minorHAnsi" w:hAnsiTheme="minorHAnsi" w:cstheme="minorHAnsi"/>
                <w:color w:val="000000" w:themeColor="text1"/>
              </w:rPr>
              <w:t xml:space="preserve"> Start</w:t>
            </w:r>
          </w:p>
        </w:tc>
      </w:tr>
      <w:tr w:rsidR="00924914" w:rsidRPr="00BF7BD4" w14:paraId="4E944EE5" w14:textId="77777777" w:rsidTr="009B3DC2">
        <w:tc>
          <w:tcPr>
            <w:tcW w:w="3600" w:type="dxa"/>
          </w:tcPr>
          <w:p w14:paraId="4E944EE3" w14:textId="77777777" w:rsidR="00924914" w:rsidRPr="00D61DEC" w:rsidRDefault="00924914" w:rsidP="0078662D">
            <w:pPr>
              <w:spacing w:line="288" w:lineRule="auto"/>
              <w:jc w:val="both"/>
              <w:rPr>
                <w:rFonts w:asciiTheme="minorHAnsi" w:hAnsiTheme="minorHAnsi" w:cstheme="minorHAnsi"/>
                <w:b/>
                <w:color w:val="000000" w:themeColor="text1"/>
              </w:rPr>
            </w:pPr>
            <w:r w:rsidRPr="00D61DEC">
              <w:rPr>
                <w:rFonts w:asciiTheme="minorHAnsi" w:hAnsiTheme="minorHAnsi" w:cstheme="minorHAnsi"/>
                <w:b/>
                <w:color w:val="000000" w:themeColor="text1"/>
              </w:rPr>
              <w:t>wrSmHdlTuclCfgEvent</w:t>
            </w:r>
          </w:p>
        </w:tc>
        <w:tc>
          <w:tcPr>
            <w:tcW w:w="5940" w:type="dxa"/>
          </w:tcPr>
          <w:p w14:paraId="4E944EE4" w14:textId="77777777" w:rsidR="00924914" w:rsidRPr="00D61DEC" w:rsidRDefault="00924914" w:rsidP="0078662D">
            <w:pPr>
              <w:spacing w:line="288" w:lineRule="auto"/>
              <w:jc w:val="both"/>
              <w:rPr>
                <w:rFonts w:asciiTheme="minorHAnsi" w:hAnsiTheme="minorHAnsi" w:cstheme="minorHAnsi"/>
                <w:color w:val="000000" w:themeColor="text1"/>
              </w:rPr>
            </w:pPr>
            <w:r w:rsidRPr="00D61DEC">
              <w:rPr>
                <w:rFonts w:asciiTheme="minorHAnsi" w:hAnsiTheme="minorHAnsi" w:cstheme="minorHAnsi"/>
                <w:color w:val="000000" w:themeColor="text1"/>
              </w:rPr>
              <w:t>Routine to configure TUCL Layer</w:t>
            </w:r>
          </w:p>
        </w:tc>
      </w:tr>
      <w:tr w:rsidR="00924914" w:rsidRPr="00BF7BD4" w14:paraId="4E944EE8" w14:textId="77777777" w:rsidTr="009B3DC2">
        <w:tc>
          <w:tcPr>
            <w:tcW w:w="3600" w:type="dxa"/>
          </w:tcPr>
          <w:p w14:paraId="4E944EE6" w14:textId="77777777" w:rsidR="00924914" w:rsidRPr="00D61DEC" w:rsidRDefault="00924914" w:rsidP="0078662D">
            <w:pPr>
              <w:spacing w:line="288" w:lineRule="auto"/>
              <w:jc w:val="both"/>
              <w:rPr>
                <w:rFonts w:asciiTheme="minorHAnsi" w:hAnsiTheme="minorHAnsi" w:cstheme="minorHAnsi"/>
                <w:b/>
                <w:color w:val="000000" w:themeColor="text1"/>
              </w:rPr>
            </w:pPr>
            <w:r w:rsidRPr="00D61DEC">
              <w:rPr>
                <w:rFonts w:asciiTheme="minorHAnsi" w:hAnsiTheme="minorHAnsi" w:cstheme="minorHAnsi"/>
                <w:b/>
                <w:color w:val="000000" w:themeColor="text1"/>
              </w:rPr>
              <w:t>wrSmHdlSctpCfgEvent</w:t>
            </w:r>
          </w:p>
        </w:tc>
        <w:tc>
          <w:tcPr>
            <w:tcW w:w="5940" w:type="dxa"/>
          </w:tcPr>
          <w:p w14:paraId="4E944EE7" w14:textId="77777777" w:rsidR="00924914" w:rsidRPr="00D61DEC" w:rsidRDefault="00924914" w:rsidP="0078662D">
            <w:pPr>
              <w:spacing w:line="288" w:lineRule="auto"/>
              <w:jc w:val="both"/>
              <w:rPr>
                <w:rFonts w:asciiTheme="minorHAnsi" w:hAnsiTheme="minorHAnsi" w:cstheme="minorHAnsi"/>
                <w:color w:val="000000" w:themeColor="text1"/>
              </w:rPr>
            </w:pPr>
            <w:r w:rsidRPr="00D61DEC">
              <w:rPr>
                <w:rFonts w:asciiTheme="minorHAnsi" w:hAnsiTheme="minorHAnsi" w:cstheme="minorHAnsi"/>
                <w:color w:val="000000" w:themeColor="text1"/>
              </w:rPr>
              <w:t>Routine to configure SCTP Layer</w:t>
            </w:r>
          </w:p>
        </w:tc>
      </w:tr>
      <w:tr w:rsidR="00924914" w:rsidRPr="00BF7BD4" w14:paraId="4E944EEB" w14:textId="77777777" w:rsidTr="009B3DC2">
        <w:tc>
          <w:tcPr>
            <w:tcW w:w="3600" w:type="dxa"/>
          </w:tcPr>
          <w:p w14:paraId="4E944EE9" w14:textId="77777777" w:rsidR="00924914" w:rsidRPr="00D61DEC" w:rsidRDefault="00924914" w:rsidP="0078662D">
            <w:pPr>
              <w:spacing w:line="288" w:lineRule="auto"/>
              <w:jc w:val="both"/>
              <w:rPr>
                <w:rFonts w:asciiTheme="minorHAnsi" w:hAnsiTheme="minorHAnsi" w:cstheme="minorHAnsi"/>
                <w:b/>
                <w:color w:val="000000" w:themeColor="text1"/>
              </w:rPr>
            </w:pPr>
            <w:r w:rsidRPr="00D61DEC">
              <w:rPr>
                <w:rFonts w:asciiTheme="minorHAnsi" w:hAnsiTheme="minorHAnsi" w:cstheme="minorHAnsi"/>
                <w:b/>
                <w:color w:val="000000" w:themeColor="text1"/>
              </w:rPr>
              <w:t>wrSmHdlS1apCfgEvent</w:t>
            </w:r>
          </w:p>
        </w:tc>
        <w:tc>
          <w:tcPr>
            <w:tcW w:w="5940" w:type="dxa"/>
          </w:tcPr>
          <w:p w14:paraId="4E944EEA" w14:textId="77777777" w:rsidR="00924914" w:rsidRPr="00D61DEC" w:rsidRDefault="00924914" w:rsidP="0078662D">
            <w:pPr>
              <w:spacing w:line="288" w:lineRule="auto"/>
              <w:jc w:val="both"/>
              <w:rPr>
                <w:rFonts w:asciiTheme="minorHAnsi" w:hAnsiTheme="minorHAnsi" w:cstheme="minorHAnsi"/>
                <w:color w:val="000000" w:themeColor="text1"/>
              </w:rPr>
            </w:pPr>
            <w:r w:rsidRPr="00D61DEC">
              <w:rPr>
                <w:rFonts w:asciiTheme="minorHAnsi" w:hAnsiTheme="minorHAnsi" w:cstheme="minorHAnsi"/>
                <w:color w:val="000000" w:themeColor="text1"/>
              </w:rPr>
              <w:t>Routine to configure S1AP Layer</w:t>
            </w:r>
          </w:p>
        </w:tc>
      </w:tr>
      <w:tr w:rsidR="00924914" w:rsidRPr="00BF7BD4" w14:paraId="4E944EEE" w14:textId="77777777" w:rsidTr="009B3DC2">
        <w:tc>
          <w:tcPr>
            <w:tcW w:w="3600" w:type="dxa"/>
          </w:tcPr>
          <w:p w14:paraId="4E944EEC" w14:textId="77777777" w:rsidR="00924914" w:rsidRPr="00D61DEC" w:rsidRDefault="00924914" w:rsidP="0078662D">
            <w:pPr>
              <w:keepNext/>
              <w:spacing w:line="288" w:lineRule="auto"/>
              <w:jc w:val="both"/>
              <w:rPr>
                <w:rFonts w:asciiTheme="minorHAnsi" w:hAnsiTheme="minorHAnsi" w:cstheme="minorHAnsi"/>
                <w:b/>
                <w:color w:val="000000" w:themeColor="text1"/>
              </w:rPr>
            </w:pPr>
            <w:r w:rsidRPr="00D61DEC">
              <w:rPr>
                <w:rFonts w:asciiTheme="minorHAnsi" w:hAnsiTheme="minorHAnsi" w:cstheme="minorHAnsi"/>
                <w:b/>
                <w:color w:val="000000" w:themeColor="text1"/>
              </w:rPr>
              <w:t>wrSmHdlEgtpCfgEvent</w:t>
            </w:r>
          </w:p>
        </w:tc>
        <w:tc>
          <w:tcPr>
            <w:tcW w:w="5940" w:type="dxa"/>
          </w:tcPr>
          <w:p w14:paraId="4E944EED" w14:textId="77777777" w:rsidR="00924914" w:rsidRPr="00D61DEC" w:rsidRDefault="00924914" w:rsidP="0078662D">
            <w:pPr>
              <w:spacing w:line="288" w:lineRule="auto"/>
              <w:jc w:val="both"/>
              <w:rPr>
                <w:rFonts w:asciiTheme="minorHAnsi" w:hAnsiTheme="minorHAnsi" w:cstheme="minorHAnsi"/>
                <w:color w:val="000000" w:themeColor="text1"/>
              </w:rPr>
            </w:pPr>
            <w:r w:rsidRPr="00D61DEC">
              <w:rPr>
                <w:rFonts w:asciiTheme="minorHAnsi" w:hAnsiTheme="minorHAnsi" w:cstheme="minorHAnsi"/>
                <w:color w:val="000000" w:themeColor="text1"/>
              </w:rPr>
              <w:t>Routine to configure eGTP Layer</w:t>
            </w:r>
          </w:p>
        </w:tc>
      </w:tr>
      <w:tr w:rsidR="00924914" w:rsidRPr="00BF7BD4" w14:paraId="4E944EF1" w14:textId="77777777" w:rsidTr="009B3DC2">
        <w:tc>
          <w:tcPr>
            <w:tcW w:w="3600" w:type="dxa"/>
          </w:tcPr>
          <w:p w14:paraId="4E944EEF" w14:textId="77777777" w:rsidR="00924914" w:rsidRPr="00D61DEC" w:rsidRDefault="00924914" w:rsidP="0078662D">
            <w:pPr>
              <w:spacing w:line="288" w:lineRule="auto"/>
              <w:jc w:val="both"/>
              <w:rPr>
                <w:rFonts w:asciiTheme="minorHAnsi" w:hAnsiTheme="minorHAnsi" w:cstheme="minorHAnsi"/>
                <w:b/>
                <w:color w:val="000000" w:themeColor="text1"/>
              </w:rPr>
            </w:pPr>
            <w:r w:rsidRPr="00D61DEC">
              <w:rPr>
                <w:rFonts w:asciiTheme="minorHAnsi" w:hAnsiTheme="minorHAnsi" w:cstheme="minorHAnsi"/>
                <w:b/>
                <w:color w:val="000000" w:themeColor="text1"/>
              </w:rPr>
              <w:t>wrSmHdlAppCfgEvent</w:t>
            </w:r>
          </w:p>
        </w:tc>
        <w:tc>
          <w:tcPr>
            <w:tcW w:w="5940" w:type="dxa"/>
          </w:tcPr>
          <w:p w14:paraId="4E944EF0" w14:textId="77777777" w:rsidR="00924914" w:rsidRPr="00D61DEC" w:rsidRDefault="00924914" w:rsidP="0078662D">
            <w:pPr>
              <w:spacing w:line="288" w:lineRule="auto"/>
              <w:jc w:val="both"/>
              <w:rPr>
                <w:rFonts w:asciiTheme="minorHAnsi" w:hAnsiTheme="minorHAnsi" w:cstheme="minorHAnsi"/>
                <w:color w:val="000000" w:themeColor="text1"/>
              </w:rPr>
            </w:pPr>
            <w:r w:rsidRPr="00D61DEC">
              <w:rPr>
                <w:rFonts w:asciiTheme="minorHAnsi" w:hAnsiTheme="minorHAnsi" w:cstheme="minorHAnsi"/>
                <w:color w:val="000000" w:themeColor="text1"/>
              </w:rPr>
              <w:t>Routine to configure eNodeB Application Layer</w:t>
            </w:r>
          </w:p>
        </w:tc>
      </w:tr>
      <w:tr w:rsidR="00924914" w:rsidRPr="00BF7BD4" w14:paraId="4E944EF4" w14:textId="77777777" w:rsidTr="009B3DC2">
        <w:tc>
          <w:tcPr>
            <w:tcW w:w="3600" w:type="dxa"/>
          </w:tcPr>
          <w:p w14:paraId="4E944EF2" w14:textId="77777777" w:rsidR="00924914" w:rsidRPr="00D61DEC" w:rsidRDefault="00924914" w:rsidP="0078662D">
            <w:pPr>
              <w:tabs>
                <w:tab w:val="left" w:pos="1741"/>
              </w:tabs>
              <w:spacing w:line="288" w:lineRule="auto"/>
              <w:jc w:val="both"/>
              <w:rPr>
                <w:rFonts w:asciiTheme="minorHAnsi" w:hAnsiTheme="minorHAnsi" w:cstheme="minorHAnsi"/>
                <w:b/>
                <w:color w:val="000000" w:themeColor="text1"/>
              </w:rPr>
            </w:pPr>
            <w:r w:rsidRPr="00D61DEC">
              <w:rPr>
                <w:rFonts w:asciiTheme="minorHAnsi" w:hAnsiTheme="minorHAnsi" w:cstheme="minorHAnsi"/>
                <w:b/>
                <w:color w:val="000000" w:themeColor="text1"/>
              </w:rPr>
              <w:t>wrSmHdlRrcCfgEvent</w:t>
            </w:r>
          </w:p>
        </w:tc>
        <w:tc>
          <w:tcPr>
            <w:tcW w:w="5940" w:type="dxa"/>
          </w:tcPr>
          <w:p w14:paraId="4E944EF3" w14:textId="77777777" w:rsidR="00924914" w:rsidRPr="00D61DEC" w:rsidRDefault="00924914" w:rsidP="0078662D">
            <w:pPr>
              <w:spacing w:line="288" w:lineRule="auto"/>
              <w:jc w:val="both"/>
              <w:rPr>
                <w:rFonts w:asciiTheme="minorHAnsi" w:hAnsiTheme="minorHAnsi" w:cstheme="minorHAnsi"/>
                <w:color w:val="000000" w:themeColor="text1"/>
              </w:rPr>
            </w:pPr>
            <w:r w:rsidRPr="00D61DEC">
              <w:rPr>
                <w:rFonts w:asciiTheme="minorHAnsi" w:hAnsiTheme="minorHAnsi" w:cstheme="minorHAnsi"/>
                <w:color w:val="000000" w:themeColor="text1"/>
              </w:rPr>
              <w:t>Routine to configure RRC Layer</w:t>
            </w:r>
          </w:p>
        </w:tc>
      </w:tr>
      <w:tr w:rsidR="00924914" w:rsidRPr="00BF7BD4" w14:paraId="4E944EF7" w14:textId="77777777" w:rsidTr="009B3DC2">
        <w:tc>
          <w:tcPr>
            <w:tcW w:w="3600" w:type="dxa"/>
          </w:tcPr>
          <w:p w14:paraId="4E944EF5" w14:textId="77777777" w:rsidR="00924914" w:rsidRPr="00D61DEC" w:rsidRDefault="00924914" w:rsidP="0078662D">
            <w:pPr>
              <w:tabs>
                <w:tab w:val="left" w:pos="1741"/>
              </w:tabs>
              <w:spacing w:line="288" w:lineRule="auto"/>
              <w:jc w:val="both"/>
              <w:rPr>
                <w:rFonts w:asciiTheme="minorHAnsi" w:hAnsiTheme="minorHAnsi" w:cstheme="minorHAnsi"/>
                <w:b/>
                <w:color w:val="000000" w:themeColor="text1"/>
              </w:rPr>
            </w:pPr>
            <w:r w:rsidRPr="00D61DEC">
              <w:rPr>
                <w:rFonts w:asciiTheme="minorHAnsi" w:hAnsiTheme="minorHAnsi" w:cstheme="minorHAnsi"/>
                <w:b/>
                <w:color w:val="000000" w:themeColor="text1"/>
              </w:rPr>
              <w:t>wrSmHdlPdcpCfgEvent</w:t>
            </w:r>
          </w:p>
        </w:tc>
        <w:tc>
          <w:tcPr>
            <w:tcW w:w="5940" w:type="dxa"/>
          </w:tcPr>
          <w:p w14:paraId="4E944EF6" w14:textId="77777777" w:rsidR="00924914" w:rsidRPr="00D61DEC" w:rsidRDefault="00924914" w:rsidP="0078662D">
            <w:pPr>
              <w:spacing w:line="288" w:lineRule="auto"/>
              <w:jc w:val="both"/>
              <w:rPr>
                <w:rFonts w:asciiTheme="minorHAnsi" w:hAnsiTheme="minorHAnsi" w:cstheme="minorHAnsi"/>
                <w:color w:val="000000" w:themeColor="text1"/>
              </w:rPr>
            </w:pPr>
            <w:r w:rsidRPr="00D61DEC">
              <w:rPr>
                <w:rFonts w:asciiTheme="minorHAnsi" w:hAnsiTheme="minorHAnsi" w:cstheme="minorHAnsi"/>
                <w:color w:val="000000" w:themeColor="text1"/>
              </w:rPr>
              <w:t>Routine to configure PDCP Layer</w:t>
            </w:r>
          </w:p>
        </w:tc>
      </w:tr>
      <w:tr w:rsidR="00924914" w:rsidRPr="00BF7BD4" w14:paraId="4E944EFA" w14:textId="77777777" w:rsidTr="009B3DC2">
        <w:tc>
          <w:tcPr>
            <w:tcW w:w="3600" w:type="dxa"/>
          </w:tcPr>
          <w:p w14:paraId="4E944EF8" w14:textId="77777777" w:rsidR="00924914" w:rsidRPr="00D61DEC" w:rsidRDefault="00924914" w:rsidP="0078662D">
            <w:pPr>
              <w:tabs>
                <w:tab w:val="left" w:pos="1741"/>
              </w:tabs>
              <w:spacing w:line="288" w:lineRule="auto"/>
              <w:jc w:val="both"/>
              <w:rPr>
                <w:rFonts w:asciiTheme="minorHAnsi" w:hAnsiTheme="minorHAnsi" w:cstheme="minorHAnsi"/>
                <w:b/>
                <w:color w:val="000000" w:themeColor="text1"/>
              </w:rPr>
            </w:pPr>
            <w:r w:rsidRPr="00D61DEC">
              <w:rPr>
                <w:rFonts w:asciiTheme="minorHAnsi" w:hAnsiTheme="minorHAnsi" w:cstheme="minorHAnsi"/>
                <w:b/>
                <w:color w:val="000000" w:themeColor="text1"/>
              </w:rPr>
              <w:t>wrSmHdlRlcCfgEvent</w:t>
            </w:r>
          </w:p>
        </w:tc>
        <w:tc>
          <w:tcPr>
            <w:tcW w:w="5940" w:type="dxa"/>
          </w:tcPr>
          <w:p w14:paraId="4E944EF9" w14:textId="77777777" w:rsidR="00924914" w:rsidRPr="00D61DEC" w:rsidRDefault="00924914" w:rsidP="0078662D">
            <w:pPr>
              <w:spacing w:line="288" w:lineRule="auto"/>
              <w:jc w:val="both"/>
              <w:rPr>
                <w:rFonts w:asciiTheme="minorHAnsi" w:hAnsiTheme="minorHAnsi" w:cstheme="minorHAnsi"/>
                <w:color w:val="000000" w:themeColor="text1"/>
              </w:rPr>
            </w:pPr>
            <w:r w:rsidRPr="00D61DEC">
              <w:rPr>
                <w:rFonts w:asciiTheme="minorHAnsi" w:hAnsiTheme="minorHAnsi" w:cstheme="minorHAnsi"/>
                <w:color w:val="000000" w:themeColor="text1"/>
              </w:rPr>
              <w:t>Routine to configure RLC Layer</w:t>
            </w:r>
          </w:p>
        </w:tc>
      </w:tr>
      <w:tr w:rsidR="00924914" w:rsidRPr="00BF7BD4" w14:paraId="4E944EFD" w14:textId="77777777" w:rsidTr="009B3DC2">
        <w:tc>
          <w:tcPr>
            <w:tcW w:w="3600" w:type="dxa"/>
          </w:tcPr>
          <w:p w14:paraId="4E944EFB" w14:textId="77777777" w:rsidR="00924914" w:rsidRPr="00D61DEC" w:rsidRDefault="00924914" w:rsidP="0078662D">
            <w:pPr>
              <w:tabs>
                <w:tab w:val="left" w:pos="1741"/>
              </w:tabs>
              <w:spacing w:line="288" w:lineRule="auto"/>
              <w:jc w:val="both"/>
              <w:rPr>
                <w:rFonts w:asciiTheme="minorHAnsi" w:hAnsiTheme="minorHAnsi" w:cstheme="minorHAnsi"/>
                <w:b/>
                <w:color w:val="000000" w:themeColor="text1"/>
              </w:rPr>
            </w:pPr>
            <w:r w:rsidRPr="00D61DEC">
              <w:rPr>
                <w:rFonts w:asciiTheme="minorHAnsi" w:hAnsiTheme="minorHAnsi" w:cstheme="minorHAnsi"/>
                <w:b/>
                <w:color w:val="000000" w:themeColor="text1"/>
              </w:rPr>
              <w:t>wrSmHdlMacCfgEvent</w:t>
            </w:r>
          </w:p>
        </w:tc>
        <w:tc>
          <w:tcPr>
            <w:tcW w:w="5940" w:type="dxa"/>
          </w:tcPr>
          <w:p w14:paraId="4E944EFC" w14:textId="77777777" w:rsidR="00924914" w:rsidRPr="00D61DEC" w:rsidRDefault="00924914" w:rsidP="0078662D">
            <w:pPr>
              <w:spacing w:line="288" w:lineRule="auto"/>
              <w:jc w:val="both"/>
              <w:rPr>
                <w:rFonts w:asciiTheme="minorHAnsi" w:hAnsiTheme="minorHAnsi" w:cstheme="minorHAnsi"/>
                <w:color w:val="000000" w:themeColor="text1"/>
              </w:rPr>
            </w:pPr>
            <w:r w:rsidRPr="00D61DEC">
              <w:rPr>
                <w:rFonts w:asciiTheme="minorHAnsi" w:hAnsiTheme="minorHAnsi" w:cstheme="minorHAnsi"/>
                <w:color w:val="000000" w:themeColor="text1"/>
              </w:rPr>
              <w:t>Routine to configure MAC Layer</w:t>
            </w:r>
          </w:p>
        </w:tc>
      </w:tr>
      <w:tr w:rsidR="00924914" w:rsidRPr="00BF7BD4" w14:paraId="4E944F00" w14:textId="77777777" w:rsidTr="009B3DC2">
        <w:tc>
          <w:tcPr>
            <w:tcW w:w="3600" w:type="dxa"/>
          </w:tcPr>
          <w:p w14:paraId="4E944EFE" w14:textId="77777777" w:rsidR="00924914" w:rsidRPr="00D61DEC" w:rsidRDefault="00924914" w:rsidP="0078662D">
            <w:pPr>
              <w:tabs>
                <w:tab w:val="left" w:pos="1741"/>
              </w:tabs>
              <w:spacing w:line="288" w:lineRule="auto"/>
              <w:jc w:val="both"/>
              <w:rPr>
                <w:rFonts w:asciiTheme="minorHAnsi" w:hAnsiTheme="minorHAnsi" w:cstheme="minorHAnsi"/>
                <w:b/>
                <w:color w:val="000000" w:themeColor="text1"/>
              </w:rPr>
            </w:pPr>
            <w:r w:rsidRPr="00D61DEC">
              <w:rPr>
                <w:rFonts w:asciiTheme="minorHAnsi" w:hAnsiTheme="minorHAnsi" w:cstheme="minorHAnsi"/>
                <w:b/>
                <w:color w:val="000000" w:themeColor="text1"/>
              </w:rPr>
              <w:t>wrSmHdlCLCfgEvent</w:t>
            </w:r>
          </w:p>
        </w:tc>
        <w:tc>
          <w:tcPr>
            <w:tcW w:w="5940" w:type="dxa"/>
          </w:tcPr>
          <w:p w14:paraId="4E944EFF" w14:textId="77777777" w:rsidR="00924914" w:rsidRPr="00D61DEC" w:rsidRDefault="00924914" w:rsidP="0078662D">
            <w:pPr>
              <w:spacing w:line="288" w:lineRule="auto"/>
              <w:jc w:val="both"/>
              <w:rPr>
                <w:rFonts w:asciiTheme="minorHAnsi" w:hAnsiTheme="minorHAnsi" w:cstheme="minorHAnsi"/>
                <w:color w:val="000000" w:themeColor="text1"/>
              </w:rPr>
            </w:pPr>
            <w:r w:rsidRPr="00D61DEC">
              <w:rPr>
                <w:rFonts w:asciiTheme="minorHAnsi" w:hAnsiTheme="minorHAnsi" w:cstheme="minorHAnsi"/>
                <w:color w:val="000000" w:themeColor="text1"/>
              </w:rPr>
              <w:t>Routine to configure Convergence Layer</w:t>
            </w:r>
          </w:p>
        </w:tc>
      </w:tr>
      <w:tr w:rsidR="00924914" w:rsidRPr="00BF7BD4" w14:paraId="4E944F03" w14:textId="77777777" w:rsidTr="009B3DC2">
        <w:tc>
          <w:tcPr>
            <w:tcW w:w="3600" w:type="dxa"/>
          </w:tcPr>
          <w:p w14:paraId="4E944F01" w14:textId="77777777" w:rsidR="00924914" w:rsidRPr="00D61DEC" w:rsidRDefault="00924914" w:rsidP="0078662D">
            <w:pPr>
              <w:tabs>
                <w:tab w:val="left" w:pos="1741"/>
              </w:tabs>
              <w:spacing w:line="288" w:lineRule="auto"/>
              <w:jc w:val="both"/>
              <w:rPr>
                <w:rFonts w:asciiTheme="minorHAnsi" w:hAnsiTheme="minorHAnsi" w:cstheme="minorHAnsi"/>
                <w:b/>
                <w:color w:val="000000" w:themeColor="text1"/>
              </w:rPr>
            </w:pPr>
            <w:r w:rsidRPr="00D61DEC">
              <w:rPr>
                <w:rFonts w:asciiTheme="minorHAnsi" w:hAnsiTheme="minorHAnsi" w:cstheme="minorHAnsi"/>
                <w:b/>
                <w:color w:val="000000" w:themeColor="text1"/>
              </w:rPr>
              <w:t>wrSmHdlEnbDebugs</w:t>
            </w:r>
          </w:p>
        </w:tc>
        <w:tc>
          <w:tcPr>
            <w:tcW w:w="5940" w:type="dxa"/>
          </w:tcPr>
          <w:p w14:paraId="4E944F02" w14:textId="77777777" w:rsidR="00924914" w:rsidRPr="00D61DEC" w:rsidRDefault="00924914" w:rsidP="0078662D">
            <w:pPr>
              <w:spacing w:line="288" w:lineRule="auto"/>
              <w:jc w:val="both"/>
              <w:rPr>
                <w:rFonts w:asciiTheme="minorHAnsi" w:hAnsiTheme="minorHAnsi" w:cstheme="minorHAnsi"/>
                <w:color w:val="000000" w:themeColor="text1"/>
              </w:rPr>
            </w:pPr>
            <w:r w:rsidRPr="00D61DEC">
              <w:rPr>
                <w:rFonts w:asciiTheme="minorHAnsi" w:hAnsiTheme="minorHAnsi" w:cstheme="minorHAnsi"/>
                <w:color w:val="000000" w:themeColor="text1"/>
              </w:rPr>
              <w:t>Routine to enable debug prints</w:t>
            </w:r>
          </w:p>
        </w:tc>
      </w:tr>
      <w:tr w:rsidR="00924914" w:rsidRPr="00BF7BD4" w14:paraId="4E944F06" w14:textId="77777777" w:rsidTr="009B3DC2">
        <w:tc>
          <w:tcPr>
            <w:tcW w:w="3600" w:type="dxa"/>
          </w:tcPr>
          <w:p w14:paraId="4E944F04" w14:textId="77777777" w:rsidR="00924914" w:rsidRPr="00D61DEC" w:rsidRDefault="00924914" w:rsidP="0078662D">
            <w:pPr>
              <w:tabs>
                <w:tab w:val="left" w:pos="1624"/>
              </w:tabs>
              <w:spacing w:line="288" w:lineRule="auto"/>
              <w:jc w:val="both"/>
              <w:rPr>
                <w:rFonts w:asciiTheme="minorHAnsi" w:hAnsiTheme="minorHAnsi" w:cstheme="minorHAnsi"/>
                <w:b/>
                <w:color w:val="000000" w:themeColor="text1"/>
              </w:rPr>
            </w:pPr>
            <w:r w:rsidRPr="00D61DEC">
              <w:rPr>
                <w:rFonts w:asciiTheme="minorHAnsi" w:hAnsiTheme="minorHAnsi" w:cstheme="minorHAnsi"/>
                <w:b/>
                <w:color w:val="000000" w:themeColor="text1"/>
              </w:rPr>
              <w:t>wrSmHdlEnbAlarms</w:t>
            </w:r>
          </w:p>
        </w:tc>
        <w:tc>
          <w:tcPr>
            <w:tcW w:w="5940" w:type="dxa"/>
          </w:tcPr>
          <w:p w14:paraId="4E944F05" w14:textId="77777777" w:rsidR="00924914" w:rsidRPr="00D61DEC" w:rsidRDefault="00924914" w:rsidP="0078662D">
            <w:pPr>
              <w:spacing w:line="288" w:lineRule="auto"/>
              <w:jc w:val="both"/>
              <w:rPr>
                <w:rFonts w:asciiTheme="minorHAnsi" w:hAnsiTheme="minorHAnsi" w:cstheme="minorHAnsi"/>
                <w:color w:val="000000" w:themeColor="text1"/>
              </w:rPr>
            </w:pPr>
            <w:r w:rsidRPr="00D61DEC">
              <w:rPr>
                <w:rFonts w:asciiTheme="minorHAnsi" w:hAnsiTheme="minorHAnsi" w:cstheme="minorHAnsi"/>
                <w:color w:val="000000" w:themeColor="text1"/>
              </w:rPr>
              <w:t>Routine to enable alarms</w:t>
            </w:r>
          </w:p>
        </w:tc>
      </w:tr>
      <w:tr w:rsidR="00924914" w:rsidRPr="00BF7BD4" w14:paraId="4E944F09" w14:textId="77777777" w:rsidTr="009B3DC2">
        <w:tc>
          <w:tcPr>
            <w:tcW w:w="3600" w:type="dxa"/>
          </w:tcPr>
          <w:p w14:paraId="4E944F07" w14:textId="77777777" w:rsidR="00924914" w:rsidRPr="00D61DEC" w:rsidRDefault="00924914" w:rsidP="0078662D">
            <w:pPr>
              <w:tabs>
                <w:tab w:val="left" w:pos="1624"/>
              </w:tabs>
              <w:spacing w:line="288" w:lineRule="auto"/>
              <w:jc w:val="both"/>
              <w:rPr>
                <w:rFonts w:asciiTheme="minorHAnsi" w:hAnsiTheme="minorHAnsi" w:cstheme="minorHAnsi"/>
                <w:b/>
                <w:color w:val="000000" w:themeColor="text1"/>
              </w:rPr>
            </w:pPr>
            <w:r w:rsidRPr="00D61DEC">
              <w:rPr>
                <w:rFonts w:asciiTheme="minorHAnsi" w:hAnsiTheme="minorHAnsi" w:cstheme="minorHAnsi"/>
                <w:b/>
                <w:color w:val="000000" w:themeColor="text1"/>
              </w:rPr>
              <w:t>wrSmHdlBndS1apStack</w:t>
            </w:r>
          </w:p>
        </w:tc>
        <w:tc>
          <w:tcPr>
            <w:tcW w:w="5940" w:type="dxa"/>
          </w:tcPr>
          <w:p w14:paraId="4E944F08" w14:textId="77777777" w:rsidR="00924914" w:rsidRPr="00D61DEC" w:rsidRDefault="00924914" w:rsidP="0078662D">
            <w:pPr>
              <w:spacing w:line="288" w:lineRule="auto"/>
              <w:jc w:val="both"/>
              <w:rPr>
                <w:rFonts w:asciiTheme="minorHAnsi" w:hAnsiTheme="minorHAnsi" w:cstheme="minorHAnsi"/>
                <w:color w:val="000000" w:themeColor="text1"/>
              </w:rPr>
            </w:pPr>
            <w:r w:rsidRPr="00D61DEC">
              <w:rPr>
                <w:rFonts w:asciiTheme="minorHAnsi" w:hAnsiTheme="minorHAnsi" w:cstheme="minorHAnsi"/>
                <w:color w:val="000000" w:themeColor="text1"/>
              </w:rPr>
              <w:t>Routine to trigger Bind procedures in the S1AP stack</w:t>
            </w:r>
          </w:p>
        </w:tc>
      </w:tr>
      <w:tr w:rsidR="00924914" w:rsidRPr="00BF7BD4" w14:paraId="4E944F0C" w14:textId="77777777" w:rsidTr="009B3DC2">
        <w:tc>
          <w:tcPr>
            <w:tcW w:w="3600" w:type="dxa"/>
          </w:tcPr>
          <w:p w14:paraId="4E944F0A" w14:textId="77777777" w:rsidR="00924914" w:rsidRPr="00D61DEC" w:rsidRDefault="00924914" w:rsidP="0078662D">
            <w:pPr>
              <w:tabs>
                <w:tab w:val="left" w:pos="1624"/>
              </w:tabs>
              <w:spacing w:line="288" w:lineRule="auto"/>
              <w:jc w:val="both"/>
              <w:rPr>
                <w:rFonts w:asciiTheme="minorHAnsi" w:hAnsiTheme="minorHAnsi" w:cstheme="minorHAnsi"/>
                <w:b/>
                <w:color w:val="000000" w:themeColor="text1"/>
              </w:rPr>
            </w:pPr>
            <w:r w:rsidRPr="00D61DEC">
              <w:rPr>
                <w:rFonts w:asciiTheme="minorHAnsi" w:hAnsiTheme="minorHAnsi" w:cstheme="minorHAnsi"/>
                <w:b/>
                <w:color w:val="000000" w:themeColor="text1"/>
              </w:rPr>
              <w:t>wrSmHdlBndEgtpStack</w:t>
            </w:r>
          </w:p>
        </w:tc>
        <w:tc>
          <w:tcPr>
            <w:tcW w:w="5940" w:type="dxa"/>
          </w:tcPr>
          <w:p w14:paraId="4E944F0B" w14:textId="77777777" w:rsidR="00924914" w:rsidRPr="00D61DEC" w:rsidRDefault="00924914" w:rsidP="0078662D">
            <w:pPr>
              <w:spacing w:line="288" w:lineRule="auto"/>
              <w:jc w:val="both"/>
              <w:rPr>
                <w:rFonts w:asciiTheme="minorHAnsi" w:hAnsiTheme="minorHAnsi" w:cstheme="minorHAnsi"/>
                <w:color w:val="000000" w:themeColor="text1"/>
              </w:rPr>
            </w:pPr>
            <w:r w:rsidRPr="00D61DEC">
              <w:rPr>
                <w:rFonts w:asciiTheme="minorHAnsi" w:hAnsiTheme="minorHAnsi" w:cstheme="minorHAnsi"/>
                <w:color w:val="000000" w:themeColor="text1"/>
              </w:rPr>
              <w:t>Routine to trigger Bind procedures in the eGTP stack</w:t>
            </w:r>
          </w:p>
        </w:tc>
      </w:tr>
      <w:tr w:rsidR="00924914" w:rsidRPr="00BF7BD4" w14:paraId="4E944F0F" w14:textId="77777777" w:rsidTr="009B3DC2">
        <w:tc>
          <w:tcPr>
            <w:tcW w:w="3600" w:type="dxa"/>
          </w:tcPr>
          <w:p w14:paraId="4E944F0D" w14:textId="77777777" w:rsidR="00924914" w:rsidRPr="00D61DEC" w:rsidRDefault="00924914" w:rsidP="0078662D">
            <w:pPr>
              <w:tabs>
                <w:tab w:val="left" w:pos="1624"/>
              </w:tabs>
              <w:spacing w:line="288" w:lineRule="auto"/>
              <w:jc w:val="both"/>
              <w:rPr>
                <w:rFonts w:asciiTheme="minorHAnsi" w:hAnsiTheme="minorHAnsi" w:cstheme="minorHAnsi"/>
                <w:b/>
                <w:color w:val="000000" w:themeColor="text1"/>
              </w:rPr>
            </w:pPr>
            <w:r w:rsidRPr="00D61DEC">
              <w:rPr>
                <w:rFonts w:asciiTheme="minorHAnsi" w:hAnsiTheme="minorHAnsi" w:cstheme="minorHAnsi"/>
                <w:b/>
                <w:color w:val="000000" w:themeColor="text1"/>
              </w:rPr>
              <w:t>wrSmHdlBndRrcStack</w:t>
            </w:r>
          </w:p>
        </w:tc>
        <w:tc>
          <w:tcPr>
            <w:tcW w:w="5940" w:type="dxa"/>
          </w:tcPr>
          <w:p w14:paraId="4E944F0E" w14:textId="77777777" w:rsidR="00924914" w:rsidRPr="00D61DEC" w:rsidRDefault="00924914" w:rsidP="0078662D">
            <w:pPr>
              <w:spacing w:line="288" w:lineRule="auto"/>
              <w:jc w:val="both"/>
              <w:rPr>
                <w:rFonts w:asciiTheme="minorHAnsi" w:hAnsiTheme="minorHAnsi" w:cstheme="minorHAnsi"/>
                <w:color w:val="000000" w:themeColor="text1"/>
              </w:rPr>
            </w:pPr>
            <w:r w:rsidRPr="00D61DEC">
              <w:rPr>
                <w:rFonts w:asciiTheme="minorHAnsi" w:hAnsiTheme="minorHAnsi" w:cstheme="minorHAnsi"/>
                <w:color w:val="000000" w:themeColor="text1"/>
              </w:rPr>
              <w:t>Routine to trigger Bind procedures in the RRC stack</w:t>
            </w:r>
          </w:p>
        </w:tc>
      </w:tr>
      <w:tr w:rsidR="00924914" w:rsidRPr="00BF7BD4" w14:paraId="4E944F12" w14:textId="77777777" w:rsidTr="009B3DC2">
        <w:tc>
          <w:tcPr>
            <w:tcW w:w="3600" w:type="dxa"/>
          </w:tcPr>
          <w:p w14:paraId="4E944F10" w14:textId="77777777" w:rsidR="00924914" w:rsidRPr="00D61DEC" w:rsidRDefault="00924914" w:rsidP="0078662D">
            <w:pPr>
              <w:tabs>
                <w:tab w:val="left" w:pos="1624"/>
              </w:tabs>
              <w:spacing w:line="288" w:lineRule="auto"/>
              <w:jc w:val="both"/>
              <w:rPr>
                <w:rFonts w:asciiTheme="minorHAnsi" w:hAnsiTheme="minorHAnsi" w:cstheme="minorHAnsi"/>
                <w:b/>
                <w:color w:val="000000" w:themeColor="text1"/>
              </w:rPr>
            </w:pPr>
            <w:r w:rsidRPr="00D61DEC">
              <w:rPr>
                <w:rFonts w:asciiTheme="minorHAnsi" w:hAnsiTheme="minorHAnsi" w:cstheme="minorHAnsi"/>
                <w:b/>
                <w:color w:val="000000" w:themeColor="text1"/>
              </w:rPr>
              <w:t>wrSmHdlInitS1Setup</w:t>
            </w:r>
          </w:p>
        </w:tc>
        <w:tc>
          <w:tcPr>
            <w:tcW w:w="5940" w:type="dxa"/>
          </w:tcPr>
          <w:p w14:paraId="4E944F11" w14:textId="77777777" w:rsidR="00924914" w:rsidRPr="00D61DEC" w:rsidRDefault="00924914" w:rsidP="0078662D">
            <w:pPr>
              <w:spacing w:line="288" w:lineRule="auto"/>
              <w:jc w:val="both"/>
              <w:rPr>
                <w:rFonts w:asciiTheme="minorHAnsi" w:hAnsiTheme="minorHAnsi" w:cstheme="minorHAnsi"/>
                <w:color w:val="000000" w:themeColor="text1"/>
              </w:rPr>
            </w:pPr>
            <w:r w:rsidRPr="00D61DEC">
              <w:rPr>
                <w:rFonts w:asciiTheme="minorHAnsi" w:hAnsiTheme="minorHAnsi" w:cstheme="minorHAnsi"/>
                <w:color w:val="000000" w:themeColor="text1"/>
              </w:rPr>
              <w:t>Routine to trigger S1 Setup Procedure</w:t>
            </w:r>
          </w:p>
        </w:tc>
      </w:tr>
      <w:tr w:rsidR="00924914" w:rsidRPr="00BF7BD4" w14:paraId="4E944F15" w14:textId="77777777" w:rsidTr="009B3DC2">
        <w:tc>
          <w:tcPr>
            <w:tcW w:w="3600" w:type="dxa"/>
          </w:tcPr>
          <w:p w14:paraId="4E944F13" w14:textId="77777777" w:rsidR="00924914" w:rsidRPr="00D61DEC" w:rsidRDefault="00924914" w:rsidP="0078662D">
            <w:pPr>
              <w:tabs>
                <w:tab w:val="left" w:pos="1624"/>
              </w:tabs>
              <w:spacing w:line="288" w:lineRule="auto"/>
              <w:jc w:val="both"/>
              <w:rPr>
                <w:rFonts w:asciiTheme="minorHAnsi" w:hAnsiTheme="minorHAnsi" w:cstheme="minorHAnsi"/>
                <w:b/>
                <w:color w:val="000000" w:themeColor="text1"/>
              </w:rPr>
            </w:pPr>
            <w:r w:rsidRPr="00D61DEC">
              <w:rPr>
                <w:rFonts w:asciiTheme="minorHAnsi" w:hAnsiTheme="minorHAnsi" w:cstheme="minorHAnsi"/>
                <w:b/>
                <w:color w:val="000000" w:themeColor="text1"/>
              </w:rPr>
              <w:t>wrSmHdlInitCellCfg</w:t>
            </w:r>
          </w:p>
        </w:tc>
        <w:tc>
          <w:tcPr>
            <w:tcW w:w="5940" w:type="dxa"/>
          </w:tcPr>
          <w:p w14:paraId="4E944F14" w14:textId="77777777" w:rsidR="00924914" w:rsidRPr="00D61DEC" w:rsidRDefault="00924914" w:rsidP="0078662D">
            <w:pPr>
              <w:spacing w:line="288" w:lineRule="auto"/>
              <w:jc w:val="both"/>
              <w:rPr>
                <w:rFonts w:asciiTheme="minorHAnsi" w:hAnsiTheme="minorHAnsi" w:cstheme="minorHAnsi"/>
                <w:color w:val="000000" w:themeColor="text1"/>
              </w:rPr>
            </w:pPr>
            <w:r w:rsidRPr="00D61DEC">
              <w:rPr>
                <w:rFonts w:asciiTheme="minorHAnsi" w:hAnsiTheme="minorHAnsi" w:cstheme="minorHAnsi"/>
                <w:color w:val="000000" w:themeColor="text1"/>
              </w:rPr>
              <w:t>Routine to trigger Cell Setup Procedure</w:t>
            </w:r>
          </w:p>
        </w:tc>
      </w:tr>
      <w:tr w:rsidR="00924914" w:rsidRPr="00BF7BD4" w14:paraId="4E944F18" w14:textId="77777777" w:rsidTr="009B3DC2">
        <w:tc>
          <w:tcPr>
            <w:tcW w:w="3600" w:type="dxa"/>
          </w:tcPr>
          <w:p w14:paraId="4E944F16" w14:textId="77777777" w:rsidR="00924914" w:rsidRPr="004871C3" w:rsidRDefault="00924914" w:rsidP="0078662D">
            <w:pPr>
              <w:tabs>
                <w:tab w:val="left" w:pos="1624"/>
              </w:tabs>
              <w:spacing w:line="288" w:lineRule="auto"/>
              <w:jc w:val="both"/>
              <w:rPr>
                <w:rFonts w:asciiTheme="minorHAnsi" w:hAnsiTheme="minorHAnsi" w:cstheme="minorHAnsi"/>
                <w:b/>
                <w:color w:val="943634" w:themeColor="accent2" w:themeShade="BF"/>
              </w:rPr>
            </w:pPr>
            <w:r w:rsidRPr="004871C3">
              <w:rPr>
                <w:rFonts w:asciiTheme="minorHAnsi" w:hAnsiTheme="minorHAnsi" w:cstheme="minorHAnsi"/>
                <w:b/>
                <w:color w:val="943634" w:themeColor="accent2" w:themeShade="BF"/>
              </w:rPr>
              <w:t>MsmConfigComplete</w:t>
            </w:r>
          </w:p>
        </w:tc>
        <w:tc>
          <w:tcPr>
            <w:tcW w:w="5940" w:type="dxa"/>
          </w:tcPr>
          <w:p w14:paraId="4E944F17" w14:textId="77777777" w:rsidR="00924914" w:rsidRPr="004871C3" w:rsidRDefault="00924914" w:rsidP="0078662D">
            <w:pPr>
              <w:spacing w:line="288" w:lineRule="auto"/>
              <w:jc w:val="both"/>
              <w:rPr>
                <w:rFonts w:asciiTheme="minorHAnsi" w:hAnsiTheme="minorHAnsi" w:cstheme="minorHAnsi"/>
                <w:color w:val="943634" w:themeColor="accent2" w:themeShade="BF"/>
              </w:rPr>
            </w:pPr>
            <w:r w:rsidRPr="004871C3">
              <w:rPr>
                <w:rFonts w:asciiTheme="minorHAnsi" w:hAnsiTheme="minorHAnsi" w:cstheme="minorHAnsi"/>
                <w:color w:val="943634" w:themeColor="accent2" w:themeShade="BF"/>
              </w:rPr>
              <w:t>Routine to inform configuration is completed</w:t>
            </w:r>
          </w:p>
        </w:tc>
      </w:tr>
    </w:tbl>
    <w:p w14:paraId="4E944F19" w14:textId="77777777" w:rsidR="00BD5D14" w:rsidRDefault="00BD5D14" w:rsidP="007E199D">
      <w:pPr>
        <w:pStyle w:val="BodyText"/>
        <w:ind w:left="786"/>
      </w:pPr>
    </w:p>
    <w:p w14:paraId="4E944F1A" w14:textId="77777777" w:rsidR="00A569A7" w:rsidRDefault="001E4F3E" w:rsidP="00BD5D14">
      <w:pPr>
        <w:rPr>
          <w:rFonts w:asciiTheme="minorHAnsi" w:hAnsiTheme="minorHAnsi" w:cstheme="minorHAnsi"/>
        </w:rPr>
      </w:pPr>
      <w:r w:rsidRPr="00C17C4F">
        <w:rPr>
          <w:rFonts w:asciiTheme="minorHAnsi" w:hAnsiTheme="minorHAnsi" w:cstheme="minorHAnsi"/>
          <w:b/>
        </w:rPr>
        <w:t>Note</w:t>
      </w:r>
      <w:r w:rsidRPr="005941D4">
        <w:rPr>
          <w:rFonts w:asciiTheme="minorHAnsi" w:hAnsiTheme="minorHAnsi" w:cstheme="minorHAnsi"/>
        </w:rPr>
        <w:t xml:space="preserve">: The </w:t>
      </w:r>
      <w:r w:rsidRPr="00A569A7">
        <w:rPr>
          <w:rFonts w:asciiTheme="minorHAnsi" w:hAnsiTheme="minorHAnsi" w:cstheme="minorHAnsi"/>
          <w:color w:val="943634" w:themeColor="accent2" w:themeShade="BF"/>
        </w:rPr>
        <w:t xml:space="preserve">Brown </w:t>
      </w:r>
      <w:r w:rsidRPr="005941D4">
        <w:rPr>
          <w:rFonts w:asciiTheme="minorHAnsi" w:hAnsiTheme="minorHAnsi" w:cstheme="minorHAnsi"/>
        </w:rPr>
        <w:t xml:space="preserve">color </w:t>
      </w:r>
      <w:r w:rsidR="005941D4" w:rsidRPr="005941D4">
        <w:rPr>
          <w:rFonts w:asciiTheme="minorHAnsi" w:hAnsiTheme="minorHAnsi" w:cstheme="minorHAnsi"/>
        </w:rPr>
        <w:t>items are newly added as part of common platform.</w:t>
      </w:r>
    </w:p>
    <w:p w14:paraId="4E944F1B" w14:textId="77777777" w:rsidR="00BD5D14" w:rsidRPr="005941D4" w:rsidRDefault="00BD5D14" w:rsidP="00BD5D14">
      <w:pPr>
        <w:rPr>
          <w:rFonts w:asciiTheme="minorHAnsi" w:hAnsiTheme="minorHAnsi" w:cstheme="minorHAnsi"/>
          <w:color w:val="000000"/>
          <w:szCs w:val="20"/>
        </w:rPr>
      </w:pPr>
      <w:r w:rsidRPr="005941D4">
        <w:rPr>
          <w:rFonts w:asciiTheme="minorHAnsi" w:hAnsiTheme="minorHAnsi" w:cstheme="minorHAnsi"/>
        </w:rPr>
        <w:br w:type="page"/>
      </w:r>
    </w:p>
    <w:p w14:paraId="4E944F1C" w14:textId="77777777" w:rsidR="009B3DC2" w:rsidRPr="00D31CBB" w:rsidRDefault="009B3DC2" w:rsidP="0065789A">
      <w:pPr>
        <w:pStyle w:val="Heading2"/>
      </w:pPr>
      <w:bookmarkStart w:id="1035" w:name="_Toc387508093"/>
      <w:r w:rsidRPr="00D31CBB">
        <w:lastRenderedPageBreak/>
        <w:t>Sequence Diagram</w:t>
      </w:r>
      <w:bookmarkEnd w:id="1035"/>
    </w:p>
    <w:p w14:paraId="4E944F1D" w14:textId="77777777" w:rsidR="00B71104" w:rsidRDefault="00B71104" w:rsidP="00B71104"/>
    <w:p w14:paraId="4E944F1E" w14:textId="77777777" w:rsidR="00B71104" w:rsidRPr="00B71104" w:rsidRDefault="00B71104" w:rsidP="0090047F">
      <w:pPr>
        <w:pStyle w:val="BodyText"/>
        <w:jc w:val="center"/>
      </w:pPr>
      <w:r>
        <w:rPr>
          <w:noProof/>
          <w:color w:val="1F497D"/>
        </w:rPr>
        <w:drawing>
          <wp:inline distT="0" distB="0" distL="0" distR="0" wp14:anchorId="4E94501F" wp14:editId="4E945020">
            <wp:extent cx="6057900" cy="4871118"/>
            <wp:effectExtent l="0" t="0" r="0" b="5715"/>
            <wp:docPr id="2768" name="Picture 2768" descr="cid:image003.png@01CD8AD2.A6330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id:image003.png@01CD8AD2.A6330860"/>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6057900" cy="4871118"/>
                    </a:xfrm>
                    <a:prstGeom prst="rect">
                      <a:avLst/>
                    </a:prstGeom>
                    <a:noFill/>
                    <a:ln>
                      <a:noFill/>
                    </a:ln>
                  </pic:spPr>
                </pic:pic>
              </a:graphicData>
            </a:graphic>
          </wp:inline>
        </w:drawing>
      </w:r>
    </w:p>
    <w:p w14:paraId="4E944F1F" w14:textId="77777777" w:rsidR="00BD5D14" w:rsidRDefault="00BD5D14" w:rsidP="008711EE">
      <w:pPr>
        <w:pStyle w:val="Caption"/>
      </w:pPr>
    </w:p>
    <w:p w14:paraId="4E944F20" w14:textId="653DD9F0" w:rsidR="00BD5D14" w:rsidRDefault="00BD5D14" w:rsidP="00BE0678">
      <w:pPr>
        <w:pStyle w:val="Caption"/>
        <w:jc w:val="center"/>
        <w:rPr>
          <w:rFonts w:asciiTheme="minorHAnsi" w:hAnsiTheme="minorHAnsi" w:cstheme="minorHAnsi"/>
        </w:rPr>
      </w:pPr>
      <w:bookmarkStart w:id="1036" w:name="_Toc387508121"/>
      <w:del w:id="1037" w:author="Prince Agarwal" w:date="2014-05-10T17:55:00Z">
        <w:r w:rsidRPr="00BD5D14" w:rsidDel="00BE0678">
          <w:rPr>
            <w:rFonts w:asciiTheme="minorHAnsi" w:hAnsiTheme="minorHAnsi" w:cstheme="minorHAnsi"/>
          </w:rPr>
          <w:delText xml:space="preserve">Figure </w:delText>
        </w:r>
        <w:r w:rsidRPr="00BD5D14" w:rsidDel="00BE0678">
          <w:rPr>
            <w:rFonts w:asciiTheme="minorHAnsi" w:hAnsiTheme="minorHAnsi" w:cstheme="minorHAnsi"/>
          </w:rPr>
          <w:fldChar w:fldCharType="begin"/>
        </w:r>
        <w:r w:rsidRPr="00BD5D14" w:rsidDel="00BE0678">
          <w:rPr>
            <w:rFonts w:asciiTheme="minorHAnsi" w:hAnsiTheme="minorHAnsi" w:cstheme="minorHAnsi"/>
          </w:rPr>
          <w:delInstrText xml:space="preserve"> SEQ Figure \* ARABIC </w:delInstrText>
        </w:r>
        <w:r w:rsidRPr="00BD5D14" w:rsidDel="00BE0678">
          <w:rPr>
            <w:rFonts w:asciiTheme="minorHAnsi" w:hAnsiTheme="minorHAnsi" w:cstheme="minorHAnsi"/>
          </w:rPr>
          <w:fldChar w:fldCharType="separate"/>
        </w:r>
        <w:r w:rsidR="00431B6C" w:rsidDel="00BE0678">
          <w:rPr>
            <w:rFonts w:asciiTheme="minorHAnsi" w:hAnsiTheme="minorHAnsi" w:cstheme="minorHAnsi"/>
            <w:noProof/>
          </w:rPr>
          <w:delText>20</w:delText>
        </w:r>
        <w:r w:rsidRPr="00BD5D14" w:rsidDel="00BE0678">
          <w:rPr>
            <w:rFonts w:asciiTheme="minorHAnsi" w:hAnsiTheme="minorHAnsi" w:cstheme="minorHAnsi"/>
          </w:rPr>
          <w:fldChar w:fldCharType="end"/>
        </w:r>
        <w:r w:rsidR="00B97637" w:rsidDel="00BE0678">
          <w:rPr>
            <w:rFonts w:asciiTheme="minorHAnsi" w:hAnsiTheme="minorHAnsi" w:cstheme="minorHAnsi"/>
          </w:rPr>
          <w:delText>:</w:delText>
        </w:r>
        <w:r w:rsidRPr="00BD5D14" w:rsidDel="00BE0678">
          <w:rPr>
            <w:rFonts w:asciiTheme="minorHAnsi" w:hAnsiTheme="minorHAnsi" w:cstheme="minorHAnsi"/>
          </w:rPr>
          <w:delText xml:space="preserve"> </w:delText>
        </w:r>
      </w:del>
      <w:ins w:id="1038" w:author="Prince Agarwal" w:date="2014-05-10T17:55:00Z">
        <w:r w:rsidR="00BE0678">
          <w:t xml:space="preserve">Figure </w:t>
        </w:r>
        <w:r w:rsidR="00BE0678">
          <w:fldChar w:fldCharType="begin"/>
        </w:r>
        <w:r w:rsidR="00BE0678">
          <w:instrText xml:space="preserve"> SEQ Figure \* ARABIC </w:instrText>
        </w:r>
      </w:ins>
      <w:r w:rsidR="00BE0678">
        <w:fldChar w:fldCharType="separate"/>
      </w:r>
      <w:ins w:id="1039" w:author="Prince Agarwal" w:date="2014-05-10T17:55:00Z">
        <w:r w:rsidR="00BE0678">
          <w:rPr>
            <w:noProof/>
          </w:rPr>
          <w:t>21</w:t>
        </w:r>
        <w:r w:rsidR="00BE0678">
          <w:fldChar w:fldCharType="end"/>
        </w:r>
        <w:r w:rsidR="00BE0678">
          <w:t xml:space="preserve"> : </w:t>
        </w:r>
      </w:ins>
      <w:r w:rsidRPr="00BD5D14">
        <w:rPr>
          <w:rFonts w:asciiTheme="minorHAnsi" w:hAnsiTheme="minorHAnsi" w:cstheme="minorHAnsi"/>
        </w:rPr>
        <w:t>Configuration Sequence Diagram</w:t>
      </w:r>
      <w:bookmarkEnd w:id="1036"/>
    </w:p>
    <w:p w14:paraId="4E944F21" w14:textId="77777777" w:rsidR="00BD5D14" w:rsidRDefault="00BD5D14" w:rsidP="0090047F">
      <w:pPr>
        <w:pStyle w:val="Caption"/>
        <w:rPr>
          <w:rFonts w:asciiTheme="minorHAnsi" w:hAnsiTheme="minorHAnsi" w:cstheme="minorHAnsi"/>
        </w:rPr>
      </w:pPr>
    </w:p>
    <w:p w14:paraId="4E944F22" w14:textId="77777777" w:rsidR="009B3DC2" w:rsidRPr="00BD5D14" w:rsidRDefault="009B3DC2" w:rsidP="0090047F">
      <w:pPr>
        <w:pStyle w:val="Caption"/>
        <w:rPr>
          <w:rFonts w:asciiTheme="minorHAnsi" w:hAnsiTheme="minorHAnsi" w:cstheme="minorHAnsi"/>
        </w:rPr>
      </w:pPr>
      <w:r w:rsidRPr="00BD5D14">
        <w:rPr>
          <w:rFonts w:asciiTheme="minorHAnsi" w:hAnsiTheme="minorHAnsi" w:cstheme="minorHAnsi"/>
        </w:rPr>
        <w:br w:type="page"/>
      </w:r>
    </w:p>
    <w:p w14:paraId="4E944F23" w14:textId="77777777" w:rsidR="009B3DC2" w:rsidRPr="00D31CBB" w:rsidRDefault="009B3DC2" w:rsidP="0065789A">
      <w:pPr>
        <w:pStyle w:val="Heading2"/>
      </w:pPr>
      <w:bookmarkStart w:id="1040" w:name="_Toc387508094"/>
      <w:r w:rsidRPr="00D31CBB">
        <w:lastRenderedPageBreak/>
        <w:t>Files Added/Modified</w:t>
      </w:r>
      <w:bookmarkEnd w:id="1040"/>
    </w:p>
    <w:p w14:paraId="4E944F24" w14:textId="77777777" w:rsidR="009B3DC2" w:rsidRPr="001E4F3E" w:rsidRDefault="009B3DC2" w:rsidP="009B3DC2">
      <w:pPr>
        <w:rPr>
          <w:rFonts w:asciiTheme="minorHAnsi" w:hAnsiTheme="minorHAnsi" w:cstheme="minorHAnsi"/>
          <w:b/>
          <w:u w:val="single"/>
        </w:rPr>
      </w:pPr>
      <w:r w:rsidRPr="001E4F3E">
        <w:rPr>
          <w:rFonts w:asciiTheme="minorHAnsi" w:hAnsiTheme="minorHAnsi" w:cstheme="minorHAnsi"/>
          <w:b/>
          <w:u w:val="single"/>
        </w:rPr>
        <w:t xml:space="preserve">Additions </w:t>
      </w:r>
    </w:p>
    <w:p w14:paraId="4E944F25" w14:textId="77777777" w:rsidR="009B3DC2" w:rsidRPr="001E4F3E" w:rsidRDefault="009B3DC2" w:rsidP="009B3DC2">
      <w:pPr>
        <w:rPr>
          <w:rFonts w:asciiTheme="minorHAnsi" w:hAnsiTheme="minorHAnsi" w:cstheme="minorHAnsi"/>
        </w:rPr>
      </w:pPr>
      <w:r w:rsidRPr="001E4F3E">
        <w:rPr>
          <w:rFonts w:asciiTheme="minorHAnsi" w:hAnsiTheme="minorHAnsi" w:cstheme="minorHAnsi"/>
        </w:rPr>
        <w:t>enbapp/src/msm_common.h – This has interface structure for MSM interface.</w:t>
      </w:r>
    </w:p>
    <w:p w14:paraId="4E944F26" w14:textId="77777777" w:rsidR="009B3DC2" w:rsidRPr="001E4F3E" w:rsidRDefault="009B3DC2" w:rsidP="009B3DC2">
      <w:pPr>
        <w:pStyle w:val="BodyText"/>
        <w:rPr>
          <w:rFonts w:asciiTheme="minorHAnsi" w:hAnsiTheme="minorHAnsi" w:cstheme="minorHAnsi"/>
        </w:rPr>
      </w:pPr>
      <w:r w:rsidRPr="001E4F3E">
        <w:rPr>
          <w:rFonts w:asciiTheme="minorHAnsi" w:hAnsiTheme="minorHAnsi" w:cstheme="minorHAnsi"/>
        </w:rPr>
        <w:t xml:space="preserve">enbapp/src/wr_smm_cmnplt_enbapp.c – This has configuration of WR </w:t>
      </w:r>
      <w:r w:rsidR="00293CD3" w:rsidRPr="001E4F3E">
        <w:rPr>
          <w:rFonts w:asciiTheme="minorHAnsi" w:hAnsiTheme="minorHAnsi" w:cstheme="minorHAnsi"/>
        </w:rPr>
        <w:t>and parameters</w:t>
      </w:r>
      <w:r w:rsidRPr="001E4F3E">
        <w:rPr>
          <w:rFonts w:asciiTheme="minorHAnsi" w:hAnsiTheme="minorHAnsi" w:cstheme="minorHAnsi"/>
        </w:rPr>
        <w:t xml:space="preserve"> are read from </w:t>
      </w:r>
      <w:r w:rsidR="009B2444">
        <w:rPr>
          <w:rFonts w:asciiTheme="minorHAnsi" w:hAnsiTheme="minorHAnsi" w:cstheme="minorHAnsi"/>
        </w:rPr>
        <w:t>OAM-Messenger</w:t>
      </w:r>
      <w:r w:rsidR="00B97637">
        <w:rPr>
          <w:rFonts w:asciiTheme="minorHAnsi" w:hAnsiTheme="minorHAnsi" w:cstheme="minorHAnsi"/>
        </w:rPr>
        <w:t>.</w:t>
      </w:r>
    </w:p>
    <w:p w14:paraId="4E944F27" w14:textId="77777777" w:rsidR="009B3DC2" w:rsidRPr="001E4F3E" w:rsidRDefault="009B3DC2" w:rsidP="009B3DC2">
      <w:pPr>
        <w:pStyle w:val="BodyText"/>
        <w:rPr>
          <w:rFonts w:asciiTheme="minorHAnsi" w:hAnsiTheme="minorHAnsi" w:cstheme="minorHAnsi"/>
        </w:rPr>
      </w:pPr>
    </w:p>
    <w:p w14:paraId="4E944F28" w14:textId="77777777" w:rsidR="009B3DC2" w:rsidRPr="001E4F3E" w:rsidRDefault="009B3DC2" w:rsidP="009B3DC2">
      <w:pPr>
        <w:pStyle w:val="BodyText"/>
        <w:rPr>
          <w:rFonts w:asciiTheme="minorHAnsi" w:hAnsiTheme="minorHAnsi" w:cstheme="minorHAnsi"/>
          <w:b/>
          <w:u w:val="single"/>
        </w:rPr>
      </w:pPr>
      <w:r w:rsidRPr="001E4F3E">
        <w:rPr>
          <w:rFonts w:asciiTheme="minorHAnsi" w:hAnsiTheme="minorHAnsi" w:cstheme="minorHAnsi"/>
          <w:b/>
          <w:u w:val="single"/>
        </w:rPr>
        <w:t>Modifications</w:t>
      </w:r>
    </w:p>
    <w:p w14:paraId="4E944F29" w14:textId="77777777" w:rsidR="009B3DC2" w:rsidRPr="001E4F3E" w:rsidRDefault="009B3DC2" w:rsidP="009B3DC2">
      <w:pPr>
        <w:pStyle w:val="BodyText"/>
        <w:rPr>
          <w:rFonts w:asciiTheme="minorHAnsi" w:hAnsiTheme="minorHAnsi" w:cstheme="minorHAnsi"/>
        </w:rPr>
      </w:pPr>
      <w:r w:rsidRPr="001E4F3E">
        <w:rPr>
          <w:rFonts w:asciiTheme="minorHAnsi" w:hAnsiTheme="minorHAnsi" w:cstheme="minorHAnsi"/>
        </w:rPr>
        <w:t>enbapp/src/wr_ex_ms.c</w:t>
      </w:r>
    </w:p>
    <w:p w14:paraId="4E944F2A" w14:textId="77777777" w:rsidR="009B3DC2" w:rsidRPr="001E4F3E" w:rsidRDefault="009B3DC2" w:rsidP="009B3DC2">
      <w:pPr>
        <w:pStyle w:val="BodyText"/>
        <w:rPr>
          <w:rFonts w:asciiTheme="minorHAnsi" w:hAnsiTheme="minorHAnsi" w:cstheme="minorHAnsi"/>
        </w:rPr>
      </w:pPr>
      <w:r w:rsidRPr="001E4F3E">
        <w:rPr>
          <w:rFonts w:asciiTheme="minorHAnsi" w:hAnsiTheme="minorHAnsi" w:cstheme="minorHAnsi"/>
        </w:rPr>
        <w:t>enbapp/src/wr_lmm.c</w:t>
      </w:r>
    </w:p>
    <w:p w14:paraId="4E944F2B" w14:textId="77777777" w:rsidR="009B3DC2" w:rsidRPr="001E4F3E" w:rsidRDefault="009B3DC2" w:rsidP="009B3DC2">
      <w:pPr>
        <w:pStyle w:val="BodyText"/>
        <w:rPr>
          <w:rFonts w:asciiTheme="minorHAnsi" w:hAnsiTheme="minorHAnsi" w:cstheme="minorHAnsi"/>
        </w:rPr>
      </w:pPr>
      <w:r w:rsidRPr="001E4F3E">
        <w:rPr>
          <w:rFonts w:asciiTheme="minorHAnsi" w:hAnsiTheme="minorHAnsi" w:cstheme="minorHAnsi"/>
        </w:rPr>
        <w:t>enbapp/src/wr_lwr.c</w:t>
      </w:r>
    </w:p>
    <w:p w14:paraId="4E944F2C" w14:textId="77777777" w:rsidR="009B3DC2" w:rsidRPr="001E4F3E" w:rsidRDefault="009B3DC2" w:rsidP="009B3DC2">
      <w:pPr>
        <w:pStyle w:val="BodyText"/>
        <w:rPr>
          <w:rFonts w:asciiTheme="minorHAnsi" w:hAnsiTheme="minorHAnsi" w:cstheme="minorHAnsi"/>
        </w:rPr>
      </w:pPr>
      <w:r w:rsidRPr="001E4F3E">
        <w:rPr>
          <w:rFonts w:asciiTheme="minorHAnsi" w:hAnsiTheme="minorHAnsi" w:cstheme="minorHAnsi"/>
        </w:rPr>
        <w:t>enbapp/src/wr_lwr.h</w:t>
      </w:r>
    </w:p>
    <w:p w14:paraId="4E944F2D" w14:textId="77777777" w:rsidR="009B3DC2" w:rsidRPr="001E4F3E" w:rsidRDefault="009B3DC2" w:rsidP="009B3DC2">
      <w:pPr>
        <w:pStyle w:val="BodyText"/>
        <w:rPr>
          <w:rFonts w:asciiTheme="minorHAnsi" w:hAnsiTheme="minorHAnsi" w:cstheme="minorHAnsi"/>
        </w:rPr>
      </w:pPr>
      <w:r w:rsidRPr="001E4F3E">
        <w:rPr>
          <w:rFonts w:asciiTheme="minorHAnsi" w:hAnsiTheme="minorHAnsi" w:cstheme="minorHAnsi"/>
        </w:rPr>
        <w:t>enbapp/src/wr_ptmi.c</w:t>
      </w:r>
    </w:p>
    <w:p w14:paraId="4E944F2E" w14:textId="77777777" w:rsidR="009B3DC2" w:rsidRPr="001E4F3E" w:rsidRDefault="009B3DC2" w:rsidP="009B3DC2">
      <w:pPr>
        <w:pStyle w:val="BodyText"/>
        <w:rPr>
          <w:rFonts w:asciiTheme="minorHAnsi" w:hAnsiTheme="minorHAnsi" w:cstheme="minorHAnsi"/>
        </w:rPr>
      </w:pPr>
      <w:r w:rsidRPr="001E4F3E">
        <w:rPr>
          <w:rFonts w:asciiTheme="minorHAnsi" w:hAnsiTheme="minorHAnsi" w:cstheme="minorHAnsi"/>
        </w:rPr>
        <w:t>enbapp/src/wr_smm_enbapp.c</w:t>
      </w:r>
    </w:p>
    <w:p w14:paraId="4E944F2F" w14:textId="77777777" w:rsidR="009B3DC2" w:rsidRPr="001E4F3E" w:rsidRDefault="009B3DC2" w:rsidP="009B3DC2">
      <w:pPr>
        <w:pStyle w:val="BodyText"/>
        <w:rPr>
          <w:rFonts w:asciiTheme="minorHAnsi" w:hAnsiTheme="minorHAnsi" w:cstheme="minorHAnsi"/>
        </w:rPr>
      </w:pPr>
      <w:r w:rsidRPr="001E4F3E">
        <w:rPr>
          <w:rFonts w:asciiTheme="minorHAnsi" w:hAnsiTheme="minorHAnsi" w:cstheme="minorHAnsi"/>
        </w:rPr>
        <w:t>enbapp/src/wr_smm_init.c</w:t>
      </w:r>
    </w:p>
    <w:p w14:paraId="4E944F30" w14:textId="77777777" w:rsidR="009B3DC2" w:rsidRPr="001E4F3E" w:rsidRDefault="009B3DC2" w:rsidP="009B3DC2">
      <w:pPr>
        <w:pStyle w:val="BodyText"/>
        <w:rPr>
          <w:rFonts w:asciiTheme="minorHAnsi" w:hAnsiTheme="minorHAnsi" w:cstheme="minorHAnsi"/>
        </w:rPr>
      </w:pPr>
      <w:r w:rsidRPr="001E4F3E">
        <w:rPr>
          <w:rFonts w:asciiTheme="minorHAnsi" w:hAnsiTheme="minorHAnsi" w:cstheme="minorHAnsi"/>
        </w:rPr>
        <w:t>enbapp/src/wr_smm_init_merged.c</w:t>
      </w:r>
    </w:p>
    <w:p w14:paraId="4E944F31" w14:textId="77777777" w:rsidR="009B3DC2" w:rsidRPr="001E4F3E" w:rsidRDefault="009B3DC2" w:rsidP="009B3DC2">
      <w:pPr>
        <w:pStyle w:val="BodyText"/>
        <w:rPr>
          <w:rFonts w:asciiTheme="minorHAnsi" w:hAnsiTheme="minorHAnsi" w:cstheme="minorHAnsi"/>
        </w:rPr>
      </w:pPr>
      <w:r w:rsidRPr="001E4F3E">
        <w:rPr>
          <w:rFonts w:asciiTheme="minorHAnsi" w:hAnsiTheme="minorHAnsi" w:cstheme="minorHAnsi"/>
        </w:rPr>
        <w:t>enbapp/src/wr_smm_init.h</w:t>
      </w:r>
    </w:p>
    <w:p w14:paraId="4E944F32" w14:textId="77777777" w:rsidR="009B3DC2" w:rsidRPr="001E4F3E" w:rsidRDefault="009B3DC2" w:rsidP="009B3DC2">
      <w:pPr>
        <w:pStyle w:val="BodyText"/>
        <w:rPr>
          <w:rFonts w:asciiTheme="minorHAnsi" w:hAnsiTheme="minorHAnsi" w:cstheme="minorHAnsi"/>
        </w:rPr>
      </w:pPr>
      <w:r w:rsidRPr="001E4F3E">
        <w:rPr>
          <w:rFonts w:asciiTheme="minorHAnsi" w:hAnsiTheme="minorHAnsi" w:cstheme="minorHAnsi"/>
        </w:rPr>
        <w:t>enbapp/src/wr.mak</w:t>
      </w:r>
    </w:p>
    <w:p w14:paraId="4E944F33" w14:textId="77777777" w:rsidR="009B3DC2" w:rsidRDefault="009B3DC2" w:rsidP="007E199D">
      <w:pPr>
        <w:pStyle w:val="BodyText"/>
        <w:ind w:left="786"/>
      </w:pPr>
    </w:p>
    <w:p w14:paraId="4E944F34" w14:textId="77777777" w:rsidR="009B3DC2" w:rsidRPr="00D31CBB" w:rsidRDefault="009B3DC2" w:rsidP="0065789A">
      <w:pPr>
        <w:pStyle w:val="Heading2"/>
      </w:pPr>
      <w:bookmarkStart w:id="1041" w:name="_Toc387508095"/>
      <w:r w:rsidRPr="00D31CBB">
        <w:t>Compile Options</w:t>
      </w:r>
      <w:bookmarkEnd w:id="1041"/>
    </w:p>
    <w:p w14:paraId="4E944F35" w14:textId="77777777" w:rsidR="009B3DC2" w:rsidRPr="001E4F3E" w:rsidRDefault="009B3DC2" w:rsidP="009B3DC2">
      <w:pPr>
        <w:rPr>
          <w:rFonts w:asciiTheme="minorHAnsi" w:hAnsiTheme="minorHAnsi" w:cstheme="minorHAnsi"/>
        </w:rPr>
      </w:pPr>
      <w:r w:rsidRPr="001E4F3E">
        <w:rPr>
          <w:rFonts w:asciiTheme="minorHAnsi" w:hAnsiTheme="minorHAnsi" w:cstheme="minorHAnsi"/>
        </w:rPr>
        <w:t>Newly added files and common platform shared objects are added in make file.</w:t>
      </w:r>
    </w:p>
    <w:p w14:paraId="4E944F36" w14:textId="77777777" w:rsidR="009B3DC2" w:rsidRDefault="009B3DC2" w:rsidP="007E199D">
      <w:pPr>
        <w:pStyle w:val="BodyText"/>
        <w:ind w:left="786"/>
      </w:pPr>
    </w:p>
    <w:p w14:paraId="4E944F37" w14:textId="77777777" w:rsidR="007E199D" w:rsidRPr="00D31CBB" w:rsidRDefault="007E199D" w:rsidP="0065789A">
      <w:pPr>
        <w:pStyle w:val="Heading2"/>
      </w:pPr>
      <w:bookmarkStart w:id="1042" w:name="_Toc387508096"/>
      <w:r w:rsidRPr="00D31CBB">
        <w:t>Interfaces</w:t>
      </w:r>
      <w:bookmarkEnd w:id="1042"/>
    </w:p>
    <w:p w14:paraId="4E944F38" w14:textId="77777777" w:rsidR="00936EDB" w:rsidRPr="001E4F3E" w:rsidRDefault="00936EDB" w:rsidP="00936EDB">
      <w:pPr>
        <w:pStyle w:val="BodyText"/>
        <w:spacing w:line="360" w:lineRule="auto"/>
        <w:jc w:val="both"/>
        <w:rPr>
          <w:rFonts w:asciiTheme="minorHAnsi" w:hAnsiTheme="minorHAnsi" w:cstheme="minorHAnsi"/>
          <w:szCs w:val="22"/>
        </w:rPr>
      </w:pPr>
      <w:r w:rsidRPr="001E4F3E">
        <w:rPr>
          <w:rFonts w:asciiTheme="minorHAnsi" w:hAnsiTheme="minorHAnsi" w:cstheme="minorHAnsi"/>
          <w:szCs w:val="22"/>
        </w:rPr>
        <w:t xml:space="preserve">The interface between the Stack Manager and all Trillium layers are loosely coupled (Message based communication through SSI) except eNodeB application. eNodeB Application and Stack manger are light weight loosely coupled (Buffer pointers, parameters are packed and sent through SSI). </w:t>
      </w:r>
    </w:p>
    <w:p w14:paraId="4E944F39" w14:textId="77777777" w:rsidR="00936EDB" w:rsidRPr="001E4F3E" w:rsidRDefault="00936EDB" w:rsidP="00064C42">
      <w:pPr>
        <w:pStyle w:val="BodyText"/>
        <w:numPr>
          <w:ilvl w:val="0"/>
          <w:numId w:val="23"/>
        </w:numPr>
        <w:spacing w:line="360" w:lineRule="auto"/>
        <w:jc w:val="both"/>
        <w:rPr>
          <w:rFonts w:asciiTheme="minorHAnsi" w:hAnsiTheme="minorHAnsi" w:cstheme="minorHAnsi"/>
          <w:szCs w:val="22"/>
        </w:rPr>
      </w:pPr>
      <w:r w:rsidRPr="001E4F3E">
        <w:rPr>
          <w:rFonts w:asciiTheme="minorHAnsi" w:hAnsiTheme="minorHAnsi" w:cstheme="minorHAnsi"/>
          <w:szCs w:val="22"/>
        </w:rPr>
        <w:t>SMM module has interface (LXX) with all Trillium layers.</w:t>
      </w:r>
    </w:p>
    <w:p w14:paraId="4E944F3A" w14:textId="77777777" w:rsidR="00936EDB" w:rsidRPr="001E4F3E" w:rsidRDefault="00936EDB" w:rsidP="00936EDB">
      <w:pPr>
        <w:pStyle w:val="BodyText"/>
        <w:spacing w:line="360" w:lineRule="auto"/>
        <w:ind w:left="720"/>
        <w:jc w:val="both"/>
        <w:rPr>
          <w:rFonts w:asciiTheme="minorHAnsi" w:hAnsiTheme="minorHAnsi" w:cstheme="minorHAnsi"/>
          <w:szCs w:val="22"/>
        </w:rPr>
      </w:pPr>
      <w:r w:rsidRPr="001E4F3E">
        <w:rPr>
          <w:rFonts w:asciiTheme="minorHAnsi" w:hAnsiTheme="minorHAnsi" w:cstheme="minorHAnsi"/>
          <w:szCs w:val="22"/>
        </w:rPr>
        <w:t xml:space="preserve">Xx is Trillium layer prefix. </w:t>
      </w:r>
    </w:p>
    <w:tbl>
      <w:tblPr>
        <w:tblStyle w:val="TableGrid1"/>
        <w:tblW w:w="0" w:type="auto"/>
        <w:tblLook w:val="04A0" w:firstRow="1" w:lastRow="0" w:firstColumn="1" w:lastColumn="0" w:noHBand="0" w:noVBand="1"/>
      </w:tblPr>
      <w:tblGrid>
        <w:gridCol w:w="3252"/>
        <w:gridCol w:w="3252"/>
        <w:gridCol w:w="3252"/>
      </w:tblGrid>
      <w:tr w:rsidR="00936EDB" w:rsidRPr="001E4F3E" w14:paraId="4E944F3E" w14:textId="77777777" w:rsidTr="009E76BF">
        <w:trPr>
          <w:cnfStyle w:val="100000000000" w:firstRow="1" w:lastRow="0" w:firstColumn="0" w:lastColumn="0" w:oddVBand="0" w:evenVBand="0" w:oddHBand="0" w:evenHBand="0" w:firstRowFirstColumn="0" w:firstRowLastColumn="0" w:lastRowFirstColumn="0" w:lastRowLastColumn="0"/>
        </w:trPr>
        <w:tc>
          <w:tcPr>
            <w:tcW w:w="32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F3B" w14:textId="77777777" w:rsidR="00936EDB" w:rsidRPr="001A11D5" w:rsidRDefault="00936EDB" w:rsidP="00A11CA2">
            <w:pPr>
              <w:pStyle w:val="BodyText"/>
              <w:jc w:val="both"/>
              <w:rPr>
                <w:rFonts w:asciiTheme="minorHAnsi" w:hAnsiTheme="minorHAnsi" w:cstheme="minorHAnsi"/>
                <w:szCs w:val="22"/>
              </w:rPr>
            </w:pPr>
            <w:r w:rsidRPr="001A11D5">
              <w:rPr>
                <w:rFonts w:asciiTheme="minorHAnsi" w:hAnsiTheme="minorHAnsi" w:cstheme="minorHAnsi"/>
                <w:szCs w:val="22"/>
              </w:rPr>
              <w:t>Name</w:t>
            </w:r>
          </w:p>
        </w:tc>
        <w:tc>
          <w:tcPr>
            <w:tcW w:w="32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F3C" w14:textId="77777777" w:rsidR="00936EDB" w:rsidRPr="001A11D5" w:rsidRDefault="00936EDB" w:rsidP="00A11CA2">
            <w:pPr>
              <w:pStyle w:val="BodyText"/>
              <w:jc w:val="both"/>
              <w:rPr>
                <w:rFonts w:asciiTheme="minorHAnsi" w:hAnsiTheme="minorHAnsi" w:cstheme="minorHAnsi"/>
                <w:szCs w:val="22"/>
              </w:rPr>
            </w:pPr>
            <w:r w:rsidRPr="001A11D5">
              <w:rPr>
                <w:rFonts w:asciiTheme="minorHAnsi" w:hAnsiTheme="minorHAnsi" w:cstheme="minorHAnsi"/>
                <w:szCs w:val="22"/>
              </w:rPr>
              <w:t>Description</w:t>
            </w:r>
          </w:p>
        </w:tc>
        <w:tc>
          <w:tcPr>
            <w:tcW w:w="32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F3D" w14:textId="77777777" w:rsidR="00936EDB" w:rsidRPr="001A11D5" w:rsidRDefault="00936EDB" w:rsidP="00A11CA2">
            <w:pPr>
              <w:pStyle w:val="BodyText"/>
              <w:jc w:val="both"/>
              <w:rPr>
                <w:rFonts w:asciiTheme="minorHAnsi" w:hAnsiTheme="minorHAnsi" w:cstheme="minorHAnsi"/>
                <w:szCs w:val="22"/>
              </w:rPr>
            </w:pPr>
            <w:r w:rsidRPr="001A11D5">
              <w:rPr>
                <w:rFonts w:asciiTheme="minorHAnsi" w:hAnsiTheme="minorHAnsi" w:cstheme="minorHAnsi"/>
                <w:szCs w:val="22"/>
              </w:rPr>
              <w:t>Parameters</w:t>
            </w:r>
          </w:p>
        </w:tc>
      </w:tr>
      <w:tr w:rsidR="00936EDB" w:rsidRPr="001E4F3E" w14:paraId="4E944F42" w14:textId="77777777" w:rsidTr="009E76BF">
        <w:tc>
          <w:tcPr>
            <w:tcW w:w="3252" w:type="dxa"/>
            <w:tcBorders>
              <w:top w:val="single" w:sz="4" w:space="0" w:color="auto"/>
            </w:tcBorders>
          </w:tcPr>
          <w:p w14:paraId="4E944F3F"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XxMiLxxCfgReq</w:t>
            </w:r>
          </w:p>
        </w:tc>
        <w:tc>
          <w:tcPr>
            <w:tcW w:w="3252" w:type="dxa"/>
            <w:tcBorders>
              <w:top w:val="single" w:sz="4" w:space="0" w:color="auto"/>
            </w:tcBorders>
          </w:tcPr>
          <w:p w14:paraId="4E944F40"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Configuration request.</w:t>
            </w:r>
          </w:p>
        </w:tc>
        <w:tc>
          <w:tcPr>
            <w:tcW w:w="3252" w:type="dxa"/>
            <w:tcBorders>
              <w:top w:val="single" w:sz="4" w:space="0" w:color="auto"/>
            </w:tcBorders>
          </w:tcPr>
          <w:p w14:paraId="4E944F41"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Pst *pst, XxMgmt *cfg</w:t>
            </w:r>
          </w:p>
        </w:tc>
      </w:tr>
      <w:tr w:rsidR="00936EDB" w:rsidRPr="001E4F3E" w14:paraId="4E944F46" w14:textId="77777777" w:rsidTr="00A11CA2">
        <w:tc>
          <w:tcPr>
            <w:tcW w:w="3252" w:type="dxa"/>
          </w:tcPr>
          <w:p w14:paraId="4E944F43"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XxMiLxxCfgCfm</w:t>
            </w:r>
          </w:p>
        </w:tc>
        <w:tc>
          <w:tcPr>
            <w:tcW w:w="3252" w:type="dxa"/>
          </w:tcPr>
          <w:p w14:paraId="4E944F44"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Configurations confirm.</w:t>
            </w:r>
          </w:p>
        </w:tc>
        <w:tc>
          <w:tcPr>
            <w:tcW w:w="3252" w:type="dxa"/>
          </w:tcPr>
          <w:p w14:paraId="4E944F45"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Pst *pst, XxMgmt *cfm</w:t>
            </w:r>
          </w:p>
        </w:tc>
      </w:tr>
      <w:tr w:rsidR="00936EDB" w:rsidRPr="001E4F3E" w14:paraId="4E944F4A" w14:textId="77777777" w:rsidTr="00A11CA2">
        <w:tc>
          <w:tcPr>
            <w:tcW w:w="3252" w:type="dxa"/>
          </w:tcPr>
          <w:p w14:paraId="4E944F47"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XxMiLxxStsReq</w:t>
            </w:r>
          </w:p>
        </w:tc>
        <w:tc>
          <w:tcPr>
            <w:tcW w:w="3252" w:type="dxa"/>
          </w:tcPr>
          <w:p w14:paraId="4E944F48"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Statistics request.</w:t>
            </w:r>
          </w:p>
        </w:tc>
        <w:tc>
          <w:tcPr>
            <w:tcW w:w="3252" w:type="dxa"/>
          </w:tcPr>
          <w:p w14:paraId="4E944F49"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Pst *pst, Action action; XxMgmt *sts</w:t>
            </w:r>
          </w:p>
        </w:tc>
      </w:tr>
      <w:tr w:rsidR="00936EDB" w:rsidRPr="001E4F3E" w14:paraId="4E944F4E" w14:textId="77777777" w:rsidTr="00A11CA2">
        <w:tc>
          <w:tcPr>
            <w:tcW w:w="3252" w:type="dxa"/>
          </w:tcPr>
          <w:p w14:paraId="4E944F4B"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XxMiLxxStsCfm</w:t>
            </w:r>
          </w:p>
        </w:tc>
        <w:tc>
          <w:tcPr>
            <w:tcW w:w="3252" w:type="dxa"/>
          </w:tcPr>
          <w:p w14:paraId="4E944F4C"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Statistics confirm.</w:t>
            </w:r>
          </w:p>
        </w:tc>
        <w:tc>
          <w:tcPr>
            <w:tcW w:w="3252" w:type="dxa"/>
          </w:tcPr>
          <w:p w14:paraId="4E944F4D"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Pst *pst, XxMgmt *cfm</w:t>
            </w:r>
          </w:p>
        </w:tc>
      </w:tr>
      <w:tr w:rsidR="00936EDB" w:rsidRPr="001E4F3E" w14:paraId="4E944F52" w14:textId="77777777" w:rsidTr="00A11CA2">
        <w:tc>
          <w:tcPr>
            <w:tcW w:w="3252" w:type="dxa"/>
          </w:tcPr>
          <w:p w14:paraId="4E944F4F"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XxMiLxxStaReq</w:t>
            </w:r>
          </w:p>
        </w:tc>
        <w:tc>
          <w:tcPr>
            <w:tcW w:w="3252" w:type="dxa"/>
          </w:tcPr>
          <w:p w14:paraId="4E944F50"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Status request.</w:t>
            </w:r>
          </w:p>
        </w:tc>
        <w:tc>
          <w:tcPr>
            <w:tcW w:w="3252" w:type="dxa"/>
          </w:tcPr>
          <w:p w14:paraId="4E944F51"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Pst *pst, XxMgmt *sts</w:t>
            </w:r>
          </w:p>
        </w:tc>
      </w:tr>
      <w:tr w:rsidR="00936EDB" w:rsidRPr="001E4F3E" w14:paraId="4E944F56" w14:textId="77777777" w:rsidTr="00A11CA2">
        <w:tc>
          <w:tcPr>
            <w:tcW w:w="3252" w:type="dxa"/>
          </w:tcPr>
          <w:p w14:paraId="4E944F53"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XxMiLxxStaCfm</w:t>
            </w:r>
          </w:p>
        </w:tc>
        <w:tc>
          <w:tcPr>
            <w:tcW w:w="3252" w:type="dxa"/>
          </w:tcPr>
          <w:p w14:paraId="4E944F54"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Status confirms.</w:t>
            </w:r>
          </w:p>
        </w:tc>
        <w:tc>
          <w:tcPr>
            <w:tcW w:w="3252" w:type="dxa"/>
          </w:tcPr>
          <w:p w14:paraId="4E944F55"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Pst *pst, XxMgmt *cfm</w:t>
            </w:r>
          </w:p>
        </w:tc>
      </w:tr>
      <w:tr w:rsidR="00936EDB" w:rsidRPr="001E4F3E" w14:paraId="4E944F5A" w14:textId="77777777" w:rsidTr="00A11CA2">
        <w:tc>
          <w:tcPr>
            <w:tcW w:w="3252" w:type="dxa"/>
          </w:tcPr>
          <w:p w14:paraId="4E944F57"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lastRenderedPageBreak/>
              <w:t>XxMiLxxStaInd</w:t>
            </w:r>
          </w:p>
        </w:tc>
        <w:tc>
          <w:tcPr>
            <w:tcW w:w="3252" w:type="dxa"/>
          </w:tcPr>
          <w:p w14:paraId="4E944F58"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Status indication.</w:t>
            </w:r>
          </w:p>
        </w:tc>
        <w:tc>
          <w:tcPr>
            <w:tcW w:w="3252" w:type="dxa"/>
          </w:tcPr>
          <w:p w14:paraId="4E944F59"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Pst *pst, XxMgmt *sta</w:t>
            </w:r>
          </w:p>
        </w:tc>
      </w:tr>
      <w:tr w:rsidR="00936EDB" w:rsidRPr="001E4F3E" w14:paraId="4E944F5E" w14:textId="77777777" w:rsidTr="00A11CA2">
        <w:tc>
          <w:tcPr>
            <w:tcW w:w="3252" w:type="dxa"/>
          </w:tcPr>
          <w:p w14:paraId="4E944F5B"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XxMiLxxCntrlReq</w:t>
            </w:r>
          </w:p>
        </w:tc>
        <w:tc>
          <w:tcPr>
            <w:tcW w:w="3252" w:type="dxa"/>
          </w:tcPr>
          <w:p w14:paraId="4E944F5C"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Control request.</w:t>
            </w:r>
          </w:p>
        </w:tc>
        <w:tc>
          <w:tcPr>
            <w:tcW w:w="3252" w:type="dxa"/>
          </w:tcPr>
          <w:p w14:paraId="4E944F5D"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Pst *pst, XxMgmt *cntrl</w:t>
            </w:r>
          </w:p>
        </w:tc>
      </w:tr>
      <w:tr w:rsidR="00936EDB" w:rsidRPr="001E4F3E" w14:paraId="4E944F62" w14:textId="77777777" w:rsidTr="00A11CA2">
        <w:tc>
          <w:tcPr>
            <w:tcW w:w="3252" w:type="dxa"/>
          </w:tcPr>
          <w:p w14:paraId="4E944F5F"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XxMiLxxCntrlCfm</w:t>
            </w:r>
          </w:p>
        </w:tc>
        <w:tc>
          <w:tcPr>
            <w:tcW w:w="3252" w:type="dxa"/>
          </w:tcPr>
          <w:p w14:paraId="4E944F60"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Control confirms.</w:t>
            </w:r>
          </w:p>
        </w:tc>
        <w:tc>
          <w:tcPr>
            <w:tcW w:w="3252" w:type="dxa"/>
          </w:tcPr>
          <w:p w14:paraId="4E944F61"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Pst *pst, XxMgmt *cntrlCfm</w:t>
            </w:r>
          </w:p>
        </w:tc>
      </w:tr>
    </w:tbl>
    <w:p w14:paraId="4E944F63" w14:textId="77777777" w:rsidR="00936EDB" w:rsidRPr="001E4F3E" w:rsidRDefault="00936EDB" w:rsidP="00936EDB">
      <w:pPr>
        <w:pStyle w:val="BodyText"/>
        <w:ind w:left="720"/>
        <w:jc w:val="both"/>
        <w:rPr>
          <w:rFonts w:asciiTheme="minorHAnsi" w:hAnsiTheme="minorHAnsi" w:cstheme="minorHAnsi"/>
          <w:szCs w:val="22"/>
        </w:rPr>
      </w:pPr>
    </w:p>
    <w:p w14:paraId="4E944F64" w14:textId="77777777" w:rsidR="00936EDB" w:rsidRPr="001E4F3E" w:rsidRDefault="00936EDB" w:rsidP="00064C42">
      <w:pPr>
        <w:pStyle w:val="BodyText"/>
        <w:numPr>
          <w:ilvl w:val="0"/>
          <w:numId w:val="23"/>
        </w:numPr>
        <w:jc w:val="both"/>
        <w:rPr>
          <w:rFonts w:asciiTheme="minorHAnsi" w:hAnsiTheme="minorHAnsi" w:cstheme="minorHAnsi"/>
          <w:szCs w:val="22"/>
        </w:rPr>
      </w:pPr>
      <w:r w:rsidRPr="001E4F3E">
        <w:rPr>
          <w:rFonts w:asciiTheme="minorHAnsi" w:hAnsiTheme="minorHAnsi" w:cstheme="minorHAnsi"/>
          <w:szCs w:val="22"/>
        </w:rPr>
        <w:t>SMM has separate pr</w:t>
      </w:r>
      <w:r>
        <w:rPr>
          <w:rFonts w:asciiTheme="minorHAnsi" w:hAnsiTheme="minorHAnsi" w:cstheme="minorHAnsi"/>
          <w:szCs w:val="22"/>
        </w:rPr>
        <w:t>imitive</w:t>
      </w:r>
      <w:r w:rsidRPr="001E4F3E">
        <w:rPr>
          <w:rFonts w:asciiTheme="minorHAnsi" w:hAnsiTheme="minorHAnsi" w:cstheme="minorHAnsi"/>
          <w:szCs w:val="22"/>
        </w:rPr>
        <w:t xml:space="preserve"> to configure dynamic updates received from </w:t>
      </w:r>
      <w:r w:rsidR="009B2444">
        <w:rPr>
          <w:rFonts w:asciiTheme="minorHAnsi" w:hAnsiTheme="minorHAnsi" w:cstheme="minorHAnsi"/>
          <w:szCs w:val="22"/>
        </w:rPr>
        <w:t>OAM-Messenger</w:t>
      </w:r>
      <w:r w:rsidR="00E72FEC">
        <w:rPr>
          <w:rFonts w:asciiTheme="minorHAnsi" w:hAnsiTheme="minorHAnsi" w:cstheme="minorHAnsi"/>
          <w:szCs w:val="22"/>
        </w:rPr>
        <w:t xml:space="preserve">. </w:t>
      </w:r>
    </w:p>
    <w:p w14:paraId="4E944F65" w14:textId="77777777" w:rsidR="00936EDB" w:rsidRPr="001E4F3E" w:rsidRDefault="00936EDB" w:rsidP="00936EDB">
      <w:pPr>
        <w:pStyle w:val="BodyText"/>
        <w:ind w:left="720"/>
        <w:jc w:val="both"/>
        <w:rPr>
          <w:rFonts w:asciiTheme="minorHAnsi" w:hAnsiTheme="minorHAnsi" w:cstheme="minorHAnsi"/>
          <w:szCs w:val="22"/>
        </w:rPr>
      </w:pPr>
      <w:r w:rsidRPr="001E4F3E">
        <w:rPr>
          <w:rFonts w:asciiTheme="minorHAnsi" w:hAnsiTheme="minorHAnsi" w:cstheme="minorHAnsi"/>
          <w:szCs w:val="22"/>
        </w:rPr>
        <w:t xml:space="preserve"> </w:t>
      </w:r>
    </w:p>
    <w:tbl>
      <w:tblPr>
        <w:tblStyle w:val="TableGrid1"/>
        <w:tblW w:w="0" w:type="auto"/>
        <w:tblInd w:w="18" w:type="dxa"/>
        <w:tblLook w:val="04A0" w:firstRow="1" w:lastRow="0" w:firstColumn="1" w:lastColumn="0" w:noHBand="0" w:noVBand="1"/>
      </w:tblPr>
      <w:tblGrid>
        <w:gridCol w:w="2070"/>
        <w:gridCol w:w="3690"/>
        <w:gridCol w:w="3978"/>
      </w:tblGrid>
      <w:tr w:rsidR="00936EDB" w:rsidRPr="001E4F3E" w14:paraId="4E944F69" w14:textId="77777777" w:rsidTr="00E72FEC">
        <w:trPr>
          <w:cnfStyle w:val="100000000000" w:firstRow="1" w:lastRow="0" w:firstColumn="0" w:lastColumn="0" w:oddVBand="0" w:evenVBand="0" w:oddHBand="0" w:evenHBand="0" w:firstRowFirstColumn="0" w:firstRowLastColumn="0" w:lastRowFirstColumn="0" w:lastRowLastColumn="0"/>
        </w:trPr>
        <w:tc>
          <w:tcPr>
            <w:tcW w:w="207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F66" w14:textId="77777777" w:rsidR="00936EDB" w:rsidRPr="001A11D5" w:rsidRDefault="00936EDB" w:rsidP="00A11CA2">
            <w:pPr>
              <w:pStyle w:val="BodyText"/>
              <w:jc w:val="both"/>
              <w:rPr>
                <w:rFonts w:asciiTheme="minorHAnsi" w:hAnsiTheme="minorHAnsi" w:cstheme="minorHAnsi"/>
                <w:szCs w:val="22"/>
              </w:rPr>
            </w:pPr>
            <w:r w:rsidRPr="001A11D5">
              <w:rPr>
                <w:rFonts w:asciiTheme="minorHAnsi" w:hAnsiTheme="minorHAnsi" w:cstheme="minorHAnsi"/>
                <w:szCs w:val="22"/>
              </w:rPr>
              <w:t>Name</w:t>
            </w:r>
          </w:p>
        </w:tc>
        <w:tc>
          <w:tcPr>
            <w:tcW w:w="369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F67" w14:textId="77777777" w:rsidR="00936EDB" w:rsidRPr="001A11D5" w:rsidRDefault="00936EDB" w:rsidP="00A11CA2">
            <w:pPr>
              <w:pStyle w:val="BodyText"/>
              <w:jc w:val="both"/>
              <w:rPr>
                <w:rFonts w:asciiTheme="minorHAnsi" w:hAnsiTheme="minorHAnsi" w:cstheme="minorHAnsi"/>
                <w:szCs w:val="22"/>
              </w:rPr>
            </w:pPr>
            <w:r w:rsidRPr="001A11D5">
              <w:rPr>
                <w:rFonts w:asciiTheme="minorHAnsi" w:hAnsiTheme="minorHAnsi" w:cstheme="minorHAnsi"/>
                <w:szCs w:val="22"/>
              </w:rPr>
              <w:t>Description</w:t>
            </w:r>
          </w:p>
        </w:tc>
        <w:tc>
          <w:tcPr>
            <w:tcW w:w="397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F68" w14:textId="77777777" w:rsidR="00936EDB" w:rsidRPr="001A11D5" w:rsidRDefault="00936EDB" w:rsidP="00A11CA2">
            <w:pPr>
              <w:pStyle w:val="BodyText"/>
              <w:jc w:val="both"/>
              <w:rPr>
                <w:rFonts w:asciiTheme="minorHAnsi" w:hAnsiTheme="minorHAnsi" w:cstheme="minorHAnsi"/>
                <w:szCs w:val="22"/>
              </w:rPr>
            </w:pPr>
            <w:r w:rsidRPr="001A11D5">
              <w:rPr>
                <w:rFonts w:asciiTheme="minorHAnsi" w:hAnsiTheme="minorHAnsi" w:cstheme="minorHAnsi"/>
                <w:szCs w:val="22"/>
              </w:rPr>
              <w:t>Parameters</w:t>
            </w:r>
          </w:p>
        </w:tc>
      </w:tr>
      <w:tr w:rsidR="00936EDB" w:rsidRPr="001E4F3E" w14:paraId="4E944F6E" w14:textId="77777777" w:rsidTr="00E72FEC">
        <w:tc>
          <w:tcPr>
            <w:tcW w:w="2070" w:type="dxa"/>
            <w:tcBorders>
              <w:top w:val="single" w:sz="4" w:space="0" w:color="auto"/>
            </w:tcBorders>
          </w:tcPr>
          <w:p w14:paraId="4E944F6A"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XxLwrDynCfgReq</w:t>
            </w:r>
          </w:p>
        </w:tc>
        <w:tc>
          <w:tcPr>
            <w:tcW w:w="3690" w:type="dxa"/>
            <w:tcBorders>
              <w:top w:val="single" w:sz="4" w:space="0" w:color="auto"/>
            </w:tcBorders>
          </w:tcPr>
          <w:p w14:paraId="4E944F6B"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Dynamic configuration request</w:t>
            </w:r>
          </w:p>
        </w:tc>
        <w:tc>
          <w:tcPr>
            <w:tcW w:w="3978" w:type="dxa"/>
            <w:tcBorders>
              <w:top w:val="single" w:sz="4" w:space="0" w:color="auto"/>
            </w:tcBorders>
          </w:tcPr>
          <w:p w14:paraId="4E944F6C" w14:textId="77777777" w:rsidR="00936EDB" w:rsidRPr="00922A92" w:rsidRDefault="00936EDB" w:rsidP="00A11CA2">
            <w:pPr>
              <w:pStyle w:val="BodyText"/>
              <w:rPr>
                <w:rFonts w:asciiTheme="minorHAnsi" w:hAnsiTheme="minorHAnsi" w:cstheme="minorHAnsi"/>
                <w:szCs w:val="22"/>
              </w:rPr>
            </w:pPr>
            <w:r w:rsidRPr="00922A92">
              <w:rPr>
                <w:rFonts w:asciiTheme="minorHAnsi" w:hAnsiTheme="minorHAnsi" w:cstheme="minorHAnsi"/>
                <w:szCs w:val="22"/>
              </w:rPr>
              <w:t>Pst    *pst</w:t>
            </w:r>
            <w:r>
              <w:rPr>
                <w:rFonts w:asciiTheme="minorHAnsi" w:hAnsiTheme="minorHAnsi" w:cstheme="minorHAnsi"/>
                <w:szCs w:val="22"/>
              </w:rPr>
              <w:t xml:space="preserve">, </w:t>
            </w:r>
            <w:r w:rsidRPr="00922A92">
              <w:rPr>
                <w:rFonts w:asciiTheme="minorHAnsi" w:hAnsiTheme="minorHAnsi" w:cstheme="minorHAnsi"/>
                <w:szCs w:val="22"/>
              </w:rPr>
              <w:t>Header *hdr,</w:t>
            </w:r>
            <w:r>
              <w:rPr>
                <w:rFonts w:asciiTheme="minorHAnsi" w:hAnsiTheme="minorHAnsi" w:cstheme="minorHAnsi"/>
                <w:szCs w:val="22"/>
              </w:rPr>
              <w:t xml:space="preserve"> </w:t>
            </w:r>
            <w:r w:rsidRPr="00922A92">
              <w:rPr>
                <w:rFonts w:asciiTheme="minorHAnsi" w:hAnsiTheme="minorHAnsi" w:cstheme="minorHAnsi"/>
                <w:szCs w:val="22"/>
              </w:rPr>
              <w:t>Void   *dynCfg,</w:t>
            </w:r>
          </w:p>
          <w:p w14:paraId="4E944F6D" w14:textId="77777777" w:rsidR="00936EDB" w:rsidRPr="001E4F3E" w:rsidRDefault="00936EDB" w:rsidP="00A11CA2">
            <w:pPr>
              <w:pStyle w:val="BodyText"/>
              <w:rPr>
                <w:rFonts w:asciiTheme="minorHAnsi" w:hAnsiTheme="minorHAnsi" w:cstheme="minorHAnsi"/>
                <w:szCs w:val="22"/>
              </w:rPr>
            </w:pPr>
            <w:r w:rsidRPr="00922A92">
              <w:rPr>
                <w:rFonts w:asciiTheme="minorHAnsi" w:hAnsiTheme="minorHAnsi" w:cstheme="minorHAnsi"/>
                <w:szCs w:val="22"/>
              </w:rPr>
              <w:t>U32    dyCfgtype,</w:t>
            </w:r>
            <w:r>
              <w:rPr>
                <w:rFonts w:asciiTheme="minorHAnsi" w:hAnsiTheme="minorHAnsi" w:cstheme="minorHAnsi"/>
                <w:szCs w:val="22"/>
              </w:rPr>
              <w:t xml:space="preserve"> </w:t>
            </w:r>
            <w:r w:rsidRPr="00922A92">
              <w:rPr>
                <w:rFonts w:asciiTheme="minorHAnsi" w:hAnsiTheme="minorHAnsi" w:cstheme="minorHAnsi"/>
                <w:szCs w:val="22"/>
              </w:rPr>
              <w:t>Bool   cfgPriority</w:t>
            </w:r>
          </w:p>
        </w:tc>
      </w:tr>
      <w:tr w:rsidR="00936EDB" w:rsidRPr="001E4F3E" w14:paraId="4E944F73" w14:textId="77777777" w:rsidTr="00A11CA2">
        <w:tc>
          <w:tcPr>
            <w:tcW w:w="2070" w:type="dxa"/>
          </w:tcPr>
          <w:p w14:paraId="4E944F6F"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XxLwrDynCfgCfm</w:t>
            </w:r>
          </w:p>
        </w:tc>
        <w:tc>
          <w:tcPr>
            <w:tcW w:w="3690" w:type="dxa"/>
          </w:tcPr>
          <w:p w14:paraId="4E944F70"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 xml:space="preserve">Dynamic configuration confirmation </w:t>
            </w:r>
          </w:p>
        </w:tc>
        <w:tc>
          <w:tcPr>
            <w:tcW w:w="3978" w:type="dxa"/>
          </w:tcPr>
          <w:p w14:paraId="4E944F71" w14:textId="77777777" w:rsidR="00936EDB" w:rsidRPr="00922A92" w:rsidRDefault="00936EDB" w:rsidP="00A11CA2">
            <w:pPr>
              <w:pStyle w:val="BodyText"/>
              <w:rPr>
                <w:rFonts w:asciiTheme="minorHAnsi" w:hAnsiTheme="minorHAnsi" w:cstheme="minorHAnsi"/>
                <w:szCs w:val="22"/>
              </w:rPr>
            </w:pPr>
            <w:r w:rsidRPr="00922A92">
              <w:rPr>
                <w:rFonts w:asciiTheme="minorHAnsi" w:hAnsiTheme="minorHAnsi" w:cstheme="minorHAnsi"/>
                <w:szCs w:val="22"/>
              </w:rPr>
              <w:t>Pst         *pst</w:t>
            </w:r>
            <w:r>
              <w:rPr>
                <w:rFonts w:asciiTheme="minorHAnsi" w:hAnsiTheme="minorHAnsi" w:cstheme="minorHAnsi"/>
                <w:szCs w:val="22"/>
              </w:rPr>
              <w:t xml:space="preserve">, </w:t>
            </w:r>
            <w:r w:rsidRPr="00922A92">
              <w:rPr>
                <w:rFonts w:asciiTheme="minorHAnsi" w:hAnsiTheme="minorHAnsi" w:cstheme="minorHAnsi"/>
                <w:szCs w:val="22"/>
              </w:rPr>
              <w:t>Header      *dynCfmHdr,</w:t>
            </w:r>
          </w:p>
          <w:p w14:paraId="4E944F72" w14:textId="77777777" w:rsidR="00936EDB" w:rsidRPr="001E4F3E" w:rsidRDefault="00936EDB" w:rsidP="00A11CA2">
            <w:pPr>
              <w:pStyle w:val="BodyText"/>
              <w:rPr>
                <w:rFonts w:asciiTheme="minorHAnsi" w:hAnsiTheme="minorHAnsi" w:cstheme="minorHAnsi"/>
                <w:szCs w:val="22"/>
              </w:rPr>
            </w:pPr>
            <w:r w:rsidRPr="00922A92">
              <w:rPr>
                <w:rFonts w:asciiTheme="minorHAnsi" w:hAnsiTheme="minorHAnsi" w:cstheme="minorHAnsi"/>
                <w:szCs w:val="22"/>
              </w:rPr>
              <w:t>CmStatus    *dynCfgCfm</w:t>
            </w:r>
          </w:p>
        </w:tc>
      </w:tr>
    </w:tbl>
    <w:p w14:paraId="4E944F74" w14:textId="77777777" w:rsidR="00936EDB" w:rsidRPr="001E4F3E" w:rsidRDefault="00936EDB" w:rsidP="00936EDB">
      <w:pPr>
        <w:pStyle w:val="BodyText"/>
        <w:ind w:left="720"/>
        <w:jc w:val="both"/>
        <w:rPr>
          <w:rFonts w:asciiTheme="minorHAnsi" w:hAnsiTheme="minorHAnsi" w:cstheme="minorHAnsi"/>
          <w:szCs w:val="22"/>
        </w:rPr>
      </w:pPr>
    </w:p>
    <w:p w14:paraId="4E944F75" w14:textId="77777777" w:rsidR="00936EDB" w:rsidRPr="001E4F3E" w:rsidRDefault="00936EDB" w:rsidP="00064C42">
      <w:pPr>
        <w:pStyle w:val="BodyText"/>
        <w:numPr>
          <w:ilvl w:val="0"/>
          <w:numId w:val="23"/>
        </w:numPr>
        <w:jc w:val="both"/>
        <w:rPr>
          <w:rFonts w:asciiTheme="minorHAnsi" w:hAnsiTheme="minorHAnsi" w:cstheme="minorHAnsi"/>
          <w:szCs w:val="22"/>
        </w:rPr>
      </w:pPr>
      <w:r w:rsidRPr="001E4F3E">
        <w:rPr>
          <w:rFonts w:asciiTheme="minorHAnsi" w:hAnsiTheme="minorHAnsi" w:cstheme="minorHAnsi"/>
          <w:szCs w:val="22"/>
        </w:rPr>
        <w:t>Messenger has two interfaces, one towards OAM and other tow</w:t>
      </w:r>
      <w:r w:rsidR="00287427">
        <w:rPr>
          <w:rFonts w:asciiTheme="minorHAnsi" w:hAnsiTheme="minorHAnsi" w:cstheme="minorHAnsi"/>
          <w:szCs w:val="22"/>
        </w:rPr>
        <w:t xml:space="preserve">ards SMM (MSM interface). Following </w:t>
      </w:r>
      <w:r w:rsidRPr="001E4F3E">
        <w:rPr>
          <w:rFonts w:asciiTheme="minorHAnsi" w:hAnsiTheme="minorHAnsi" w:cstheme="minorHAnsi"/>
          <w:szCs w:val="22"/>
        </w:rPr>
        <w:t>are the MSM interface pr</w:t>
      </w:r>
      <w:r w:rsidR="00C17C4F">
        <w:rPr>
          <w:rFonts w:asciiTheme="minorHAnsi" w:hAnsiTheme="minorHAnsi" w:cstheme="minorHAnsi"/>
          <w:szCs w:val="22"/>
        </w:rPr>
        <w:t xml:space="preserve">imitives. </w:t>
      </w:r>
      <w:r w:rsidR="0079395A">
        <w:rPr>
          <w:rFonts w:asciiTheme="minorHAnsi" w:hAnsiTheme="minorHAnsi" w:cstheme="minorHAnsi"/>
          <w:szCs w:val="22"/>
        </w:rPr>
        <w:t xml:space="preserve">These primitives </w:t>
      </w:r>
      <w:r w:rsidR="0079395A" w:rsidRPr="001E4F3E">
        <w:rPr>
          <w:rFonts w:asciiTheme="minorHAnsi" w:hAnsiTheme="minorHAnsi" w:cstheme="minorHAnsi"/>
          <w:szCs w:val="22"/>
        </w:rPr>
        <w:t>control</w:t>
      </w:r>
      <w:r w:rsidRPr="001E4F3E">
        <w:rPr>
          <w:rFonts w:asciiTheme="minorHAnsi" w:hAnsiTheme="minorHAnsi" w:cstheme="minorHAnsi"/>
          <w:szCs w:val="22"/>
        </w:rPr>
        <w:t xml:space="preserve"> the state machine of SM.</w:t>
      </w:r>
    </w:p>
    <w:p w14:paraId="4E944F76" w14:textId="77777777" w:rsidR="00936EDB" w:rsidRPr="001E4F3E" w:rsidRDefault="00936EDB" w:rsidP="00936EDB">
      <w:pPr>
        <w:pStyle w:val="BodyText"/>
        <w:ind w:left="720"/>
        <w:jc w:val="both"/>
        <w:rPr>
          <w:rFonts w:asciiTheme="minorHAnsi" w:hAnsiTheme="minorHAnsi" w:cstheme="minorHAnsi"/>
          <w:szCs w:val="22"/>
        </w:rPr>
      </w:pPr>
    </w:p>
    <w:tbl>
      <w:tblPr>
        <w:tblStyle w:val="TableGrid1"/>
        <w:tblW w:w="0" w:type="auto"/>
        <w:tblLook w:val="04A0" w:firstRow="1" w:lastRow="0" w:firstColumn="1" w:lastColumn="0" w:noHBand="0" w:noVBand="1"/>
      </w:tblPr>
      <w:tblGrid>
        <w:gridCol w:w="3002"/>
        <w:gridCol w:w="6736"/>
      </w:tblGrid>
      <w:tr w:rsidR="00936EDB" w:rsidRPr="001E4F3E" w14:paraId="4E944F79" w14:textId="77777777" w:rsidTr="00E72FEC">
        <w:trPr>
          <w:cnfStyle w:val="100000000000" w:firstRow="1" w:lastRow="0" w:firstColumn="0" w:lastColumn="0" w:oddVBand="0" w:evenVBand="0" w:oddHBand="0" w:evenHBand="0" w:firstRowFirstColumn="0" w:firstRowLastColumn="0" w:lastRowFirstColumn="0" w:lastRowLastColumn="0"/>
        </w:trPr>
        <w:tc>
          <w:tcPr>
            <w:tcW w:w="300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F77" w14:textId="77777777" w:rsidR="00936EDB" w:rsidRPr="001A11D5" w:rsidRDefault="00936EDB" w:rsidP="00A11CA2">
            <w:pPr>
              <w:pStyle w:val="BodyText"/>
              <w:jc w:val="both"/>
              <w:rPr>
                <w:rFonts w:asciiTheme="minorHAnsi" w:hAnsiTheme="minorHAnsi" w:cstheme="minorHAnsi"/>
                <w:szCs w:val="22"/>
              </w:rPr>
            </w:pPr>
            <w:r w:rsidRPr="001A11D5">
              <w:rPr>
                <w:rFonts w:asciiTheme="minorHAnsi" w:hAnsiTheme="minorHAnsi" w:cstheme="minorHAnsi"/>
                <w:szCs w:val="22"/>
              </w:rPr>
              <w:t>Name</w:t>
            </w:r>
          </w:p>
        </w:tc>
        <w:tc>
          <w:tcPr>
            <w:tcW w:w="673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F78" w14:textId="77777777" w:rsidR="00936EDB" w:rsidRPr="001A11D5" w:rsidRDefault="00936EDB" w:rsidP="00A11CA2">
            <w:pPr>
              <w:pStyle w:val="BodyText"/>
              <w:jc w:val="both"/>
              <w:rPr>
                <w:rFonts w:asciiTheme="minorHAnsi" w:hAnsiTheme="minorHAnsi" w:cstheme="minorHAnsi"/>
                <w:szCs w:val="22"/>
              </w:rPr>
            </w:pPr>
            <w:r w:rsidRPr="001A11D5">
              <w:rPr>
                <w:rFonts w:asciiTheme="minorHAnsi" w:hAnsiTheme="minorHAnsi" w:cstheme="minorHAnsi"/>
                <w:szCs w:val="22"/>
              </w:rPr>
              <w:t>Description</w:t>
            </w:r>
          </w:p>
        </w:tc>
      </w:tr>
      <w:tr w:rsidR="00936EDB" w:rsidRPr="001E4F3E" w14:paraId="4E944F7C" w14:textId="77777777" w:rsidTr="00E72FEC">
        <w:tc>
          <w:tcPr>
            <w:tcW w:w="3002" w:type="dxa"/>
            <w:tcBorders>
              <w:top w:val="single" w:sz="4" w:space="0" w:color="auto"/>
            </w:tcBorders>
          </w:tcPr>
          <w:p w14:paraId="4E944F7A"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MsmConfigComplete</w:t>
            </w:r>
          </w:p>
        </w:tc>
        <w:tc>
          <w:tcPr>
            <w:tcW w:w="6736" w:type="dxa"/>
            <w:tcBorders>
              <w:top w:val="single" w:sz="4" w:space="0" w:color="auto"/>
            </w:tcBorders>
          </w:tcPr>
          <w:p w14:paraId="4E944F7B"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Routine to inform configuration is completed</w:t>
            </w:r>
          </w:p>
        </w:tc>
      </w:tr>
      <w:tr w:rsidR="00936EDB" w:rsidRPr="001E4F3E" w14:paraId="4E944F7F" w14:textId="77777777" w:rsidTr="00E72FEC">
        <w:tc>
          <w:tcPr>
            <w:tcW w:w="3002" w:type="dxa"/>
          </w:tcPr>
          <w:p w14:paraId="4E944F7D"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MsmAdminStateChanged</w:t>
            </w:r>
          </w:p>
        </w:tc>
        <w:tc>
          <w:tcPr>
            <w:tcW w:w="6736" w:type="dxa"/>
          </w:tcPr>
          <w:p w14:paraId="4E944F7E"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Routine to inform Admission state is changed</w:t>
            </w:r>
          </w:p>
        </w:tc>
      </w:tr>
      <w:tr w:rsidR="00936EDB" w:rsidRPr="001E4F3E" w14:paraId="4E944F82" w14:textId="77777777" w:rsidTr="00E72FEC">
        <w:tc>
          <w:tcPr>
            <w:tcW w:w="3002" w:type="dxa"/>
          </w:tcPr>
          <w:p w14:paraId="4E944F80"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MsmEnodeBinitialCfgComplete</w:t>
            </w:r>
          </w:p>
        </w:tc>
        <w:tc>
          <w:tcPr>
            <w:tcW w:w="6736" w:type="dxa"/>
          </w:tcPr>
          <w:p w14:paraId="4E944F81" w14:textId="77777777" w:rsidR="00936EDB" w:rsidRPr="001E4F3E" w:rsidRDefault="00936EDB" w:rsidP="00A11CA2">
            <w:pPr>
              <w:pStyle w:val="BodyText"/>
              <w:jc w:val="both"/>
              <w:rPr>
                <w:rFonts w:asciiTheme="minorHAnsi" w:hAnsiTheme="minorHAnsi" w:cstheme="minorHAnsi"/>
                <w:szCs w:val="22"/>
              </w:rPr>
            </w:pPr>
            <w:r w:rsidRPr="001E4F3E">
              <w:rPr>
                <w:rFonts w:asciiTheme="minorHAnsi" w:hAnsiTheme="minorHAnsi" w:cstheme="minorHAnsi"/>
                <w:szCs w:val="22"/>
              </w:rPr>
              <w:t xml:space="preserve">Routine to start induction for state machine. </w:t>
            </w:r>
          </w:p>
        </w:tc>
      </w:tr>
      <w:tr w:rsidR="00CE2C7D" w:rsidRPr="001E4F3E" w14:paraId="4E944F85" w14:textId="77777777" w:rsidTr="00E72FEC">
        <w:tc>
          <w:tcPr>
            <w:tcW w:w="3002" w:type="dxa"/>
          </w:tcPr>
          <w:p w14:paraId="4E944F83" w14:textId="77777777" w:rsidR="00CE2C7D" w:rsidRPr="001E4F3E" w:rsidRDefault="00CE2C7D" w:rsidP="00A11CA2">
            <w:pPr>
              <w:pStyle w:val="BodyText"/>
              <w:jc w:val="both"/>
              <w:rPr>
                <w:rFonts w:asciiTheme="minorHAnsi" w:hAnsiTheme="minorHAnsi" w:cstheme="minorHAnsi"/>
                <w:szCs w:val="22"/>
              </w:rPr>
            </w:pPr>
            <w:r w:rsidRPr="00CE2C7D">
              <w:rPr>
                <w:rFonts w:asciiTheme="minorHAnsi" w:hAnsiTheme="minorHAnsi" w:cstheme="minorHAnsi"/>
                <w:szCs w:val="22"/>
              </w:rPr>
              <w:t>MsmDynamicConfiguration</w:t>
            </w:r>
          </w:p>
        </w:tc>
        <w:tc>
          <w:tcPr>
            <w:tcW w:w="6736" w:type="dxa"/>
          </w:tcPr>
          <w:p w14:paraId="4E944F84" w14:textId="77777777" w:rsidR="00CE2C7D" w:rsidRPr="001E4F3E" w:rsidRDefault="00CE2C7D" w:rsidP="00A11CA2">
            <w:pPr>
              <w:pStyle w:val="BodyText"/>
              <w:jc w:val="both"/>
              <w:rPr>
                <w:rFonts w:asciiTheme="minorHAnsi" w:hAnsiTheme="minorHAnsi" w:cstheme="minorHAnsi"/>
                <w:szCs w:val="22"/>
              </w:rPr>
            </w:pPr>
            <w:r>
              <w:rPr>
                <w:rFonts w:asciiTheme="minorHAnsi" w:hAnsiTheme="minorHAnsi" w:cstheme="minorHAnsi"/>
                <w:szCs w:val="22"/>
              </w:rPr>
              <w:t>Routine to send the Dynamic MIB updates to stack as reconfiguration.</w:t>
            </w:r>
          </w:p>
        </w:tc>
      </w:tr>
    </w:tbl>
    <w:p w14:paraId="4E944F86" w14:textId="77777777" w:rsidR="001F6364" w:rsidRDefault="001F6364" w:rsidP="007E199D"/>
    <w:p w14:paraId="4E944F87" w14:textId="77777777" w:rsidR="007E199D" w:rsidRDefault="007E199D" w:rsidP="007E199D">
      <w:pPr>
        <w:pStyle w:val="BodyText"/>
      </w:pPr>
    </w:p>
    <w:p w14:paraId="4E944F88" w14:textId="77777777" w:rsidR="00FA5A31" w:rsidRPr="00E2310D" w:rsidRDefault="00FA5A31" w:rsidP="0005623B">
      <w:pPr>
        <w:pStyle w:val="Heading1"/>
        <w:tabs>
          <w:tab w:val="clear" w:pos="360"/>
          <w:tab w:val="num" w:pos="720"/>
        </w:tabs>
        <w:rPr>
          <w:rFonts w:asciiTheme="minorHAnsi" w:hAnsiTheme="minorHAnsi" w:cstheme="minorHAnsi"/>
        </w:rPr>
      </w:pPr>
      <w:bookmarkStart w:id="1043" w:name="_Toc387508097"/>
      <w:r w:rsidRPr="00E2310D">
        <w:rPr>
          <w:rFonts w:asciiTheme="minorHAnsi" w:hAnsiTheme="minorHAnsi" w:cstheme="minorHAnsi"/>
        </w:rPr>
        <w:lastRenderedPageBreak/>
        <w:t>Appendix</w:t>
      </w:r>
      <w:r w:rsidR="00F823B9" w:rsidRPr="00E2310D">
        <w:rPr>
          <w:rFonts w:asciiTheme="minorHAnsi" w:hAnsiTheme="minorHAnsi" w:cstheme="minorHAnsi"/>
        </w:rPr>
        <w:t xml:space="preserve"> </w:t>
      </w:r>
      <w:r w:rsidR="00E2310D" w:rsidRPr="00E2310D">
        <w:rPr>
          <w:rFonts w:asciiTheme="minorHAnsi" w:hAnsiTheme="minorHAnsi" w:cstheme="minorHAnsi"/>
        </w:rPr>
        <w:t>A</w:t>
      </w:r>
      <w:r w:rsidR="00E2310D">
        <w:rPr>
          <w:rFonts w:asciiTheme="minorHAnsi" w:hAnsiTheme="minorHAnsi" w:cstheme="minorHAnsi"/>
        </w:rPr>
        <w:t xml:space="preserve"> (Design </w:t>
      </w:r>
      <w:r w:rsidR="00B97637">
        <w:rPr>
          <w:rFonts w:asciiTheme="minorHAnsi" w:hAnsiTheme="minorHAnsi" w:cstheme="minorHAnsi"/>
        </w:rPr>
        <w:t>Decisions</w:t>
      </w:r>
      <w:r w:rsidR="00E2310D">
        <w:rPr>
          <w:rFonts w:asciiTheme="minorHAnsi" w:hAnsiTheme="minorHAnsi" w:cstheme="minorHAnsi"/>
        </w:rPr>
        <w:t>)</w:t>
      </w:r>
      <w:bookmarkEnd w:id="1043"/>
    </w:p>
    <w:p w14:paraId="4E944F89" w14:textId="77777777" w:rsidR="00F823B9" w:rsidRDefault="009F0409" w:rsidP="0065789A">
      <w:pPr>
        <w:pStyle w:val="Heading2"/>
      </w:pPr>
      <w:bookmarkStart w:id="1044" w:name="_Toc387508098"/>
      <w:r>
        <w:t>Interface</w:t>
      </w:r>
      <w:r w:rsidR="00F823B9">
        <w:t xml:space="preserve"> between </w:t>
      </w:r>
      <w:r w:rsidR="00E72FEC">
        <w:t>OAM</w:t>
      </w:r>
      <w:r w:rsidR="009B2444">
        <w:t>-</w:t>
      </w:r>
      <w:r w:rsidR="00E72FEC">
        <w:t>Messenger</w:t>
      </w:r>
      <w:r w:rsidR="00F823B9">
        <w:t xml:space="preserve"> and Stack Manager</w:t>
      </w:r>
      <w:bookmarkEnd w:id="1044"/>
    </w:p>
    <w:p w14:paraId="4E944F8A" w14:textId="77777777" w:rsidR="00F823B9" w:rsidRPr="001D5C9D" w:rsidRDefault="00F823B9" w:rsidP="001D5C9D">
      <w:pPr>
        <w:spacing w:line="360" w:lineRule="auto"/>
        <w:jc w:val="both"/>
        <w:rPr>
          <w:rFonts w:asciiTheme="minorHAnsi" w:hAnsiTheme="minorHAnsi" w:cstheme="minorHAnsi"/>
        </w:rPr>
      </w:pPr>
      <w:r w:rsidRPr="001D5C9D">
        <w:rPr>
          <w:rFonts w:asciiTheme="minorHAnsi" w:hAnsiTheme="minorHAnsi" w:cstheme="minorHAnsi"/>
        </w:rPr>
        <w:t>For the integration of common platform into TotaleNodeB</w:t>
      </w:r>
      <w:r w:rsidR="001D5C9D">
        <w:rPr>
          <w:rFonts w:asciiTheme="minorHAnsi" w:hAnsiTheme="minorHAnsi" w:cstheme="minorHAnsi"/>
        </w:rPr>
        <w:t>,</w:t>
      </w:r>
      <w:r w:rsidRPr="001D5C9D">
        <w:rPr>
          <w:rFonts w:asciiTheme="minorHAnsi" w:hAnsiTheme="minorHAnsi" w:cstheme="minorHAnsi"/>
        </w:rPr>
        <w:t xml:space="preserve"> there is a ne</w:t>
      </w:r>
      <w:r w:rsidR="005E5C26" w:rsidRPr="001D5C9D">
        <w:rPr>
          <w:rFonts w:asciiTheme="minorHAnsi" w:hAnsiTheme="minorHAnsi" w:cstheme="minorHAnsi"/>
        </w:rPr>
        <w:t>e</w:t>
      </w:r>
      <w:r w:rsidRPr="001D5C9D">
        <w:rPr>
          <w:rFonts w:asciiTheme="minorHAnsi" w:hAnsiTheme="minorHAnsi" w:cstheme="minorHAnsi"/>
        </w:rPr>
        <w:t xml:space="preserve">d for the communication between the </w:t>
      </w:r>
      <w:r w:rsidR="009B2444">
        <w:rPr>
          <w:rFonts w:asciiTheme="minorHAnsi" w:hAnsiTheme="minorHAnsi" w:cstheme="minorHAnsi"/>
        </w:rPr>
        <w:t>OAM-Messenger</w:t>
      </w:r>
      <w:r w:rsidR="009F0409" w:rsidRPr="001D5C9D">
        <w:rPr>
          <w:rFonts w:asciiTheme="minorHAnsi" w:hAnsiTheme="minorHAnsi" w:cstheme="minorHAnsi"/>
        </w:rPr>
        <w:t xml:space="preserve"> and Stack Manager to propagate the </w:t>
      </w:r>
      <w:r w:rsidR="009F0409" w:rsidRPr="00EF4A2D">
        <w:rPr>
          <w:rFonts w:asciiTheme="minorHAnsi" w:hAnsiTheme="minorHAnsi" w:cstheme="minorHAnsi"/>
          <w:b/>
          <w:i/>
        </w:rPr>
        <w:t>static configuration</w:t>
      </w:r>
      <w:r w:rsidR="009F0409" w:rsidRPr="00EF4A2D">
        <w:rPr>
          <w:rFonts w:asciiTheme="minorHAnsi" w:hAnsiTheme="minorHAnsi" w:cstheme="minorHAnsi"/>
          <w:b/>
        </w:rPr>
        <w:t xml:space="preserve"> </w:t>
      </w:r>
      <w:r w:rsidR="00B97637" w:rsidRPr="001D5C9D">
        <w:rPr>
          <w:rFonts w:asciiTheme="minorHAnsi" w:hAnsiTheme="minorHAnsi" w:cstheme="minorHAnsi"/>
        </w:rPr>
        <w:t>parameters</w:t>
      </w:r>
      <w:r w:rsidR="009F0409" w:rsidRPr="001D5C9D">
        <w:rPr>
          <w:rFonts w:asciiTheme="minorHAnsi" w:hAnsiTheme="minorHAnsi" w:cstheme="minorHAnsi"/>
        </w:rPr>
        <w:t xml:space="preserve"> into the stack. For this purpose </w:t>
      </w:r>
      <w:r w:rsidR="001A11D5">
        <w:rPr>
          <w:rFonts w:asciiTheme="minorHAnsi" w:hAnsiTheme="minorHAnsi" w:cstheme="minorHAnsi"/>
        </w:rPr>
        <w:t xml:space="preserve">the following approach </w:t>
      </w:r>
      <w:r w:rsidR="002E17E8">
        <w:rPr>
          <w:rFonts w:asciiTheme="minorHAnsi" w:hAnsiTheme="minorHAnsi" w:cstheme="minorHAnsi"/>
        </w:rPr>
        <w:t>i</w:t>
      </w:r>
      <w:r w:rsidR="001A11D5">
        <w:rPr>
          <w:rFonts w:asciiTheme="minorHAnsi" w:hAnsiTheme="minorHAnsi" w:cstheme="minorHAnsi"/>
        </w:rPr>
        <w:t xml:space="preserve">s </w:t>
      </w:r>
      <w:r w:rsidR="009E390D">
        <w:rPr>
          <w:rFonts w:asciiTheme="minorHAnsi" w:hAnsiTheme="minorHAnsi" w:cstheme="minorHAnsi"/>
        </w:rPr>
        <w:t>taken</w:t>
      </w:r>
      <w:r w:rsidR="009F0409" w:rsidRPr="001D5C9D">
        <w:rPr>
          <w:rFonts w:asciiTheme="minorHAnsi" w:hAnsiTheme="minorHAnsi" w:cstheme="minorHAnsi"/>
        </w:rPr>
        <w:t>:</w:t>
      </w:r>
    </w:p>
    <w:p w14:paraId="4E944F8B" w14:textId="77777777" w:rsidR="009F0409" w:rsidRPr="001D5C9D" w:rsidRDefault="009F0409" w:rsidP="00064C42">
      <w:pPr>
        <w:pStyle w:val="BodyText"/>
        <w:numPr>
          <w:ilvl w:val="0"/>
          <w:numId w:val="21"/>
        </w:numPr>
        <w:spacing w:line="360" w:lineRule="auto"/>
        <w:jc w:val="both"/>
        <w:rPr>
          <w:rFonts w:asciiTheme="minorHAnsi" w:hAnsiTheme="minorHAnsi" w:cstheme="minorHAnsi"/>
        </w:rPr>
      </w:pPr>
      <w:r w:rsidRPr="001D5C9D">
        <w:rPr>
          <w:rFonts w:asciiTheme="minorHAnsi" w:hAnsiTheme="minorHAnsi" w:cstheme="minorHAnsi"/>
        </w:rPr>
        <w:t xml:space="preserve">The </w:t>
      </w:r>
      <w:r w:rsidR="009B2444">
        <w:rPr>
          <w:rFonts w:asciiTheme="minorHAnsi" w:hAnsiTheme="minorHAnsi" w:cstheme="minorHAnsi"/>
        </w:rPr>
        <w:t>OAM-Messenger</w:t>
      </w:r>
      <w:r w:rsidR="001A11D5">
        <w:rPr>
          <w:rFonts w:asciiTheme="minorHAnsi" w:hAnsiTheme="minorHAnsi" w:cstheme="minorHAnsi"/>
        </w:rPr>
        <w:t xml:space="preserve"> </w:t>
      </w:r>
      <w:r w:rsidRPr="001D5C9D">
        <w:rPr>
          <w:rFonts w:asciiTheme="minorHAnsi" w:hAnsiTheme="minorHAnsi" w:cstheme="minorHAnsi"/>
        </w:rPr>
        <w:t>maintains a global structure, which gets updated from the MIB.</w:t>
      </w:r>
    </w:p>
    <w:p w14:paraId="4E944F8C" w14:textId="77777777" w:rsidR="009F0409" w:rsidRPr="001D5C9D" w:rsidRDefault="009F0409" w:rsidP="00064C42">
      <w:pPr>
        <w:pStyle w:val="BodyText"/>
        <w:numPr>
          <w:ilvl w:val="0"/>
          <w:numId w:val="21"/>
        </w:numPr>
        <w:spacing w:line="360" w:lineRule="auto"/>
        <w:jc w:val="both"/>
        <w:rPr>
          <w:rFonts w:asciiTheme="minorHAnsi" w:hAnsiTheme="minorHAnsi" w:cstheme="minorHAnsi"/>
        </w:rPr>
      </w:pPr>
      <w:r w:rsidRPr="001D5C9D">
        <w:rPr>
          <w:rFonts w:asciiTheme="minorHAnsi" w:hAnsiTheme="minorHAnsi" w:cstheme="minorHAnsi"/>
        </w:rPr>
        <w:t xml:space="preserve">Once the MIB </w:t>
      </w:r>
      <w:r w:rsidR="00B97637" w:rsidRPr="001D5C9D">
        <w:rPr>
          <w:rFonts w:asciiTheme="minorHAnsi" w:hAnsiTheme="minorHAnsi" w:cstheme="minorHAnsi"/>
        </w:rPr>
        <w:t xml:space="preserve">updating </w:t>
      </w:r>
      <w:r w:rsidRPr="001D5C9D">
        <w:rPr>
          <w:rFonts w:asciiTheme="minorHAnsi" w:hAnsiTheme="minorHAnsi" w:cstheme="minorHAnsi"/>
        </w:rPr>
        <w:t>is complete</w:t>
      </w:r>
      <w:r w:rsidR="009E390D">
        <w:rPr>
          <w:rFonts w:asciiTheme="minorHAnsi" w:hAnsiTheme="minorHAnsi" w:cstheme="minorHAnsi"/>
        </w:rPr>
        <w:t xml:space="preserve"> and the “AdminState” is set to “unlocked” by HeMS, </w:t>
      </w:r>
      <w:r w:rsidRPr="001D5C9D">
        <w:rPr>
          <w:rFonts w:asciiTheme="minorHAnsi" w:hAnsiTheme="minorHAnsi" w:cstheme="minorHAnsi"/>
        </w:rPr>
        <w:t xml:space="preserve">the </w:t>
      </w:r>
      <w:r w:rsidR="009B2444">
        <w:rPr>
          <w:rFonts w:asciiTheme="minorHAnsi" w:hAnsiTheme="minorHAnsi" w:cstheme="minorHAnsi"/>
        </w:rPr>
        <w:t>OAM-Messenger</w:t>
      </w:r>
      <w:r w:rsidR="001A11D5">
        <w:rPr>
          <w:rFonts w:asciiTheme="minorHAnsi" w:hAnsiTheme="minorHAnsi" w:cstheme="minorHAnsi"/>
        </w:rPr>
        <w:t xml:space="preserve"> </w:t>
      </w:r>
      <w:r w:rsidRPr="001D5C9D">
        <w:rPr>
          <w:rFonts w:asciiTheme="minorHAnsi" w:hAnsiTheme="minorHAnsi" w:cstheme="minorHAnsi"/>
        </w:rPr>
        <w:t xml:space="preserve">indicates </w:t>
      </w:r>
      <w:r w:rsidR="002E17E8">
        <w:rPr>
          <w:rFonts w:asciiTheme="minorHAnsi" w:hAnsiTheme="minorHAnsi" w:cstheme="minorHAnsi"/>
        </w:rPr>
        <w:t>the</w:t>
      </w:r>
      <w:r w:rsidR="009E390D">
        <w:rPr>
          <w:rFonts w:asciiTheme="minorHAnsi" w:hAnsiTheme="minorHAnsi" w:cstheme="minorHAnsi"/>
        </w:rPr>
        <w:t xml:space="preserve"> </w:t>
      </w:r>
      <w:r w:rsidR="002E17E8">
        <w:rPr>
          <w:rFonts w:asciiTheme="minorHAnsi" w:hAnsiTheme="minorHAnsi" w:cstheme="minorHAnsi"/>
        </w:rPr>
        <w:t>S</w:t>
      </w:r>
      <w:r w:rsidR="009E390D">
        <w:rPr>
          <w:rFonts w:asciiTheme="minorHAnsi" w:hAnsiTheme="minorHAnsi" w:cstheme="minorHAnsi"/>
        </w:rPr>
        <w:t xml:space="preserve">tack </w:t>
      </w:r>
      <w:r w:rsidR="002E17E8">
        <w:rPr>
          <w:rFonts w:asciiTheme="minorHAnsi" w:hAnsiTheme="minorHAnsi" w:cstheme="minorHAnsi"/>
        </w:rPr>
        <w:t>M</w:t>
      </w:r>
      <w:r w:rsidR="009E390D">
        <w:rPr>
          <w:rFonts w:asciiTheme="minorHAnsi" w:hAnsiTheme="minorHAnsi" w:cstheme="minorHAnsi"/>
        </w:rPr>
        <w:t>anager to start configuring all the layers. After configuration completes</w:t>
      </w:r>
      <w:r w:rsidR="002E17E8">
        <w:rPr>
          <w:rFonts w:asciiTheme="minorHAnsi" w:hAnsiTheme="minorHAnsi" w:cstheme="minorHAnsi"/>
        </w:rPr>
        <w:t>,</w:t>
      </w:r>
      <w:r w:rsidR="009E390D">
        <w:rPr>
          <w:rFonts w:asciiTheme="minorHAnsi" w:hAnsiTheme="minorHAnsi" w:cstheme="minorHAnsi"/>
        </w:rPr>
        <w:t xml:space="preserve"> Stack Manger indicates (Configuration Complete)</w:t>
      </w:r>
      <w:r w:rsidR="002E17E8">
        <w:rPr>
          <w:rFonts w:asciiTheme="minorHAnsi" w:hAnsiTheme="minorHAnsi" w:cstheme="minorHAnsi"/>
        </w:rPr>
        <w:t xml:space="preserve"> to</w:t>
      </w:r>
      <w:r w:rsidR="009E390D">
        <w:rPr>
          <w:rFonts w:asciiTheme="minorHAnsi" w:hAnsiTheme="minorHAnsi" w:cstheme="minorHAnsi"/>
        </w:rPr>
        <w:t xml:space="preserve"> </w:t>
      </w:r>
      <w:r w:rsidR="009B2444">
        <w:rPr>
          <w:rFonts w:asciiTheme="minorHAnsi" w:hAnsiTheme="minorHAnsi" w:cstheme="minorHAnsi"/>
        </w:rPr>
        <w:t>OAM-Messenger</w:t>
      </w:r>
      <w:r w:rsidR="00E72FEC">
        <w:rPr>
          <w:rFonts w:asciiTheme="minorHAnsi" w:hAnsiTheme="minorHAnsi" w:cstheme="minorHAnsi"/>
        </w:rPr>
        <w:t xml:space="preserve">. </w:t>
      </w:r>
      <w:r w:rsidR="009E390D">
        <w:rPr>
          <w:rFonts w:asciiTheme="minorHAnsi" w:hAnsiTheme="minorHAnsi" w:cstheme="minorHAnsi"/>
        </w:rPr>
        <w:t>This interface is named as MSM (Messenger to Stack Manager).</w:t>
      </w:r>
    </w:p>
    <w:p w14:paraId="4E944F8D" w14:textId="77777777" w:rsidR="001D5C9D" w:rsidRPr="001D5C9D" w:rsidRDefault="001D5C9D" w:rsidP="00064C42">
      <w:pPr>
        <w:pStyle w:val="BodyText"/>
        <w:numPr>
          <w:ilvl w:val="0"/>
          <w:numId w:val="21"/>
        </w:numPr>
        <w:spacing w:line="360" w:lineRule="auto"/>
        <w:jc w:val="both"/>
        <w:rPr>
          <w:rFonts w:asciiTheme="minorHAnsi" w:hAnsiTheme="minorHAnsi" w:cstheme="minorHAnsi"/>
        </w:rPr>
      </w:pPr>
      <w:r w:rsidRPr="001D5C9D">
        <w:rPr>
          <w:rFonts w:asciiTheme="minorHAnsi" w:hAnsiTheme="minorHAnsi" w:cstheme="minorHAnsi"/>
        </w:rPr>
        <w:t xml:space="preserve">For configuration of different layers Stack Manager uses the same global structure maintained in the </w:t>
      </w:r>
      <w:r w:rsidR="009B2444">
        <w:rPr>
          <w:rFonts w:asciiTheme="minorHAnsi" w:hAnsiTheme="minorHAnsi" w:cstheme="minorHAnsi"/>
        </w:rPr>
        <w:t>OAM-Messenger</w:t>
      </w:r>
      <w:r w:rsidR="00E72FEC">
        <w:rPr>
          <w:rFonts w:asciiTheme="minorHAnsi" w:hAnsiTheme="minorHAnsi" w:cstheme="minorHAnsi"/>
        </w:rPr>
        <w:t>.</w:t>
      </w:r>
    </w:p>
    <w:p w14:paraId="4E944F8E" w14:textId="77777777" w:rsidR="001D5C9D" w:rsidRDefault="005F7918" w:rsidP="00064C42">
      <w:pPr>
        <w:pStyle w:val="BodyText"/>
        <w:numPr>
          <w:ilvl w:val="0"/>
          <w:numId w:val="21"/>
        </w:numPr>
        <w:spacing w:line="360" w:lineRule="auto"/>
        <w:jc w:val="both"/>
        <w:rPr>
          <w:rFonts w:asciiTheme="minorHAnsi" w:hAnsiTheme="minorHAnsi" w:cstheme="minorHAnsi"/>
        </w:rPr>
      </w:pPr>
      <w:r>
        <w:rPr>
          <w:rFonts w:asciiTheme="minorHAnsi" w:hAnsiTheme="minorHAnsi" w:cstheme="minorHAnsi"/>
        </w:rPr>
        <w:t>A separate file is</w:t>
      </w:r>
      <w:r w:rsidR="001D5C9D" w:rsidRPr="001D5C9D">
        <w:rPr>
          <w:rFonts w:asciiTheme="minorHAnsi" w:hAnsiTheme="minorHAnsi" w:cstheme="minorHAnsi"/>
        </w:rPr>
        <w:t xml:space="preserve"> maintained for the handling of configuration parameter</w:t>
      </w:r>
      <w:r w:rsidR="009E390D">
        <w:rPr>
          <w:rFonts w:asciiTheme="minorHAnsi" w:hAnsiTheme="minorHAnsi" w:cstheme="minorHAnsi"/>
        </w:rPr>
        <w:t xml:space="preserve"> received from OAM </w:t>
      </w:r>
      <w:r w:rsidR="001D5C9D" w:rsidRPr="001D5C9D">
        <w:rPr>
          <w:rFonts w:asciiTheme="minorHAnsi" w:hAnsiTheme="minorHAnsi" w:cstheme="minorHAnsi"/>
        </w:rPr>
        <w:t>(</w:t>
      </w:r>
      <w:r w:rsidR="001D5C9D" w:rsidRPr="001D5C9D">
        <w:rPr>
          <w:rFonts w:asciiTheme="minorHAnsi" w:hAnsiTheme="minorHAnsi" w:cstheme="minorHAnsi"/>
          <w:i/>
        </w:rPr>
        <w:t>wr_smm_cmnpl</w:t>
      </w:r>
      <w:r w:rsidR="009E390D">
        <w:rPr>
          <w:rFonts w:asciiTheme="minorHAnsi" w:hAnsiTheme="minorHAnsi" w:cstheme="minorHAnsi"/>
          <w:i/>
        </w:rPr>
        <w:t>t_enbapp</w:t>
      </w:r>
      <w:r w:rsidR="001D5C9D" w:rsidRPr="001D5C9D">
        <w:rPr>
          <w:rFonts w:asciiTheme="minorHAnsi" w:hAnsiTheme="minorHAnsi" w:cstheme="minorHAnsi"/>
          <w:i/>
        </w:rPr>
        <w:t>.c</w:t>
      </w:r>
      <w:r w:rsidR="001D5C9D" w:rsidRPr="001D5C9D">
        <w:rPr>
          <w:rFonts w:asciiTheme="minorHAnsi" w:hAnsiTheme="minorHAnsi" w:cstheme="minorHAnsi"/>
        </w:rPr>
        <w:t>)</w:t>
      </w:r>
      <w:r w:rsidR="002E17E8">
        <w:rPr>
          <w:rFonts w:asciiTheme="minorHAnsi" w:hAnsiTheme="minorHAnsi" w:cstheme="minorHAnsi"/>
        </w:rPr>
        <w:t>.</w:t>
      </w:r>
    </w:p>
    <w:p w14:paraId="4E944F8F" w14:textId="77777777" w:rsidR="009E390D" w:rsidRDefault="009E390D" w:rsidP="009E390D">
      <w:pPr>
        <w:pStyle w:val="BodyText"/>
        <w:spacing w:line="360" w:lineRule="auto"/>
        <w:jc w:val="both"/>
        <w:rPr>
          <w:rFonts w:asciiTheme="minorHAnsi" w:hAnsiTheme="minorHAnsi" w:cstheme="minorHAnsi"/>
        </w:rPr>
      </w:pPr>
      <w:r>
        <w:rPr>
          <w:rFonts w:asciiTheme="minorHAnsi" w:hAnsiTheme="minorHAnsi" w:cstheme="minorHAnsi"/>
        </w:rPr>
        <w:t xml:space="preserve">For </w:t>
      </w:r>
      <w:r w:rsidRPr="00EF4A2D">
        <w:rPr>
          <w:rFonts w:asciiTheme="minorHAnsi" w:hAnsiTheme="minorHAnsi" w:cstheme="minorHAnsi"/>
          <w:b/>
          <w:i/>
        </w:rPr>
        <w:t>Dynamic Configuration</w:t>
      </w:r>
      <w:r w:rsidR="00E72FEC">
        <w:rPr>
          <w:rFonts w:asciiTheme="minorHAnsi" w:hAnsiTheme="minorHAnsi" w:cstheme="minorHAnsi"/>
        </w:rPr>
        <w:t xml:space="preserve"> following approach has </w:t>
      </w:r>
      <w:r>
        <w:rPr>
          <w:rFonts w:asciiTheme="minorHAnsi" w:hAnsiTheme="minorHAnsi" w:cstheme="minorHAnsi"/>
        </w:rPr>
        <w:t>taken:</w:t>
      </w:r>
    </w:p>
    <w:p w14:paraId="4E944F90" w14:textId="77777777" w:rsidR="00C40FE9" w:rsidRDefault="009E390D" w:rsidP="00064C42">
      <w:pPr>
        <w:pStyle w:val="BodyText"/>
        <w:numPr>
          <w:ilvl w:val="0"/>
          <w:numId w:val="22"/>
        </w:numPr>
        <w:spacing w:line="360" w:lineRule="auto"/>
        <w:jc w:val="both"/>
        <w:rPr>
          <w:rFonts w:asciiTheme="minorHAnsi" w:hAnsiTheme="minorHAnsi" w:cstheme="minorHAnsi"/>
        </w:rPr>
      </w:pPr>
      <w:r>
        <w:rPr>
          <w:rFonts w:asciiTheme="minorHAnsi" w:hAnsiTheme="minorHAnsi" w:cstheme="minorHAnsi"/>
        </w:rPr>
        <w:t xml:space="preserve">Dynamic updates </w:t>
      </w:r>
      <w:r w:rsidR="00C17C4F">
        <w:rPr>
          <w:rFonts w:asciiTheme="minorHAnsi" w:hAnsiTheme="minorHAnsi" w:cstheme="minorHAnsi"/>
        </w:rPr>
        <w:t>are</w:t>
      </w:r>
      <w:r>
        <w:rPr>
          <w:rFonts w:asciiTheme="minorHAnsi" w:hAnsiTheme="minorHAnsi" w:cstheme="minorHAnsi"/>
        </w:rPr>
        <w:t xml:space="preserve"> accepted if the “AdminState” is unlocked and configuration of different layer is completed. </w:t>
      </w:r>
      <w:r w:rsidR="009B2444">
        <w:rPr>
          <w:rFonts w:asciiTheme="minorHAnsi" w:hAnsiTheme="minorHAnsi" w:cstheme="minorHAnsi"/>
        </w:rPr>
        <w:t>OAM-Messenger</w:t>
      </w:r>
      <w:r w:rsidR="00E72FEC">
        <w:rPr>
          <w:rFonts w:asciiTheme="minorHAnsi" w:hAnsiTheme="minorHAnsi" w:cstheme="minorHAnsi"/>
        </w:rPr>
        <w:t xml:space="preserve"> does</w:t>
      </w:r>
      <w:r w:rsidR="005F7918">
        <w:rPr>
          <w:rFonts w:asciiTheme="minorHAnsi" w:hAnsiTheme="minorHAnsi" w:cstheme="minorHAnsi"/>
        </w:rPr>
        <w:t xml:space="preserve"> not</w:t>
      </w:r>
      <w:r w:rsidR="00C40FE9">
        <w:rPr>
          <w:rFonts w:asciiTheme="minorHAnsi" w:hAnsiTheme="minorHAnsi" w:cstheme="minorHAnsi"/>
        </w:rPr>
        <w:t xml:space="preserve"> trigger dynamic updates until initial configuration is done.</w:t>
      </w:r>
    </w:p>
    <w:p w14:paraId="4E944F91" w14:textId="77777777" w:rsidR="009E390D" w:rsidRDefault="00C40FE9" w:rsidP="00064C42">
      <w:pPr>
        <w:pStyle w:val="BodyText"/>
        <w:numPr>
          <w:ilvl w:val="0"/>
          <w:numId w:val="22"/>
        </w:numPr>
        <w:spacing w:line="360" w:lineRule="auto"/>
        <w:jc w:val="both"/>
        <w:rPr>
          <w:rFonts w:asciiTheme="minorHAnsi" w:hAnsiTheme="minorHAnsi" w:cstheme="minorHAnsi"/>
        </w:rPr>
      </w:pPr>
      <w:r>
        <w:rPr>
          <w:rFonts w:asciiTheme="minorHAnsi" w:hAnsiTheme="minorHAnsi" w:cstheme="minorHAnsi"/>
        </w:rPr>
        <w:t xml:space="preserve">If there are any </w:t>
      </w:r>
      <w:r w:rsidR="00B97637">
        <w:rPr>
          <w:rFonts w:asciiTheme="minorHAnsi" w:hAnsiTheme="minorHAnsi" w:cstheme="minorHAnsi"/>
        </w:rPr>
        <w:t>updates</w:t>
      </w:r>
      <w:r>
        <w:rPr>
          <w:rFonts w:asciiTheme="minorHAnsi" w:hAnsiTheme="minorHAnsi" w:cstheme="minorHAnsi"/>
        </w:rPr>
        <w:t xml:space="preserve"> before initial c</w:t>
      </w:r>
      <w:r w:rsidR="005F7918">
        <w:rPr>
          <w:rFonts w:asciiTheme="minorHAnsi" w:hAnsiTheme="minorHAnsi" w:cstheme="minorHAnsi"/>
        </w:rPr>
        <w:t xml:space="preserve">onfiguration, </w:t>
      </w:r>
      <w:r w:rsidR="009B2444">
        <w:rPr>
          <w:rFonts w:asciiTheme="minorHAnsi" w:hAnsiTheme="minorHAnsi" w:cstheme="minorHAnsi"/>
        </w:rPr>
        <w:t>OAM-Messenger</w:t>
      </w:r>
      <w:r w:rsidR="001A11D5">
        <w:rPr>
          <w:rFonts w:asciiTheme="minorHAnsi" w:hAnsiTheme="minorHAnsi" w:cstheme="minorHAnsi"/>
        </w:rPr>
        <w:t xml:space="preserve"> </w:t>
      </w:r>
      <w:r>
        <w:rPr>
          <w:rFonts w:asciiTheme="minorHAnsi" w:hAnsiTheme="minorHAnsi" w:cstheme="minorHAnsi"/>
        </w:rPr>
        <w:t>push</w:t>
      </w:r>
      <w:r w:rsidR="005F7918">
        <w:rPr>
          <w:rFonts w:asciiTheme="minorHAnsi" w:hAnsiTheme="minorHAnsi" w:cstheme="minorHAnsi"/>
        </w:rPr>
        <w:t>es</w:t>
      </w:r>
      <w:r>
        <w:rPr>
          <w:rFonts w:asciiTheme="minorHAnsi" w:hAnsiTheme="minorHAnsi" w:cstheme="minorHAnsi"/>
        </w:rPr>
        <w:t xml:space="preserve"> the updates into an array. After receiving configuration complete indication</w:t>
      </w:r>
      <w:r w:rsidR="00EF4A2D">
        <w:rPr>
          <w:rFonts w:asciiTheme="minorHAnsi" w:hAnsiTheme="minorHAnsi" w:cstheme="minorHAnsi"/>
        </w:rPr>
        <w:t xml:space="preserve"> </w:t>
      </w:r>
      <w:r>
        <w:rPr>
          <w:rFonts w:asciiTheme="minorHAnsi" w:hAnsiTheme="minorHAnsi" w:cstheme="minorHAnsi"/>
        </w:rPr>
        <w:t>(success/failure)</w:t>
      </w:r>
      <w:r w:rsidR="009E390D">
        <w:rPr>
          <w:rFonts w:asciiTheme="minorHAnsi" w:hAnsiTheme="minorHAnsi" w:cstheme="minorHAnsi"/>
        </w:rPr>
        <w:t xml:space="preserve"> </w:t>
      </w:r>
      <w:r>
        <w:rPr>
          <w:rFonts w:asciiTheme="minorHAnsi" w:hAnsiTheme="minorHAnsi" w:cstheme="minorHAnsi"/>
        </w:rPr>
        <w:t>from Stack Manager</w:t>
      </w:r>
      <w:r>
        <w:t xml:space="preserve">, </w:t>
      </w:r>
      <w:r w:rsidR="009B2444">
        <w:rPr>
          <w:rFonts w:asciiTheme="minorHAnsi" w:hAnsiTheme="minorHAnsi" w:cstheme="minorHAnsi"/>
        </w:rPr>
        <w:t>OAM-Messenger</w:t>
      </w:r>
      <w:r w:rsidRPr="00EF4A2D">
        <w:rPr>
          <w:rFonts w:asciiTheme="minorHAnsi" w:hAnsiTheme="minorHAnsi" w:cstheme="minorHAnsi"/>
        </w:rPr>
        <w:t xml:space="preserve"> pushes </w:t>
      </w:r>
      <w:r w:rsidR="009F5EB2" w:rsidRPr="009F5EB2">
        <w:rPr>
          <w:rFonts w:asciiTheme="minorHAnsi" w:hAnsiTheme="minorHAnsi" w:cstheme="minorHAnsi"/>
          <w:color w:val="auto"/>
        </w:rPr>
        <w:t xml:space="preserve">push only the structure info (say subscription Id) </w:t>
      </w:r>
      <w:r w:rsidRPr="00EF4A2D">
        <w:rPr>
          <w:rFonts w:asciiTheme="minorHAnsi" w:hAnsiTheme="minorHAnsi" w:cstheme="minorHAnsi"/>
        </w:rPr>
        <w:t>along with enum and deferred/immediate param</w:t>
      </w:r>
      <w:r w:rsidR="00057920" w:rsidRPr="00EF4A2D">
        <w:rPr>
          <w:rFonts w:asciiTheme="minorHAnsi" w:hAnsiTheme="minorHAnsi" w:cstheme="minorHAnsi"/>
        </w:rPr>
        <w:t>eter</w:t>
      </w:r>
      <w:r w:rsidRPr="00EF4A2D">
        <w:rPr>
          <w:rFonts w:asciiTheme="minorHAnsi" w:hAnsiTheme="minorHAnsi" w:cstheme="minorHAnsi"/>
        </w:rPr>
        <w:t>s</w:t>
      </w:r>
      <w:r w:rsidR="00057920" w:rsidRPr="00EF4A2D">
        <w:rPr>
          <w:rFonts w:asciiTheme="minorHAnsi" w:hAnsiTheme="minorHAnsi" w:cstheme="minorHAnsi"/>
        </w:rPr>
        <w:t>.</w:t>
      </w:r>
    </w:p>
    <w:p w14:paraId="4E944F92" w14:textId="77777777" w:rsidR="009F5EB2" w:rsidRDefault="009F5EB2" w:rsidP="00064C42">
      <w:pPr>
        <w:pStyle w:val="ListParagraph"/>
        <w:numPr>
          <w:ilvl w:val="0"/>
          <w:numId w:val="22"/>
        </w:numPr>
        <w:spacing w:after="0" w:line="240" w:lineRule="auto"/>
        <w:contextualSpacing w:val="0"/>
        <w:jc w:val="both"/>
      </w:pPr>
      <w:r>
        <w:t>When admin state is set to</w:t>
      </w:r>
      <w:r w:rsidR="005F7918">
        <w:t xml:space="preserve"> locked, the </w:t>
      </w:r>
      <w:r w:rsidR="009B2444">
        <w:t>OAM-Messenger</w:t>
      </w:r>
      <w:r w:rsidR="005F7918">
        <w:t xml:space="preserve"> </w:t>
      </w:r>
      <w:r>
        <w:t>perform</w:t>
      </w:r>
      <w:r w:rsidR="005F7918">
        <w:t>s</w:t>
      </w:r>
      <w:r>
        <w:t xml:space="preserve"> a function call to Stack Manager and Stack Manager sends a config message to the eNodeB application to perform Cell Reset.</w:t>
      </w:r>
    </w:p>
    <w:p w14:paraId="4E944F93" w14:textId="77777777" w:rsidR="00C02BD8" w:rsidRDefault="009F5EB2" w:rsidP="00B43708">
      <w:pPr>
        <w:ind w:left="720"/>
        <w:jc w:val="both"/>
        <w:rPr>
          <w:rFonts w:asciiTheme="minorHAnsi" w:hAnsiTheme="minorHAnsi" w:cstheme="minorHAnsi"/>
        </w:rPr>
      </w:pPr>
      <w:r>
        <w:t>       </w:t>
      </w:r>
    </w:p>
    <w:p w14:paraId="4E944F94" w14:textId="77777777" w:rsidR="00EF4A2D" w:rsidRDefault="009E390D" w:rsidP="00064C42">
      <w:pPr>
        <w:pStyle w:val="BodyText"/>
        <w:numPr>
          <w:ilvl w:val="0"/>
          <w:numId w:val="22"/>
        </w:numPr>
        <w:spacing w:line="360" w:lineRule="auto"/>
        <w:jc w:val="both"/>
        <w:rPr>
          <w:rFonts w:asciiTheme="minorHAnsi" w:hAnsiTheme="minorHAnsi" w:cstheme="minorHAnsi"/>
        </w:rPr>
      </w:pPr>
      <w:r>
        <w:rPr>
          <w:rFonts w:asciiTheme="minorHAnsi" w:hAnsiTheme="minorHAnsi" w:cstheme="minorHAnsi"/>
        </w:rPr>
        <w:t>For dynamic updates se</w:t>
      </w:r>
      <w:r w:rsidR="00F249A0">
        <w:rPr>
          <w:rFonts w:asciiTheme="minorHAnsi" w:hAnsiTheme="minorHAnsi" w:cstheme="minorHAnsi"/>
        </w:rPr>
        <w:t>parate prim</w:t>
      </w:r>
      <w:r w:rsidR="005F7918">
        <w:rPr>
          <w:rFonts w:asciiTheme="minorHAnsi" w:hAnsiTheme="minorHAnsi" w:cstheme="minorHAnsi"/>
        </w:rPr>
        <w:t>itive has introduced, which</w:t>
      </w:r>
      <w:r w:rsidR="00F249A0">
        <w:rPr>
          <w:rFonts w:asciiTheme="minorHAnsi" w:hAnsiTheme="minorHAnsi" w:cstheme="minorHAnsi"/>
        </w:rPr>
        <w:t xml:space="preserve"> take</w:t>
      </w:r>
      <w:r w:rsidR="005F7918">
        <w:rPr>
          <w:rFonts w:asciiTheme="minorHAnsi" w:hAnsiTheme="minorHAnsi" w:cstheme="minorHAnsi"/>
        </w:rPr>
        <w:t>s</w:t>
      </w:r>
      <w:r w:rsidR="00F249A0">
        <w:rPr>
          <w:rFonts w:asciiTheme="minorHAnsi" w:hAnsiTheme="minorHAnsi" w:cstheme="minorHAnsi"/>
        </w:rPr>
        <w:t xml:space="preserve"> the updated structures as Void pointer.</w:t>
      </w:r>
    </w:p>
    <w:p w14:paraId="4E944F95" w14:textId="77777777" w:rsidR="00EF4A2D" w:rsidRDefault="00EF4A2D" w:rsidP="00EF4A2D">
      <w:pPr>
        <w:rPr>
          <w:color w:val="000000"/>
          <w:szCs w:val="20"/>
        </w:rPr>
      </w:pPr>
      <w:r>
        <w:br w:type="page"/>
      </w:r>
    </w:p>
    <w:p w14:paraId="4E944F96" w14:textId="77777777" w:rsidR="00F823B9" w:rsidRDefault="00F823B9" w:rsidP="0065789A">
      <w:pPr>
        <w:pStyle w:val="Heading2"/>
      </w:pPr>
      <w:bookmarkStart w:id="1045" w:name="_Toc387508099"/>
      <w:r>
        <w:lastRenderedPageBreak/>
        <w:t>Interface between Stack Manager and eNB</w:t>
      </w:r>
      <w:r w:rsidR="00B97637">
        <w:t xml:space="preserve"> A</w:t>
      </w:r>
      <w:r>
        <w:t>pp</w:t>
      </w:r>
      <w:bookmarkEnd w:id="1045"/>
    </w:p>
    <w:p w14:paraId="4E944F97" w14:textId="77777777" w:rsidR="001D5C9D" w:rsidRPr="001D5C9D" w:rsidRDefault="001D5C9D" w:rsidP="001D5C9D">
      <w:pPr>
        <w:spacing w:line="360" w:lineRule="auto"/>
        <w:jc w:val="both"/>
        <w:rPr>
          <w:rFonts w:asciiTheme="minorHAnsi" w:hAnsiTheme="minorHAnsi" w:cstheme="minorHAnsi"/>
          <w:b/>
          <w:u w:val="single"/>
        </w:rPr>
      </w:pPr>
      <w:r w:rsidRPr="001D5C9D">
        <w:rPr>
          <w:rFonts w:asciiTheme="minorHAnsi" w:hAnsiTheme="minorHAnsi" w:cstheme="minorHAnsi"/>
          <w:b/>
          <w:u w:val="single"/>
        </w:rPr>
        <w:t>Static Update</w:t>
      </w:r>
    </w:p>
    <w:p w14:paraId="4E944F98" w14:textId="77777777" w:rsidR="001D5C9D" w:rsidRDefault="001D5C9D" w:rsidP="001D5C9D">
      <w:pPr>
        <w:spacing w:line="360" w:lineRule="auto"/>
        <w:jc w:val="both"/>
        <w:rPr>
          <w:rFonts w:asciiTheme="minorHAnsi" w:hAnsiTheme="minorHAnsi" w:cstheme="minorHAnsi"/>
        </w:rPr>
      </w:pPr>
      <w:r w:rsidRPr="001D5C9D">
        <w:rPr>
          <w:rFonts w:asciiTheme="minorHAnsi" w:hAnsiTheme="minorHAnsi" w:cstheme="minorHAnsi"/>
        </w:rPr>
        <w:t>The LwrMg</w:t>
      </w:r>
      <w:r w:rsidR="00F249A0">
        <w:rPr>
          <w:rFonts w:asciiTheme="minorHAnsi" w:hAnsiTheme="minorHAnsi" w:cstheme="minorHAnsi"/>
        </w:rPr>
        <w:t>n</w:t>
      </w:r>
      <w:r w:rsidRPr="001D5C9D">
        <w:rPr>
          <w:rFonts w:asciiTheme="minorHAnsi" w:hAnsiTheme="minorHAnsi" w:cstheme="minorHAnsi"/>
        </w:rPr>
        <w:t>t structure is used for communication between Stack Manager and eNB</w:t>
      </w:r>
      <w:r w:rsidR="00B97637">
        <w:rPr>
          <w:rFonts w:asciiTheme="minorHAnsi" w:hAnsiTheme="minorHAnsi" w:cstheme="minorHAnsi"/>
        </w:rPr>
        <w:t xml:space="preserve"> A</w:t>
      </w:r>
      <w:r w:rsidRPr="001D5C9D">
        <w:rPr>
          <w:rFonts w:asciiTheme="minorHAnsi" w:hAnsiTheme="minorHAnsi" w:cstheme="minorHAnsi"/>
        </w:rPr>
        <w:t>pp. Since the structure is a huge one, the Lightweight loosely coupled mechanism</w:t>
      </w:r>
      <w:r w:rsidR="005F7918">
        <w:rPr>
          <w:rFonts w:asciiTheme="minorHAnsi" w:hAnsiTheme="minorHAnsi" w:cstheme="minorHAnsi"/>
        </w:rPr>
        <w:t xml:space="preserve"> is</w:t>
      </w:r>
      <w:r w:rsidRPr="001D5C9D">
        <w:rPr>
          <w:rFonts w:asciiTheme="minorHAnsi" w:hAnsiTheme="minorHAnsi" w:cstheme="minorHAnsi"/>
        </w:rPr>
        <w:t xml:space="preserve"> used as a</w:t>
      </w:r>
      <w:r w:rsidR="00F249A0">
        <w:rPr>
          <w:rFonts w:asciiTheme="minorHAnsi" w:hAnsiTheme="minorHAnsi" w:cstheme="minorHAnsi"/>
        </w:rPr>
        <w:t>n</w:t>
      </w:r>
      <w:r w:rsidRPr="001D5C9D">
        <w:rPr>
          <w:rFonts w:asciiTheme="minorHAnsi" w:hAnsiTheme="minorHAnsi" w:cstheme="minorHAnsi"/>
        </w:rPr>
        <w:t xml:space="preserve"> interface between Stack Manager and eNB</w:t>
      </w:r>
      <w:r w:rsidR="00B97637">
        <w:rPr>
          <w:rFonts w:asciiTheme="minorHAnsi" w:hAnsiTheme="minorHAnsi" w:cstheme="minorHAnsi"/>
        </w:rPr>
        <w:t xml:space="preserve"> A</w:t>
      </w:r>
      <w:r w:rsidRPr="001D5C9D">
        <w:rPr>
          <w:rFonts w:asciiTheme="minorHAnsi" w:hAnsiTheme="minorHAnsi" w:cstheme="minorHAnsi"/>
        </w:rPr>
        <w:t xml:space="preserve">pp. </w:t>
      </w:r>
    </w:p>
    <w:p w14:paraId="4E944F99" w14:textId="77777777" w:rsidR="001D5C9D" w:rsidRPr="00B73866" w:rsidRDefault="001D5C9D" w:rsidP="001D5C9D">
      <w:pPr>
        <w:pStyle w:val="BodyText"/>
        <w:rPr>
          <w:rFonts w:asciiTheme="minorHAnsi" w:hAnsiTheme="minorHAnsi" w:cstheme="minorHAnsi"/>
          <w:b/>
          <w:u w:val="single"/>
        </w:rPr>
      </w:pPr>
      <w:r w:rsidRPr="00B73866">
        <w:rPr>
          <w:rFonts w:asciiTheme="minorHAnsi" w:hAnsiTheme="minorHAnsi" w:cstheme="minorHAnsi"/>
          <w:b/>
          <w:u w:val="single"/>
        </w:rPr>
        <w:t>Dynamic Update</w:t>
      </w:r>
    </w:p>
    <w:p w14:paraId="4E944F9A" w14:textId="77777777" w:rsidR="00F249A0" w:rsidRPr="00F249A0" w:rsidRDefault="00F249A0" w:rsidP="001D5C9D">
      <w:pPr>
        <w:pStyle w:val="BodyText"/>
        <w:rPr>
          <w:rFonts w:asciiTheme="minorHAnsi" w:hAnsiTheme="minorHAnsi" w:cstheme="minorHAnsi"/>
        </w:rPr>
      </w:pPr>
      <w:r w:rsidRPr="00F249A0">
        <w:rPr>
          <w:rFonts w:asciiTheme="minorHAnsi" w:hAnsiTheme="minorHAnsi" w:cstheme="minorHAnsi"/>
        </w:rPr>
        <w:t>For dynamic update the modifie</w:t>
      </w:r>
      <w:r w:rsidR="005F7918">
        <w:rPr>
          <w:rFonts w:asciiTheme="minorHAnsi" w:hAnsiTheme="minorHAnsi" w:cstheme="minorHAnsi"/>
        </w:rPr>
        <w:t>d child structure of LWR is</w:t>
      </w:r>
      <w:r w:rsidRPr="00F249A0">
        <w:rPr>
          <w:rFonts w:asciiTheme="minorHAnsi" w:hAnsiTheme="minorHAnsi" w:cstheme="minorHAnsi"/>
        </w:rPr>
        <w:t xml:space="preserve"> passed as “void pointer” to the eNB</w:t>
      </w:r>
      <w:r w:rsidR="00B97637">
        <w:rPr>
          <w:rFonts w:asciiTheme="minorHAnsi" w:hAnsiTheme="minorHAnsi" w:cstheme="minorHAnsi"/>
        </w:rPr>
        <w:t xml:space="preserve"> A</w:t>
      </w:r>
      <w:r w:rsidRPr="00F249A0">
        <w:rPr>
          <w:rFonts w:asciiTheme="minorHAnsi" w:hAnsiTheme="minorHAnsi" w:cstheme="minorHAnsi"/>
        </w:rPr>
        <w:t>pp.</w:t>
      </w:r>
    </w:p>
    <w:p w14:paraId="4E944F9B" w14:textId="77777777" w:rsidR="00F823B9" w:rsidRDefault="00F823B9" w:rsidP="00F823B9">
      <w:pPr>
        <w:pStyle w:val="BodyText"/>
      </w:pPr>
    </w:p>
    <w:p w14:paraId="4E944F9C" w14:textId="77777777" w:rsidR="00B73866" w:rsidRDefault="0080546C" w:rsidP="0065789A">
      <w:pPr>
        <w:pStyle w:val="Heading2"/>
      </w:pPr>
      <w:bookmarkStart w:id="1046" w:name="_Toc387508100"/>
      <w:r>
        <w:t>KPI Interface</w:t>
      </w:r>
      <w:bookmarkEnd w:id="1046"/>
      <w:r>
        <w:t xml:space="preserve"> </w:t>
      </w:r>
    </w:p>
    <w:p w14:paraId="4E944F9D" w14:textId="77777777" w:rsidR="0080546C" w:rsidRDefault="00CC3C69" w:rsidP="0080546C">
      <w:pPr>
        <w:pStyle w:val="NormalWeb"/>
        <w:spacing w:before="0" w:beforeAutospacing="0" w:after="0" w:afterAutospacing="0" w:line="360" w:lineRule="auto"/>
        <w:rPr>
          <w:rFonts w:asciiTheme="minorHAnsi" w:hAnsiTheme="minorHAnsi" w:cstheme="minorHAnsi"/>
          <w:sz w:val="22"/>
          <w:szCs w:val="22"/>
        </w:rPr>
      </w:pPr>
      <w:r>
        <w:rPr>
          <w:rFonts w:asciiTheme="minorHAnsi" w:hAnsiTheme="minorHAnsi" w:cstheme="minorHAnsi"/>
          <w:sz w:val="22"/>
          <w:szCs w:val="22"/>
        </w:rPr>
        <w:t xml:space="preserve">SM application defines a macro to update the KPIs. eNB </w:t>
      </w:r>
      <w:r w:rsidR="0080546C" w:rsidRPr="001E4F3E">
        <w:rPr>
          <w:rFonts w:asciiTheme="minorHAnsi" w:hAnsiTheme="minorHAnsi" w:cstheme="minorHAnsi"/>
          <w:sz w:val="22"/>
          <w:szCs w:val="22"/>
        </w:rPr>
        <w:t>Application</w:t>
      </w:r>
      <w:r>
        <w:rPr>
          <w:rFonts w:asciiTheme="minorHAnsi" w:hAnsiTheme="minorHAnsi" w:cstheme="minorHAnsi"/>
          <w:sz w:val="22"/>
          <w:szCs w:val="22"/>
        </w:rPr>
        <w:t>, stack layers</w:t>
      </w:r>
      <w:r w:rsidR="0080546C">
        <w:rPr>
          <w:rFonts w:asciiTheme="minorHAnsi" w:hAnsiTheme="minorHAnsi" w:cstheme="minorHAnsi"/>
          <w:sz w:val="22"/>
          <w:szCs w:val="22"/>
        </w:rPr>
        <w:t xml:space="preserve"> </w:t>
      </w:r>
      <w:r w:rsidR="0080546C" w:rsidRPr="001E4F3E">
        <w:rPr>
          <w:rFonts w:asciiTheme="minorHAnsi" w:hAnsiTheme="minorHAnsi" w:cstheme="minorHAnsi"/>
          <w:sz w:val="22"/>
          <w:szCs w:val="22"/>
        </w:rPr>
        <w:t xml:space="preserve">make </w:t>
      </w:r>
      <w:r w:rsidR="005F7918">
        <w:rPr>
          <w:rFonts w:asciiTheme="minorHAnsi" w:hAnsiTheme="minorHAnsi" w:cstheme="minorHAnsi"/>
          <w:sz w:val="22"/>
          <w:szCs w:val="22"/>
        </w:rPr>
        <w:t>use of this macr</w:t>
      </w:r>
      <w:r>
        <w:rPr>
          <w:rFonts w:asciiTheme="minorHAnsi" w:hAnsiTheme="minorHAnsi" w:cstheme="minorHAnsi"/>
          <w:sz w:val="22"/>
          <w:szCs w:val="22"/>
        </w:rPr>
        <w:t xml:space="preserve">o to make </w:t>
      </w:r>
      <w:r w:rsidR="0080546C" w:rsidRPr="001E4F3E">
        <w:rPr>
          <w:rFonts w:asciiTheme="minorHAnsi" w:hAnsiTheme="minorHAnsi" w:cstheme="minorHAnsi"/>
          <w:sz w:val="22"/>
          <w:szCs w:val="22"/>
        </w:rPr>
        <w:t>a direct function call to the</w:t>
      </w:r>
      <w:r>
        <w:rPr>
          <w:rFonts w:asciiTheme="minorHAnsi" w:hAnsiTheme="minorHAnsi" w:cstheme="minorHAnsi"/>
          <w:sz w:val="22"/>
          <w:szCs w:val="22"/>
        </w:rPr>
        <w:t xml:space="preserve"> SM </w:t>
      </w:r>
      <w:r w:rsidR="0080546C">
        <w:rPr>
          <w:rFonts w:asciiTheme="minorHAnsi" w:hAnsiTheme="minorHAnsi" w:cstheme="minorHAnsi"/>
          <w:sz w:val="22"/>
          <w:szCs w:val="22"/>
        </w:rPr>
        <w:t>application</w:t>
      </w:r>
      <w:r w:rsidR="0080546C" w:rsidRPr="001E4F3E">
        <w:rPr>
          <w:rFonts w:asciiTheme="minorHAnsi" w:hAnsiTheme="minorHAnsi" w:cstheme="minorHAnsi"/>
          <w:sz w:val="22"/>
          <w:szCs w:val="22"/>
        </w:rPr>
        <w:t xml:space="preserve"> to notify the KPI change.</w:t>
      </w:r>
    </w:p>
    <w:p w14:paraId="4E944F9E" w14:textId="77777777" w:rsidR="00CC3C69" w:rsidRPr="001E4F3E" w:rsidRDefault="00CC3C69" w:rsidP="00CC3C69">
      <w:pPr>
        <w:pStyle w:val="NormalWeb"/>
        <w:spacing w:before="0" w:beforeAutospacing="0" w:after="0" w:afterAutospacing="0" w:line="360" w:lineRule="auto"/>
        <w:rPr>
          <w:rFonts w:asciiTheme="minorHAnsi" w:hAnsiTheme="minorHAnsi" w:cstheme="minorHAnsi"/>
          <w:sz w:val="22"/>
          <w:szCs w:val="22"/>
        </w:rPr>
      </w:pPr>
      <w:r>
        <w:rPr>
          <w:rFonts w:asciiTheme="minorHAnsi" w:hAnsiTheme="minorHAnsi" w:cstheme="minorHAnsi"/>
          <w:sz w:val="22"/>
          <w:szCs w:val="22"/>
        </w:rPr>
        <w:t xml:space="preserve">SM application </w:t>
      </w:r>
      <w:r w:rsidR="00B97637">
        <w:rPr>
          <w:rFonts w:asciiTheme="minorHAnsi" w:hAnsiTheme="minorHAnsi" w:cstheme="minorHAnsi"/>
          <w:sz w:val="22"/>
          <w:szCs w:val="22"/>
        </w:rPr>
        <w:t>in turn</w:t>
      </w:r>
      <w:r>
        <w:rPr>
          <w:rFonts w:asciiTheme="minorHAnsi" w:hAnsiTheme="minorHAnsi" w:cstheme="minorHAnsi"/>
          <w:sz w:val="22"/>
          <w:szCs w:val="22"/>
        </w:rPr>
        <w:t xml:space="preserve"> update</w:t>
      </w:r>
      <w:r w:rsidR="00B97637">
        <w:rPr>
          <w:rFonts w:asciiTheme="minorHAnsi" w:hAnsiTheme="minorHAnsi" w:cstheme="minorHAnsi"/>
          <w:sz w:val="22"/>
          <w:szCs w:val="22"/>
        </w:rPr>
        <w:t>s</w:t>
      </w:r>
      <w:r>
        <w:rPr>
          <w:rFonts w:asciiTheme="minorHAnsi" w:hAnsiTheme="minorHAnsi" w:cstheme="minorHAnsi"/>
          <w:sz w:val="22"/>
          <w:szCs w:val="22"/>
        </w:rPr>
        <w:t xml:space="preserve"> the KPICollector using KPICollector interfaces. </w:t>
      </w:r>
      <w:r w:rsidR="00286121">
        <w:rPr>
          <w:rFonts w:asciiTheme="minorHAnsi" w:hAnsiTheme="minorHAnsi" w:cstheme="minorHAnsi"/>
          <w:sz w:val="22"/>
          <w:szCs w:val="22"/>
        </w:rPr>
        <w:t xml:space="preserve">Stack Application </w:t>
      </w:r>
      <w:r w:rsidRPr="001E4F3E">
        <w:rPr>
          <w:rFonts w:asciiTheme="minorHAnsi" w:hAnsiTheme="minorHAnsi" w:cstheme="minorHAnsi"/>
          <w:sz w:val="22"/>
          <w:szCs w:val="22"/>
        </w:rPr>
        <w:t>notify counter change and it is up to OAM to organize/group the counter data.</w:t>
      </w:r>
    </w:p>
    <w:p w14:paraId="4E944F9F" w14:textId="77777777" w:rsidR="0080546C" w:rsidRDefault="0080546C" w:rsidP="0080546C">
      <w:pPr>
        <w:pStyle w:val="NormalWeb"/>
        <w:spacing w:before="0" w:beforeAutospacing="0" w:after="0" w:afterAutospacing="0"/>
        <w:rPr>
          <w:rFonts w:asciiTheme="minorHAnsi" w:hAnsiTheme="minorHAnsi" w:cstheme="minorHAnsi"/>
          <w:sz w:val="22"/>
          <w:szCs w:val="22"/>
        </w:rPr>
      </w:pPr>
    </w:p>
    <w:tbl>
      <w:tblPr>
        <w:tblStyle w:val="TableGrid1"/>
        <w:tblW w:w="0" w:type="auto"/>
        <w:tblLook w:val="04A0" w:firstRow="1" w:lastRow="0" w:firstColumn="1" w:lastColumn="0" w:noHBand="0" w:noVBand="1"/>
      </w:tblPr>
      <w:tblGrid>
        <w:gridCol w:w="3252"/>
        <w:gridCol w:w="3252"/>
        <w:gridCol w:w="3252"/>
      </w:tblGrid>
      <w:tr w:rsidR="0080546C" w14:paraId="4E944FA3" w14:textId="77777777" w:rsidTr="00E72FEC">
        <w:trPr>
          <w:cnfStyle w:val="100000000000" w:firstRow="1" w:lastRow="0" w:firstColumn="0" w:lastColumn="0" w:oddVBand="0" w:evenVBand="0" w:oddHBand="0" w:evenHBand="0" w:firstRowFirstColumn="0" w:firstRowLastColumn="0" w:lastRowFirstColumn="0" w:lastRowLastColumn="0"/>
        </w:trPr>
        <w:tc>
          <w:tcPr>
            <w:tcW w:w="32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FA0" w14:textId="77777777" w:rsidR="0080546C" w:rsidRPr="00C17C4F" w:rsidRDefault="0080546C" w:rsidP="0078662D">
            <w:pPr>
              <w:pStyle w:val="NormalWeb"/>
              <w:spacing w:before="0" w:beforeAutospacing="0" w:after="0" w:afterAutospacing="0"/>
              <w:rPr>
                <w:rFonts w:asciiTheme="minorHAnsi" w:hAnsiTheme="minorHAnsi" w:cstheme="minorHAnsi"/>
                <w:color w:val="auto"/>
                <w:sz w:val="22"/>
                <w:szCs w:val="22"/>
              </w:rPr>
            </w:pPr>
            <w:r w:rsidRPr="00C17C4F">
              <w:rPr>
                <w:rFonts w:asciiTheme="minorHAnsi" w:hAnsiTheme="minorHAnsi" w:cstheme="minorHAnsi"/>
                <w:color w:val="auto"/>
                <w:sz w:val="22"/>
                <w:szCs w:val="22"/>
              </w:rPr>
              <w:t>Interface Name</w:t>
            </w:r>
          </w:p>
        </w:tc>
        <w:tc>
          <w:tcPr>
            <w:tcW w:w="32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FA1" w14:textId="77777777" w:rsidR="0080546C" w:rsidRPr="00C17C4F" w:rsidRDefault="0080546C" w:rsidP="0078662D">
            <w:pPr>
              <w:pStyle w:val="NormalWeb"/>
              <w:spacing w:before="0" w:beforeAutospacing="0" w:after="0" w:afterAutospacing="0"/>
              <w:rPr>
                <w:rFonts w:asciiTheme="minorHAnsi" w:hAnsiTheme="minorHAnsi" w:cstheme="minorHAnsi"/>
                <w:color w:val="auto"/>
                <w:sz w:val="22"/>
                <w:szCs w:val="22"/>
              </w:rPr>
            </w:pPr>
            <w:r w:rsidRPr="00C17C4F">
              <w:rPr>
                <w:rFonts w:asciiTheme="minorHAnsi" w:hAnsiTheme="minorHAnsi" w:cstheme="minorHAnsi"/>
                <w:color w:val="auto"/>
                <w:sz w:val="22"/>
                <w:szCs w:val="22"/>
              </w:rPr>
              <w:t>Parameters</w:t>
            </w:r>
          </w:p>
        </w:tc>
        <w:tc>
          <w:tcPr>
            <w:tcW w:w="32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E944FA2" w14:textId="77777777" w:rsidR="0080546C" w:rsidRPr="00C17C4F" w:rsidRDefault="0080546C" w:rsidP="0078662D">
            <w:pPr>
              <w:pStyle w:val="NormalWeb"/>
              <w:spacing w:before="0" w:beforeAutospacing="0" w:after="0" w:afterAutospacing="0"/>
              <w:rPr>
                <w:rFonts w:asciiTheme="minorHAnsi" w:hAnsiTheme="minorHAnsi" w:cstheme="minorHAnsi"/>
                <w:color w:val="auto"/>
                <w:sz w:val="22"/>
                <w:szCs w:val="22"/>
              </w:rPr>
            </w:pPr>
            <w:r w:rsidRPr="00C17C4F">
              <w:rPr>
                <w:rFonts w:asciiTheme="minorHAnsi" w:hAnsiTheme="minorHAnsi" w:cstheme="minorHAnsi"/>
                <w:color w:val="auto"/>
                <w:sz w:val="22"/>
                <w:szCs w:val="22"/>
              </w:rPr>
              <w:t xml:space="preserve">Description </w:t>
            </w:r>
          </w:p>
        </w:tc>
      </w:tr>
      <w:tr w:rsidR="0080546C" w14:paraId="4E944FA8" w14:textId="77777777" w:rsidTr="00E72FEC">
        <w:tc>
          <w:tcPr>
            <w:tcW w:w="3252" w:type="dxa"/>
            <w:tcBorders>
              <w:top w:val="single" w:sz="4" w:space="0" w:color="auto"/>
            </w:tcBorders>
          </w:tcPr>
          <w:p w14:paraId="4E944FA4" w14:textId="77777777" w:rsidR="0080546C" w:rsidRPr="0080546C" w:rsidRDefault="0080546C" w:rsidP="0078662D">
            <w:pPr>
              <w:pStyle w:val="NormalWeb"/>
              <w:spacing w:before="0" w:beforeAutospacing="0" w:after="0" w:afterAutospacing="0"/>
              <w:rPr>
                <w:rFonts w:asciiTheme="minorHAnsi" w:hAnsiTheme="minorHAnsi" w:cstheme="minorHAnsi"/>
                <w:color w:val="000000" w:themeColor="text1"/>
                <w:sz w:val="22"/>
                <w:szCs w:val="22"/>
              </w:rPr>
            </w:pPr>
            <w:r w:rsidRPr="0080546C">
              <w:rPr>
                <w:rFonts w:asciiTheme="minorHAnsi" w:hAnsiTheme="minorHAnsi" w:cstheme="minorHAnsi"/>
                <w:color w:val="000000" w:themeColor="text1"/>
                <w:sz w:val="22"/>
                <w:szCs w:val="22"/>
              </w:rPr>
              <w:t>IncFapKpi</w:t>
            </w:r>
            <w:r w:rsidR="00CC3C69">
              <w:rPr>
                <w:rFonts w:asciiTheme="minorHAnsi" w:hAnsiTheme="minorHAnsi" w:cstheme="minorHAnsi"/>
                <w:color w:val="000000" w:themeColor="text1"/>
                <w:sz w:val="22"/>
                <w:szCs w:val="22"/>
              </w:rPr>
              <w:t xml:space="preserve"> (Macro)</w:t>
            </w:r>
          </w:p>
        </w:tc>
        <w:tc>
          <w:tcPr>
            <w:tcW w:w="3252" w:type="dxa"/>
            <w:tcBorders>
              <w:top w:val="single" w:sz="4" w:space="0" w:color="auto"/>
            </w:tcBorders>
          </w:tcPr>
          <w:p w14:paraId="4E944FA5" w14:textId="77777777" w:rsidR="0080546C" w:rsidRPr="0080546C" w:rsidRDefault="0080546C" w:rsidP="0078662D">
            <w:pPr>
              <w:pStyle w:val="NormalWeb"/>
              <w:spacing w:before="0" w:beforeAutospacing="0" w:after="0" w:afterAutospacing="0"/>
              <w:rPr>
                <w:rFonts w:asciiTheme="minorHAnsi" w:hAnsiTheme="minorHAnsi" w:cstheme="minorHAnsi"/>
                <w:color w:val="000000" w:themeColor="text1"/>
                <w:sz w:val="22"/>
                <w:szCs w:val="22"/>
              </w:rPr>
            </w:pPr>
            <w:r w:rsidRPr="0080546C">
              <w:rPr>
                <w:rFonts w:asciiTheme="minorHAnsi" w:hAnsiTheme="minorHAnsi" w:cstheme="minorHAnsi"/>
                <w:color w:val="000000" w:themeColor="text1"/>
                <w:sz w:val="22"/>
                <w:szCs w:val="22"/>
              </w:rPr>
              <w:t xml:space="preserve">KpI </w:t>
            </w:r>
            <w:r w:rsidR="0079395A">
              <w:rPr>
                <w:rFonts w:asciiTheme="minorHAnsi" w:hAnsiTheme="minorHAnsi" w:cstheme="minorHAnsi"/>
                <w:color w:val="000000" w:themeColor="text1"/>
                <w:sz w:val="22"/>
                <w:szCs w:val="22"/>
              </w:rPr>
              <w:t xml:space="preserve">ID </w:t>
            </w:r>
            <w:r w:rsidRPr="0080546C">
              <w:rPr>
                <w:rFonts w:asciiTheme="minorHAnsi" w:hAnsiTheme="minorHAnsi" w:cstheme="minorHAnsi"/>
                <w:color w:val="000000" w:themeColor="text1"/>
                <w:sz w:val="22"/>
                <w:szCs w:val="22"/>
              </w:rPr>
              <w:t>(For example</w:t>
            </w:r>
            <w:r w:rsidR="0079395A">
              <w:rPr>
                <w:rFonts w:asciiTheme="minorHAnsi" w:hAnsiTheme="minorHAnsi" w:cstheme="minorHAnsi"/>
                <w:color w:val="000000" w:themeColor="text1"/>
                <w:sz w:val="22"/>
                <w:szCs w:val="22"/>
              </w:rPr>
              <w:t>,</w:t>
            </w:r>
            <w:r w:rsidRPr="0080546C">
              <w:rPr>
                <w:rFonts w:asciiTheme="minorHAnsi" w:hAnsiTheme="minorHAnsi" w:cstheme="minorHAnsi"/>
                <w:color w:val="000000" w:themeColor="text1"/>
                <w:sz w:val="22"/>
                <w:szCs w:val="22"/>
              </w:rPr>
              <w:t xml:space="preserve"> RRC.establishment.Sum)</w:t>
            </w:r>
          </w:p>
          <w:p w14:paraId="4E944FA6" w14:textId="77777777" w:rsidR="0080546C" w:rsidRPr="0080546C" w:rsidRDefault="0080546C" w:rsidP="0078662D">
            <w:pPr>
              <w:pStyle w:val="NormalWeb"/>
              <w:spacing w:before="0" w:beforeAutospacing="0" w:after="0" w:afterAutospacing="0"/>
              <w:rPr>
                <w:rFonts w:asciiTheme="minorHAnsi" w:hAnsiTheme="minorHAnsi" w:cstheme="minorHAnsi"/>
                <w:color w:val="000000" w:themeColor="text1"/>
                <w:sz w:val="22"/>
                <w:szCs w:val="22"/>
              </w:rPr>
            </w:pPr>
            <w:r w:rsidRPr="0080546C">
              <w:rPr>
                <w:rFonts w:asciiTheme="minorHAnsi" w:hAnsiTheme="minorHAnsi" w:cstheme="minorHAnsi"/>
                <w:color w:val="000000" w:themeColor="text1"/>
                <w:sz w:val="22"/>
                <w:szCs w:val="22"/>
              </w:rPr>
              <w:t>incVal (increment step in +/-)</w:t>
            </w:r>
          </w:p>
        </w:tc>
        <w:tc>
          <w:tcPr>
            <w:tcW w:w="3252" w:type="dxa"/>
            <w:tcBorders>
              <w:top w:val="single" w:sz="4" w:space="0" w:color="auto"/>
            </w:tcBorders>
          </w:tcPr>
          <w:p w14:paraId="4E944FA7" w14:textId="77777777" w:rsidR="0080546C" w:rsidRPr="0080546C" w:rsidRDefault="0080546C" w:rsidP="0078662D">
            <w:pPr>
              <w:pStyle w:val="NormalWeb"/>
              <w:spacing w:before="0" w:beforeAutospacing="0" w:after="0" w:afterAutospacing="0"/>
              <w:rPr>
                <w:rFonts w:asciiTheme="minorHAnsi" w:hAnsiTheme="minorHAnsi" w:cstheme="minorHAnsi"/>
                <w:color w:val="000000" w:themeColor="text1"/>
                <w:sz w:val="22"/>
                <w:szCs w:val="22"/>
              </w:rPr>
            </w:pPr>
            <w:r w:rsidRPr="0080546C">
              <w:rPr>
                <w:rFonts w:asciiTheme="minorHAnsi" w:hAnsiTheme="minorHAnsi" w:cstheme="minorHAnsi"/>
                <w:color w:val="000000" w:themeColor="text1"/>
                <w:sz w:val="22"/>
                <w:szCs w:val="22"/>
              </w:rPr>
              <w:t>To notify the KPI change to the OAM</w:t>
            </w:r>
          </w:p>
        </w:tc>
      </w:tr>
    </w:tbl>
    <w:p w14:paraId="4E944FA9" w14:textId="77777777" w:rsidR="0080546C" w:rsidRDefault="0080546C" w:rsidP="0080546C">
      <w:pPr>
        <w:pStyle w:val="NormalWeb"/>
        <w:spacing w:before="0" w:beforeAutospacing="0" w:after="0" w:afterAutospacing="0"/>
        <w:rPr>
          <w:rFonts w:asciiTheme="minorHAnsi" w:hAnsiTheme="minorHAnsi" w:cstheme="minorHAnsi"/>
          <w:sz w:val="22"/>
          <w:szCs w:val="22"/>
        </w:rPr>
      </w:pPr>
    </w:p>
    <w:p w14:paraId="4E944FAA" w14:textId="77777777" w:rsidR="0080546C" w:rsidRPr="001E4F3E" w:rsidRDefault="00CC3C69" w:rsidP="0080546C">
      <w:pPr>
        <w:pStyle w:val="NormalWeb"/>
        <w:spacing w:before="0" w:beforeAutospacing="0" w:after="0" w:afterAutospacing="0" w:line="360" w:lineRule="auto"/>
        <w:rPr>
          <w:rFonts w:asciiTheme="minorHAnsi" w:hAnsiTheme="minorHAnsi" w:cstheme="minorHAnsi"/>
          <w:sz w:val="22"/>
          <w:szCs w:val="22"/>
        </w:rPr>
      </w:pPr>
      <w:r>
        <w:rPr>
          <w:rFonts w:asciiTheme="minorHAnsi" w:hAnsiTheme="minorHAnsi" w:cstheme="minorHAnsi"/>
          <w:sz w:val="22"/>
          <w:szCs w:val="22"/>
        </w:rPr>
        <w:t>T</w:t>
      </w:r>
      <w:r w:rsidR="0080546C" w:rsidRPr="001E4F3E">
        <w:rPr>
          <w:rFonts w:asciiTheme="minorHAnsi" w:hAnsiTheme="minorHAnsi" w:cstheme="minorHAnsi"/>
          <w:sz w:val="22"/>
          <w:szCs w:val="22"/>
        </w:rPr>
        <w:t xml:space="preserve">his </w:t>
      </w:r>
      <w:r>
        <w:rPr>
          <w:rFonts w:asciiTheme="minorHAnsi" w:hAnsiTheme="minorHAnsi" w:cstheme="minorHAnsi"/>
          <w:sz w:val="22"/>
          <w:szCs w:val="22"/>
        </w:rPr>
        <w:t>approach ensures</w:t>
      </w:r>
      <w:r w:rsidR="0080546C" w:rsidRPr="001E4F3E">
        <w:rPr>
          <w:rFonts w:asciiTheme="minorHAnsi" w:hAnsiTheme="minorHAnsi" w:cstheme="minorHAnsi"/>
          <w:sz w:val="22"/>
          <w:szCs w:val="22"/>
        </w:rPr>
        <w:t xml:space="preserve"> that</w:t>
      </w:r>
      <w:r>
        <w:rPr>
          <w:rFonts w:asciiTheme="minorHAnsi" w:hAnsiTheme="minorHAnsi" w:cstheme="minorHAnsi"/>
          <w:sz w:val="22"/>
          <w:szCs w:val="22"/>
        </w:rPr>
        <w:t xml:space="preserve"> there is a generic interface to update counters. How the Counters are grouped/organized </w:t>
      </w:r>
      <w:r w:rsidR="005F7918">
        <w:rPr>
          <w:rFonts w:asciiTheme="minorHAnsi" w:hAnsiTheme="minorHAnsi" w:cstheme="minorHAnsi"/>
          <w:sz w:val="22"/>
          <w:szCs w:val="22"/>
        </w:rPr>
        <w:t>is</w:t>
      </w:r>
      <w:r w:rsidR="0080546C" w:rsidRPr="001E4F3E">
        <w:rPr>
          <w:rFonts w:asciiTheme="minorHAnsi" w:hAnsiTheme="minorHAnsi" w:cstheme="minorHAnsi"/>
          <w:sz w:val="22"/>
          <w:szCs w:val="22"/>
        </w:rPr>
        <w:t xml:space="preserve"> pushed to customer specific</w:t>
      </w:r>
      <w:r>
        <w:rPr>
          <w:rFonts w:asciiTheme="minorHAnsi" w:hAnsiTheme="minorHAnsi" w:cstheme="minorHAnsi"/>
          <w:sz w:val="22"/>
          <w:szCs w:val="22"/>
        </w:rPr>
        <w:t xml:space="preserve"> implementations</w:t>
      </w:r>
      <w:r w:rsidR="0080546C" w:rsidRPr="001E4F3E">
        <w:rPr>
          <w:rFonts w:asciiTheme="minorHAnsi" w:hAnsiTheme="minorHAnsi" w:cstheme="minorHAnsi"/>
          <w:sz w:val="22"/>
          <w:szCs w:val="22"/>
        </w:rPr>
        <w:t xml:space="preserve">. </w:t>
      </w:r>
      <w:r w:rsidR="005F7918">
        <w:rPr>
          <w:rFonts w:asciiTheme="minorHAnsi" w:hAnsiTheme="minorHAnsi" w:cstheme="minorHAnsi"/>
          <w:sz w:val="22"/>
          <w:szCs w:val="22"/>
        </w:rPr>
        <w:t xml:space="preserve"> This</w:t>
      </w:r>
      <w:r>
        <w:rPr>
          <w:rFonts w:asciiTheme="minorHAnsi" w:hAnsiTheme="minorHAnsi" w:cstheme="minorHAnsi"/>
          <w:sz w:val="22"/>
          <w:szCs w:val="22"/>
        </w:rPr>
        <w:t xml:space="preserve"> require</w:t>
      </w:r>
      <w:r w:rsidR="005F7918">
        <w:rPr>
          <w:rFonts w:asciiTheme="minorHAnsi" w:hAnsiTheme="minorHAnsi" w:cstheme="minorHAnsi"/>
          <w:sz w:val="22"/>
          <w:szCs w:val="22"/>
        </w:rPr>
        <w:t>s</w:t>
      </w:r>
      <w:r>
        <w:rPr>
          <w:rFonts w:asciiTheme="minorHAnsi" w:hAnsiTheme="minorHAnsi" w:cstheme="minorHAnsi"/>
          <w:sz w:val="22"/>
          <w:szCs w:val="22"/>
        </w:rPr>
        <w:t xml:space="preserve"> minimal change to Macro and defining the KPI-grouping.</w:t>
      </w:r>
    </w:p>
    <w:p w14:paraId="4E944FAB" w14:textId="77777777" w:rsidR="00B73866" w:rsidRDefault="00B73866" w:rsidP="00F823B9">
      <w:pPr>
        <w:pStyle w:val="BodyText"/>
      </w:pPr>
    </w:p>
    <w:p w14:paraId="4E944FAC" w14:textId="77777777" w:rsidR="0080546C" w:rsidRPr="0080546C" w:rsidRDefault="0080546C" w:rsidP="00F823B9">
      <w:pPr>
        <w:pStyle w:val="BodyText"/>
        <w:rPr>
          <w:rFonts w:asciiTheme="minorHAnsi" w:hAnsiTheme="minorHAnsi" w:cstheme="minorHAnsi"/>
          <w:b/>
          <w:u w:val="single"/>
        </w:rPr>
      </w:pPr>
      <w:r w:rsidRPr="0080546C">
        <w:rPr>
          <w:rFonts w:asciiTheme="minorHAnsi" w:hAnsiTheme="minorHAnsi" w:cstheme="minorHAnsi"/>
          <w:b/>
          <w:u w:val="single"/>
        </w:rPr>
        <w:t>Impact on Customer</w:t>
      </w:r>
      <w:r>
        <w:rPr>
          <w:rFonts w:asciiTheme="minorHAnsi" w:hAnsiTheme="minorHAnsi" w:cstheme="minorHAnsi"/>
          <w:b/>
          <w:u w:val="single"/>
        </w:rPr>
        <w:t xml:space="preserve"> with their OAM</w:t>
      </w:r>
    </w:p>
    <w:p w14:paraId="4E944FAD" w14:textId="77777777" w:rsidR="001E4F3E" w:rsidRPr="001E4F3E" w:rsidRDefault="001E4F3E" w:rsidP="001E4F3E">
      <w:pPr>
        <w:pStyle w:val="NormalWeb"/>
        <w:spacing w:before="0" w:beforeAutospacing="0" w:after="0" w:afterAutospacing="0"/>
        <w:rPr>
          <w:rFonts w:asciiTheme="minorHAnsi" w:hAnsiTheme="minorHAnsi" w:cstheme="minorHAnsi"/>
          <w:sz w:val="22"/>
          <w:szCs w:val="22"/>
        </w:rPr>
      </w:pPr>
    </w:p>
    <w:p w14:paraId="4E944FAE" w14:textId="77777777" w:rsidR="001E4F3E" w:rsidRPr="001E4F3E" w:rsidRDefault="001E4F3E" w:rsidP="0080546C">
      <w:pPr>
        <w:pStyle w:val="NormalWeb"/>
        <w:spacing w:before="0" w:beforeAutospacing="0" w:after="0" w:afterAutospacing="0" w:line="360" w:lineRule="auto"/>
        <w:rPr>
          <w:rFonts w:asciiTheme="minorHAnsi" w:hAnsiTheme="minorHAnsi" w:cstheme="minorHAnsi"/>
          <w:sz w:val="22"/>
          <w:szCs w:val="22"/>
        </w:rPr>
      </w:pPr>
      <w:r w:rsidRPr="001E4F3E">
        <w:rPr>
          <w:rFonts w:asciiTheme="minorHAnsi" w:hAnsiTheme="minorHAnsi" w:cstheme="minorHAnsi"/>
          <w:sz w:val="22"/>
          <w:szCs w:val="22"/>
        </w:rPr>
        <w:t>With common platform counter implementation</w:t>
      </w:r>
      <w:r w:rsidR="0080546C">
        <w:rPr>
          <w:rFonts w:asciiTheme="minorHAnsi" w:hAnsiTheme="minorHAnsi" w:cstheme="minorHAnsi"/>
          <w:sz w:val="22"/>
          <w:szCs w:val="22"/>
        </w:rPr>
        <w:t>, the customer who wants to integrate their own OAM needs to do the following:</w:t>
      </w:r>
      <w:r w:rsidRPr="001E4F3E">
        <w:rPr>
          <w:rFonts w:asciiTheme="minorHAnsi" w:hAnsiTheme="minorHAnsi" w:cstheme="minorHAnsi"/>
          <w:sz w:val="22"/>
          <w:szCs w:val="22"/>
        </w:rPr>
        <w:t xml:space="preserve"> </w:t>
      </w:r>
    </w:p>
    <w:p w14:paraId="4E944FAF" w14:textId="77777777" w:rsidR="001E4F3E" w:rsidRPr="001E4F3E" w:rsidRDefault="001E4F3E" w:rsidP="00064C42">
      <w:pPr>
        <w:pStyle w:val="NormalWeb"/>
        <w:numPr>
          <w:ilvl w:val="0"/>
          <w:numId w:val="55"/>
        </w:numPr>
        <w:spacing w:before="0" w:beforeAutospacing="0" w:after="0" w:afterAutospacing="0" w:line="360" w:lineRule="auto"/>
        <w:rPr>
          <w:rFonts w:asciiTheme="minorHAnsi" w:hAnsiTheme="minorHAnsi" w:cstheme="minorHAnsi"/>
          <w:sz w:val="22"/>
          <w:szCs w:val="22"/>
        </w:rPr>
      </w:pPr>
      <w:r w:rsidRPr="001E4F3E">
        <w:rPr>
          <w:rFonts w:asciiTheme="minorHAnsi" w:hAnsiTheme="minorHAnsi" w:cstheme="minorHAnsi"/>
          <w:sz w:val="22"/>
          <w:szCs w:val="22"/>
        </w:rPr>
        <w:t xml:space="preserve">There </w:t>
      </w:r>
      <w:r w:rsidR="005F7918">
        <w:rPr>
          <w:rFonts w:asciiTheme="minorHAnsi" w:hAnsiTheme="minorHAnsi" w:cstheme="minorHAnsi"/>
          <w:sz w:val="22"/>
          <w:szCs w:val="22"/>
        </w:rPr>
        <w:t>is</w:t>
      </w:r>
      <w:r w:rsidRPr="001E4F3E">
        <w:rPr>
          <w:rFonts w:asciiTheme="minorHAnsi" w:hAnsiTheme="minorHAnsi" w:cstheme="minorHAnsi"/>
          <w:sz w:val="22"/>
          <w:szCs w:val="22"/>
        </w:rPr>
        <w:t xml:space="preserve"> a static one-one </w:t>
      </w:r>
      <w:r w:rsidR="00B43708" w:rsidRPr="001E4F3E">
        <w:rPr>
          <w:rFonts w:asciiTheme="minorHAnsi" w:hAnsiTheme="minorHAnsi" w:cstheme="minorHAnsi"/>
          <w:sz w:val="22"/>
          <w:szCs w:val="22"/>
        </w:rPr>
        <w:t>mapping between</w:t>
      </w:r>
      <w:r w:rsidRPr="001E4F3E">
        <w:rPr>
          <w:rFonts w:asciiTheme="minorHAnsi" w:hAnsiTheme="minorHAnsi" w:cstheme="minorHAnsi"/>
          <w:sz w:val="22"/>
          <w:szCs w:val="22"/>
        </w:rPr>
        <w:t xml:space="preserve"> the Radisys counter and customer specific counter.</w:t>
      </w:r>
    </w:p>
    <w:p w14:paraId="4E944FB0" w14:textId="77777777" w:rsidR="003C0446" w:rsidRDefault="001E4F3E" w:rsidP="00064C42">
      <w:pPr>
        <w:pStyle w:val="NormalWeb"/>
        <w:numPr>
          <w:ilvl w:val="0"/>
          <w:numId w:val="55"/>
        </w:numPr>
        <w:spacing w:before="0" w:beforeAutospacing="0" w:after="0" w:afterAutospacing="0" w:line="360" w:lineRule="auto"/>
        <w:rPr>
          <w:rFonts w:asciiTheme="minorHAnsi" w:hAnsiTheme="minorHAnsi" w:cstheme="minorHAnsi"/>
          <w:sz w:val="22"/>
          <w:szCs w:val="22"/>
        </w:rPr>
      </w:pPr>
      <w:r w:rsidRPr="001E4F3E">
        <w:rPr>
          <w:rFonts w:asciiTheme="minorHAnsi" w:hAnsiTheme="minorHAnsi" w:cstheme="minorHAnsi"/>
          <w:sz w:val="22"/>
          <w:szCs w:val="22"/>
        </w:rPr>
        <w:t xml:space="preserve">Counter group name derivation </w:t>
      </w:r>
      <w:r w:rsidR="005F7918">
        <w:rPr>
          <w:rFonts w:asciiTheme="minorHAnsi" w:hAnsiTheme="minorHAnsi" w:cstheme="minorHAnsi"/>
          <w:sz w:val="22"/>
          <w:szCs w:val="22"/>
        </w:rPr>
        <w:t>is</w:t>
      </w:r>
      <w:r w:rsidRPr="001E4F3E">
        <w:rPr>
          <w:rFonts w:asciiTheme="minorHAnsi" w:hAnsiTheme="minorHAnsi" w:cstheme="minorHAnsi"/>
          <w:sz w:val="22"/>
          <w:szCs w:val="22"/>
        </w:rPr>
        <w:t xml:space="preserve"> again customer specific.</w:t>
      </w:r>
    </w:p>
    <w:p w14:paraId="4E944FB1" w14:textId="77777777" w:rsidR="00B97637" w:rsidRDefault="00B97637" w:rsidP="00B97637">
      <w:pPr>
        <w:pStyle w:val="NormalWeb"/>
        <w:spacing w:before="0" w:beforeAutospacing="0" w:after="0" w:afterAutospacing="0" w:line="360" w:lineRule="auto"/>
        <w:rPr>
          <w:rFonts w:asciiTheme="minorHAnsi" w:hAnsiTheme="minorHAnsi" w:cstheme="minorHAnsi"/>
          <w:sz w:val="22"/>
          <w:szCs w:val="22"/>
        </w:rPr>
      </w:pPr>
    </w:p>
    <w:p w14:paraId="4E944FB2" w14:textId="77777777" w:rsidR="00B97637" w:rsidRDefault="00B97637" w:rsidP="00B97637">
      <w:pPr>
        <w:pStyle w:val="NormalWeb"/>
        <w:spacing w:before="0" w:beforeAutospacing="0" w:after="0" w:afterAutospacing="0" w:line="360" w:lineRule="auto"/>
        <w:rPr>
          <w:rFonts w:asciiTheme="minorHAnsi" w:hAnsiTheme="minorHAnsi" w:cstheme="minorHAnsi"/>
          <w:sz w:val="22"/>
          <w:szCs w:val="22"/>
        </w:rPr>
        <w:sectPr w:rsidR="00B97637" w:rsidSect="00A45CF3">
          <w:headerReference w:type="default" r:id="rId37"/>
          <w:footerReference w:type="default" r:id="rId38"/>
          <w:headerReference w:type="first" r:id="rId39"/>
          <w:pgSz w:w="12240" w:h="15840" w:code="1"/>
          <w:pgMar w:top="1440" w:right="1440" w:bottom="1170" w:left="1260" w:header="720" w:footer="210" w:gutter="0"/>
          <w:cols w:space="720"/>
          <w:noEndnote/>
          <w:titlePg/>
        </w:sectPr>
      </w:pPr>
    </w:p>
    <w:p w14:paraId="4E944FB3" w14:textId="77777777" w:rsidR="001E4F3E" w:rsidRPr="001E4F3E" w:rsidRDefault="001E4F3E" w:rsidP="003C0446">
      <w:pPr>
        <w:pStyle w:val="NormalWeb"/>
        <w:spacing w:before="0" w:beforeAutospacing="0" w:after="0" w:afterAutospacing="0" w:line="360" w:lineRule="auto"/>
        <w:ind w:left="720"/>
        <w:rPr>
          <w:rFonts w:asciiTheme="minorHAnsi" w:hAnsiTheme="minorHAnsi" w:cstheme="minorHAnsi"/>
          <w:sz w:val="22"/>
          <w:szCs w:val="22"/>
        </w:rPr>
      </w:pPr>
    </w:p>
    <w:p w14:paraId="4E944FB4" w14:textId="77777777" w:rsidR="00A218D3" w:rsidRDefault="00A218D3">
      <w:pPr>
        <w:spacing w:before="240"/>
        <w:ind w:left="360" w:hanging="360"/>
      </w:pPr>
    </w:p>
    <w:bookmarkEnd w:id="0"/>
    <w:p w14:paraId="4E944FB5" w14:textId="77777777" w:rsidR="00872903" w:rsidRDefault="00872903" w:rsidP="00E27548">
      <w:pPr>
        <w:pStyle w:val="tablefirstrow"/>
        <w:jc w:val="center"/>
        <w:rPr>
          <w:rFonts w:asciiTheme="minorHAnsi" w:hAnsiTheme="minorHAnsi" w:cstheme="minorHAnsi"/>
          <w:sz w:val="22"/>
          <w:szCs w:val="22"/>
        </w:rPr>
      </w:pPr>
    </w:p>
    <w:p w14:paraId="4E944FB6" w14:textId="77777777" w:rsidR="00872903" w:rsidRDefault="00872903" w:rsidP="00E27548">
      <w:pPr>
        <w:pStyle w:val="tablefirstrow"/>
        <w:jc w:val="center"/>
        <w:rPr>
          <w:rFonts w:asciiTheme="minorHAnsi" w:hAnsiTheme="minorHAnsi" w:cstheme="minorHAnsi"/>
          <w:sz w:val="22"/>
          <w:szCs w:val="22"/>
        </w:rPr>
      </w:pPr>
    </w:p>
    <w:p w14:paraId="4E944FB7" w14:textId="77777777" w:rsidR="00872903" w:rsidRDefault="00872903" w:rsidP="00E27548">
      <w:pPr>
        <w:pStyle w:val="tablefirstrow"/>
        <w:jc w:val="center"/>
        <w:rPr>
          <w:rFonts w:asciiTheme="minorHAnsi" w:hAnsiTheme="minorHAnsi" w:cstheme="minorHAnsi"/>
          <w:sz w:val="22"/>
          <w:szCs w:val="22"/>
        </w:rPr>
      </w:pPr>
    </w:p>
    <w:p w14:paraId="4E944FB8" w14:textId="77777777" w:rsidR="00872903" w:rsidRDefault="00872903" w:rsidP="00E27548">
      <w:pPr>
        <w:pStyle w:val="tablefirstrow"/>
        <w:jc w:val="center"/>
        <w:rPr>
          <w:rFonts w:asciiTheme="minorHAnsi" w:hAnsiTheme="minorHAnsi" w:cstheme="minorHAnsi"/>
          <w:sz w:val="22"/>
          <w:szCs w:val="22"/>
        </w:rPr>
      </w:pPr>
    </w:p>
    <w:p w14:paraId="4E944FB9" w14:textId="77777777" w:rsidR="00872903" w:rsidRDefault="00872903" w:rsidP="00E27548">
      <w:pPr>
        <w:pStyle w:val="tablefirstrow"/>
        <w:jc w:val="center"/>
        <w:rPr>
          <w:rFonts w:asciiTheme="minorHAnsi" w:hAnsiTheme="minorHAnsi" w:cstheme="minorHAnsi"/>
          <w:sz w:val="22"/>
          <w:szCs w:val="22"/>
        </w:rPr>
      </w:pPr>
    </w:p>
    <w:p w14:paraId="4E944FBA" w14:textId="77777777" w:rsidR="00872903" w:rsidRDefault="00872903" w:rsidP="00E27548">
      <w:pPr>
        <w:pStyle w:val="tablefirstrow"/>
        <w:jc w:val="center"/>
        <w:rPr>
          <w:rFonts w:asciiTheme="minorHAnsi" w:hAnsiTheme="minorHAnsi" w:cstheme="minorHAnsi"/>
          <w:sz w:val="22"/>
          <w:szCs w:val="22"/>
        </w:rPr>
      </w:pPr>
    </w:p>
    <w:p w14:paraId="4E944FBB" w14:textId="77777777" w:rsidR="00872903" w:rsidRDefault="00872903" w:rsidP="00E27548">
      <w:pPr>
        <w:pStyle w:val="tablefirstrow"/>
        <w:jc w:val="center"/>
        <w:rPr>
          <w:rFonts w:asciiTheme="minorHAnsi" w:hAnsiTheme="minorHAnsi" w:cstheme="minorHAnsi"/>
          <w:sz w:val="22"/>
          <w:szCs w:val="22"/>
        </w:rPr>
      </w:pPr>
    </w:p>
    <w:p w14:paraId="4E944FBC" w14:textId="77777777" w:rsidR="00872903" w:rsidRDefault="00872903" w:rsidP="00E27548">
      <w:pPr>
        <w:pStyle w:val="tablefirstrow"/>
        <w:jc w:val="center"/>
        <w:rPr>
          <w:rFonts w:asciiTheme="minorHAnsi" w:hAnsiTheme="minorHAnsi" w:cstheme="minorHAnsi"/>
          <w:sz w:val="22"/>
          <w:szCs w:val="22"/>
        </w:rPr>
      </w:pPr>
    </w:p>
    <w:p w14:paraId="4E944FBD" w14:textId="77777777" w:rsidR="00872903" w:rsidRDefault="00872903" w:rsidP="00E27548">
      <w:pPr>
        <w:pStyle w:val="tablefirstrow"/>
        <w:jc w:val="center"/>
        <w:rPr>
          <w:rFonts w:asciiTheme="minorHAnsi" w:hAnsiTheme="minorHAnsi" w:cstheme="minorHAnsi"/>
          <w:sz w:val="22"/>
          <w:szCs w:val="22"/>
        </w:rPr>
      </w:pPr>
    </w:p>
    <w:p w14:paraId="4E944FBE" w14:textId="77777777" w:rsidR="00872903" w:rsidRDefault="00872903" w:rsidP="00E27548">
      <w:pPr>
        <w:pStyle w:val="tablefirstrow"/>
        <w:jc w:val="center"/>
        <w:rPr>
          <w:rFonts w:asciiTheme="minorHAnsi" w:hAnsiTheme="minorHAnsi" w:cstheme="minorHAnsi"/>
          <w:sz w:val="22"/>
          <w:szCs w:val="22"/>
        </w:rPr>
      </w:pPr>
    </w:p>
    <w:p w14:paraId="4E944FBF" w14:textId="77777777" w:rsidR="00872903" w:rsidRDefault="00872903" w:rsidP="00E27548">
      <w:pPr>
        <w:pStyle w:val="tablefirstrow"/>
        <w:jc w:val="center"/>
        <w:rPr>
          <w:rFonts w:asciiTheme="minorHAnsi" w:hAnsiTheme="minorHAnsi" w:cstheme="minorHAnsi"/>
          <w:sz w:val="22"/>
          <w:szCs w:val="22"/>
        </w:rPr>
      </w:pPr>
    </w:p>
    <w:p w14:paraId="4E944FC0" w14:textId="77777777" w:rsidR="00872903" w:rsidRDefault="00872903" w:rsidP="00E27548">
      <w:pPr>
        <w:pStyle w:val="tablefirstrow"/>
        <w:jc w:val="center"/>
        <w:rPr>
          <w:rFonts w:asciiTheme="minorHAnsi" w:hAnsiTheme="minorHAnsi" w:cstheme="minorHAnsi"/>
          <w:sz w:val="22"/>
          <w:szCs w:val="22"/>
        </w:rPr>
      </w:pPr>
    </w:p>
    <w:p w14:paraId="4E944FC1" w14:textId="77777777" w:rsidR="00872903" w:rsidRDefault="00872903" w:rsidP="00E27548">
      <w:pPr>
        <w:pStyle w:val="tablefirstrow"/>
        <w:jc w:val="center"/>
        <w:rPr>
          <w:rFonts w:asciiTheme="minorHAnsi" w:hAnsiTheme="minorHAnsi" w:cstheme="minorHAnsi"/>
          <w:sz w:val="22"/>
          <w:szCs w:val="22"/>
        </w:rPr>
      </w:pPr>
    </w:p>
    <w:p w14:paraId="4E944FC2" w14:textId="77777777" w:rsidR="00872903" w:rsidRDefault="00872903" w:rsidP="00E27548">
      <w:pPr>
        <w:pStyle w:val="tablefirstrow"/>
        <w:jc w:val="center"/>
        <w:rPr>
          <w:rFonts w:asciiTheme="minorHAnsi" w:hAnsiTheme="minorHAnsi" w:cstheme="minorHAnsi"/>
          <w:sz w:val="22"/>
          <w:szCs w:val="22"/>
        </w:rPr>
      </w:pPr>
    </w:p>
    <w:p w14:paraId="4E944FC3" w14:textId="77777777" w:rsidR="00872903" w:rsidRDefault="00872903" w:rsidP="00E27548">
      <w:pPr>
        <w:pStyle w:val="tablefirstrow"/>
        <w:jc w:val="center"/>
        <w:rPr>
          <w:rFonts w:asciiTheme="minorHAnsi" w:hAnsiTheme="minorHAnsi" w:cstheme="minorHAnsi"/>
          <w:sz w:val="22"/>
          <w:szCs w:val="22"/>
        </w:rPr>
      </w:pPr>
    </w:p>
    <w:p w14:paraId="4E944FC4" w14:textId="77777777" w:rsidR="00A520D6" w:rsidRDefault="00A520D6" w:rsidP="00E27548">
      <w:pPr>
        <w:pStyle w:val="tablefirstrow"/>
        <w:jc w:val="center"/>
        <w:rPr>
          <w:rFonts w:asciiTheme="minorHAnsi" w:hAnsiTheme="minorHAnsi" w:cstheme="minorHAnsi"/>
          <w:sz w:val="22"/>
          <w:szCs w:val="22"/>
        </w:rPr>
      </w:pPr>
    </w:p>
    <w:p w14:paraId="4E944FC5" w14:textId="77777777" w:rsidR="00A520D6" w:rsidRDefault="00A520D6" w:rsidP="00E27548">
      <w:pPr>
        <w:pStyle w:val="tablefirstrow"/>
        <w:jc w:val="center"/>
        <w:rPr>
          <w:rFonts w:asciiTheme="minorHAnsi" w:hAnsiTheme="minorHAnsi" w:cstheme="minorHAnsi"/>
          <w:sz w:val="22"/>
          <w:szCs w:val="22"/>
        </w:rPr>
      </w:pPr>
    </w:p>
    <w:p w14:paraId="4E944FC6" w14:textId="77777777" w:rsidR="00A520D6" w:rsidRDefault="00A520D6" w:rsidP="00E27548">
      <w:pPr>
        <w:pStyle w:val="tablefirstrow"/>
        <w:jc w:val="center"/>
        <w:rPr>
          <w:rFonts w:asciiTheme="minorHAnsi" w:hAnsiTheme="minorHAnsi" w:cstheme="minorHAnsi"/>
          <w:sz w:val="22"/>
          <w:szCs w:val="22"/>
        </w:rPr>
      </w:pPr>
    </w:p>
    <w:p w14:paraId="4E944FC7" w14:textId="77777777" w:rsidR="00A520D6" w:rsidRDefault="00A520D6" w:rsidP="00E27548">
      <w:pPr>
        <w:pStyle w:val="tablefirstrow"/>
        <w:jc w:val="center"/>
        <w:rPr>
          <w:rFonts w:asciiTheme="minorHAnsi" w:hAnsiTheme="minorHAnsi" w:cstheme="minorHAnsi"/>
          <w:sz w:val="22"/>
          <w:szCs w:val="22"/>
        </w:rPr>
      </w:pPr>
    </w:p>
    <w:p w14:paraId="4E944FC8" w14:textId="77777777" w:rsidR="00A520D6" w:rsidRDefault="00A520D6" w:rsidP="00E27548">
      <w:pPr>
        <w:pStyle w:val="tablefirstrow"/>
        <w:jc w:val="center"/>
        <w:rPr>
          <w:rFonts w:asciiTheme="minorHAnsi" w:hAnsiTheme="minorHAnsi" w:cstheme="minorHAnsi"/>
          <w:sz w:val="22"/>
          <w:szCs w:val="22"/>
        </w:rPr>
      </w:pPr>
    </w:p>
    <w:p w14:paraId="4E944FC9" w14:textId="77777777" w:rsidR="00A520D6" w:rsidRDefault="00A520D6" w:rsidP="00A520D6">
      <w:pPr>
        <w:pStyle w:val="tablefirstrow"/>
        <w:jc w:val="center"/>
      </w:pPr>
      <w:r>
        <w:rPr>
          <w:noProof/>
        </w:rPr>
        <w:drawing>
          <wp:inline distT="0" distB="0" distL="0" distR="0" wp14:anchorId="4E945021" wp14:editId="4E945022">
            <wp:extent cx="1676400" cy="542925"/>
            <wp:effectExtent l="0" t="0" r="0" b="9525"/>
            <wp:docPr id="2713" name="Picture 2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l="72327"/>
                    <a:stretch>
                      <a:fillRect/>
                    </a:stretch>
                  </pic:blipFill>
                  <pic:spPr bwMode="auto">
                    <a:xfrm>
                      <a:off x="0" y="0"/>
                      <a:ext cx="1676400" cy="542925"/>
                    </a:xfrm>
                    <a:prstGeom prst="rect">
                      <a:avLst/>
                    </a:prstGeom>
                    <a:noFill/>
                    <a:ln>
                      <a:noFill/>
                    </a:ln>
                  </pic:spPr>
                </pic:pic>
              </a:graphicData>
            </a:graphic>
          </wp:inline>
        </w:drawing>
      </w:r>
    </w:p>
    <w:p w14:paraId="4E944FCA" w14:textId="77777777" w:rsidR="00A520D6" w:rsidRDefault="00A520D6" w:rsidP="00A520D6">
      <w:pPr>
        <w:pStyle w:val="tablefirstrow"/>
        <w:jc w:val="center"/>
      </w:pPr>
    </w:p>
    <w:p w14:paraId="4E944FCB" w14:textId="77777777" w:rsidR="00A520D6" w:rsidRPr="006B4BCD" w:rsidRDefault="00973134" w:rsidP="00A520D6">
      <w:pPr>
        <w:spacing w:after="120"/>
        <w:jc w:val="center"/>
        <w:rPr>
          <w:rFonts w:ascii="Arial Narrow" w:hAnsi="Arial Narrow"/>
          <w:b/>
          <w:bCs/>
          <w:sz w:val="27"/>
        </w:rPr>
      </w:pPr>
      <w:hyperlink r:id="rId41" w:history="1">
        <w:r w:rsidR="00A520D6" w:rsidRPr="00EF420A">
          <w:rPr>
            <w:rStyle w:val="Hyperlink"/>
            <w:b/>
            <w:bCs/>
          </w:rPr>
          <w:t>www.radisys.com</w:t>
        </w:r>
      </w:hyperlink>
    </w:p>
    <w:sectPr w:rsidR="00A520D6" w:rsidRPr="006B4BCD" w:rsidSect="005C509A">
      <w:pgSz w:w="12240" w:h="15840" w:code="1"/>
      <w:pgMar w:top="1440" w:right="1440" w:bottom="1134" w:left="126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6B4F2C" w14:textId="77777777" w:rsidR="00973134" w:rsidRDefault="00973134">
      <w:r>
        <w:separator/>
      </w:r>
    </w:p>
  </w:endnote>
  <w:endnote w:type="continuationSeparator" w:id="0">
    <w:p w14:paraId="2A2CABA4" w14:textId="77777777" w:rsidR="00973134" w:rsidRDefault="00973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panose1 w:val="00000000000000000000"/>
    <w:charset w:val="00"/>
    <w:family w:val="roman"/>
    <w:notTrueType/>
    <w:pitch w:val="variable"/>
    <w:sig w:usb0="00000003" w:usb1="00000000" w:usb2="00000000" w:usb3="00000000" w:csb0="00000001" w:csb1="00000000"/>
  </w:font>
  <w:font w:name="HY°ß°íµñ">
    <w:altName w:val="Times New Roman"/>
    <w:panose1 w:val="00000000000000000000"/>
    <w:charset w:val="00"/>
    <w:family w:val="auto"/>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µ¸¿ò">
    <w:altName w:val="Arial"/>
    <w:panose1 w:val="00000000000000000000"/>
    <w:charset w:val="00"/>
    <w:family w:val="auto"/>
    <w:notTrueType/>
    <w:pitch w:val="variable"/>
    <w:sig w:usb0="00000003" w:usb1="00000000" w:usb2="00000000" w:usb3="00000000" w:csb0="00000001" w:csb1="00000000"/>
  </w:font>
  <w:font w:name="¹ÙÅÁ">
    <w:altName w:val="Constantia"/>
    <w:panose1 w:val="00000000000000000000"/>
    <w:charset w:val="00"/>
    <w:family w:val="auto"/>
    <w:notTrueType/>
    <w:pitch w:val="variable"/>
    <w:sig w:usb0="00000003" w:usb1="00000000" w:usb2="00000000" w:usb3="00000000" w:csb0="00000001" w:csb1="00000000"/>
  </w:font>
  <w:font w:name="맑은고딕">
    <w:altName w:val="Arial Unicode MS"/>
    <w:panose1 w:val="00000000000000000000"/>
    <w:charset w:val="81"/>
    <w:family w:val="auto"/>
    <w:notTrueType/>
    <w:pitch w:val="variable"/>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45028" w14:textId="77777777" w:rsidR="00BE2497" w:rsidRDefault="00BE2497" w:rsidP="002E4DF6">
    <w:pPr>
      <w:pStyle w:val="Footer"/>
      <w:pBdr>
        <w:bottom w:val="single" w:sz="24" w:space="1" w:color="F0E9C2"/>
      </w:pBdr>
      <w:tabs>
        <w:tab w:val="right" w:pos="2430"/>
      </w:tabs>
      <w:spacing w:line="0" w:lineRule="atLeast"/>
      <w:rPr>
        <w:sz w:val="16"/>
        <w:szCs w:val="16"/>
      </w:rPr>
    </w:pPr>
  </w:p>
  <w:p w14:paraId="4E945029" w14:textId="77777777" w:rsidR="00BE2497" w:rsidRPr="000133D5" w:rsidRDefault="00BE2497" w:rsidP="001B2F40">
    <w:pPr>
      <w:pStyle w:val="Footer"/>
      <w:pBdr>
        <w:bottom w:val="single" w:sz="24" w:space="1" w:color="F0E9C2"/>
      </w:pBdr>
      <w:tabs>
        <w:tab w:val="clear" w:pos="4320"/>
        <w:tab w:val="right" w:pos="2430"/>
        <w:tab w:val="center" w:pos="4770"/>
        <w:tab w:val="left" w:pos="7200"/>
      </w:tabs>
      <w:spacing w:line="0" w:lineRule="atLeast"/>
      <w:rPr>
        <w:sz w:val="16"/>
        <w:szCs w:val="16"/>
      </w:rPr>
    </w:pPr>
    <w:r>
      <w:rPr>
        <w:sz w:val="16"/>
        <w:szCs w:val="16"/>
      </w:rPr>
      <w:t>Radisys</w:t>
    </w:r>
    <w:r w:rsidRPr="000133D5">
      <w:rPr>
        <w:sz w:val="16"/>
        <w:szCs w:val="16"/>
      </w:rPr>
      <w:tab/>
    </w:r>
    <w:r w:rsidRPr="000133D5">
      <w:rPr>
        <w:sz w:val="16"/>
        <w:szCs w:val="16"/>
      </w:rPr>
      <w:tab/>
    </w:r>
    <w:r>
      <w:rPr>
        <w:sz w:val="16"/>
        <w:szCs w:val="16"/>
      </w:rPr>
      <w:t xml:space="preserve">  High Level Design</w:t>
    </w:r>
    <w:r w:rsidRPr="000133D5">
      <w:rPr>
        <w:sz w:val="16"/>
        <w:szCs w:val="16"/>
      </w:rPr>
      <w:tab/>
    </w:r>
    <w:r>
      <w:rPr>
        <w:sz w:val="16"/>
        <w:szCs w:val="16"/>
      </w:rPr>
      <w:tab/>
      <w:t xml:space="preserve">                       LTE TotaleNodeB</w:t>
    </w:r>
  </w:p>
  <w:p w14:paraId="4E94502A" w14:textId="77777777" w:rsidR="00BE2497" w:rsidRPr="0005623B" w:rsidRDefault="00BE2497" w:rsidP="0005623B">
    <w:pPr>
      <w:pStyle w:val="Footer"/>
      <w:pBdr>
        <w:bottom w:val="single" w:sz="24" w:space="1" w:color="F0E9C2"/>
      </w:pBdr>
      <w:tabs>
        <w:tab w:val="clear" w:pos="4320"/>
        <w:tab w:val="clear" w:pos="8640"/>
        <w:tab w:val="right" w:pos="2430"/>
        <w:tab w:val="center" w:pos="4770"/>
        <w:tab w:val="left" w:pos="7200"/>
        <w:tab w:val="left" w:pos="8550"/>
      </w:tabs>
      <w:spacing w:line="0" w:lineRule="atLeast"/>
      <w:rPr>
        <w:sz w:val="16"/>
        <w:szCs w:val="16"/>
      </w:rPr>
    </w:pPr>
    <w:r w:rsidRPr="000133D5">
      <w:rPr>
        <w:sz w:val="16"/>
        <w:szCs w:val="16"/>
      </w:rPr>
      <w:t xml:space="preserve">Proprietary and Confidential  </w:t>
    </w:r>
    <w:r w:rsidRPr="000133D5">
      <w:rPr>
        <w:sz w:val="16"/>
        <w:szCs w:val="16"/>
      </w:rPr>
      <w:tab/>
    </w:r>
    <w:r w:rsidRPr="000133D5">
      <w:rPr>
        <w:sz w:val="16"/>
        <w:szCs w:val="16"/>
      </w:rPr>
      <w:tab/>
    </w:r>
    <w:r w:rsidRPr="00382BC1">
      <w:rPr>
        <w:sz w:val="16"/>
        <w:szCs w:val="16"/>
      </w:rPr>
      <w:t xml:space="preserve">Page </w:t>
    </w:r>
    <w:r w:rsidRPr="00382BC1">
      <w:rPr>
        <w:sz w:val="16"/>
        <w:szCs w:val="16"/>
      </w:rPr>
      <w:fldChar w:fldCharType="begin"/>
    </w:r>
    <w:r w:rsidRPr="00382BC1">
      <w:rPr>
        <w:sz w:val="16"/>
        <w:szCs w:val="16"/>
      </w:rPr>
      <w:instrText xml:space="preserve"> PAGE </w:instrText>
    </w:r>
    <w:r w:rsidRPr="00382BC1">
      <w:rPr>
        <w:sz w:val="16"/>
        <w:szCs w:val="16"/>
      </w:rPr>
      <w:fldChar w:fldCharType="separate"/>
    </w:r>
    <w:r w:rsidR="002E34B3">
      <w:rPr>
        <w:noProof/>
        <w:sz w:val="16"/>
        <w:szCs w:val="16"/>
      </w:rPr>
      <w:t>48</w:t>
    </w:r>
    <w:r w:rsidRPr="00382BC1">
      <w:rPr>
        <w:sz w:val="16"/>
        <w:szCs w:val="16"/>
      </w:rPr>
      <w:fldChar w:fldCharType="end"/>
    </w:r>
    <w:r w:rsidRPr="00382BC1">
      <w:rPr>
        <w:sz w:val="16"/>
        <w:szCs w:val="16"/>
      </w:rPr>
      <w:t xml:space="preserve"> of </w:t>
    </w:r>
    <w:r w:rsidRPr="00382BC1">
      <w:rPr>
        <w:sz w:val="16"/>
        <w:szCs w:val="16"/>
      </w:rPr>
      <w:fldChar w:fldCharType="begin"/>
    </w:r>
    <w:r w:rsidRPr="00382BC1">
      <w:rPr>
        <w:sz w:val="16"/>
        <w:szCs w:val="16"/>
      </w:rPr>
      <w:instrText xml:space="preserve"> NUMPAGES </w:instrText>
    </w:r>
    <w:r w:rsidRPr="00382BC1">
      <w:rPr>
        <w:sz w:val="16"/>
        <w:szCs w:val="16"/>
      </w:rPr>
      <w:fldChar w:fldCharType="separate"/>
    </w:r>
    <w:r w:rsidR="002E34B3">
      <w:rPr>
        <w:noProof/>
        <w:sz w:val="16"/>
        <w:szCs w:val="16"/>
      </w:rPr>
      <w:t>62</w:t>
    </w:r>
    <w:r w:rsidRPr="00382BC1">
      <w:rPr>
        <w:sz w:val="16"/>
        <w:szCs w:val="16"/>
      </w:rPr>
      <w:fldChar w:fldCharType="end"/>
    </w:r>
    <w:r>
      <w:rPr>
        <w:sz w:val="16"/>
        <w:szCs w:val="16"/>
      </w:rPr>
      <w:tab/>
    </w:r>
    <w:r>
      <w:rPr>
        <w:sz w:val="16"/>
        <w:szCs w:val="16"/>
      </w:rPr>
      <w:tab/>
      <w:t xml:space="preserve">  1222464 1.1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C1ACA" w14:textId="77777777" w:rsidR="00973134" w:rsidRDefault="00973134">
      <w:r>
        <w:separator/>
      </w:r>
    </w:p>
  </w:footnote>
  <w:footnote w:type="continuationSeparator" w:id="0">
    <w:p w14:paraId="2526901B" w14:textId="77777777" w:rsidR="00973134" w:rsidRDefault="009731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45027" w14:textId="77777777" w:rsidR="00BE2497" w:rsidRDefault="00BE2497" w:rsidP="00E003B3">
    <w:pPr>
      <w:pStyle w:val="Header"/>
    </w:pPr>
    <w:r>
      <w:rPr>
        <w:rFonts w:cs="Mangal"/>
        <w:noProof/>
        <w:szCs w:val="22"/>
      </w:rPr>
      <w:drawing>
        <wp:anchor distT="0" distB="0" distL="114300" distR="114300" simplePos="0" relativeHeight="251659264" behindDoc="0" locked="0" layoutInCell="1" allowOverlap="1" wp14:anchorId="4E94502C" wp14:editId="4E94502D">
          <wp:simplePos x="0" y="0"/>
          <wp:positionH relativeFrom="column">
            <wp:posOffset>19050</wp:posOffset>
          </wp:positionH>
          <wp:positionV relativeFrom="paragraph">
            <wp:posOffset>-266699</wp:posOffset>
          </wp:positionV>
          <wp:extent cx="6076950" cy="533400"/>
          <wp:effectExtent l="0" t="0" r="0" b="0"/>
          <wp:wrapNone/>
          <wp:docPr id="2705" name="Picture 2705" descr="rsy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sys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76950" cy="5334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4502B" w14:textId="77777777" w:rsidR="00BE2497" w:rsidRDefault="00BE2497" w:rsidP="00891267">
    <w:pPr>
      <w:pStyle w:val="Header"/>
      <w:tabs>
        <w:tab w:val="left" w:pos="64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BE3E0764"/>
    <w:lvl w:ilvl="0">
      <w:start w:val="1"/>
      <w:numFmt w:val="decimal"/>
      <w:pStyle w:val="ListNumber2"/>
      <w:lvlText w:val="%1."/>
      <w:lvlJc w:val="left"/>
      <w:pPr>
        <w:tabs>
          <w:tab w:val="num" w:pos="720"/>
        </w:tabs>
        <w:ind w:left="720" w:hanging="360"/>
      </w:pPr>
    </w:lvl>
  </w:abstractNum>
  <w:abstractNum w:abstractNumId="1">
    <w:nsid w:val="FFFFFF88"/>
    <w:multiLevelType w:val="singleLevel"/>
    <w:tmpl w:val="5486F5AA"/>
    <w:lvl w:ilvl="0">
      <w:start w:val="1"/>
      <w:numFmt w:val="upperLetter"/>
      <w:pStyle w:val="ListNumber"/>
      <w:lvlText w:val="%1."/>
      <w:lvlJc w:val="left"/>
      <w:pPr>
        <w:tabs>
          <w:tab w:val="num" w:pos="360"/>
        </w:tabs>
        <w:ind w:left="360" w:hanging="360"/>
      </w:pPr>
      <w:rPr>
        <w:rFonts w:hint="default"/>
      </w:rPr>
    </w:lvl>
  </w:abstractNum>
  <w:abstractNum w:abstractNumId="2">
    <w:nsid w:val="00000002"/>
    <w:multiLevelType w:val="multilevel"/>
    <w:tmpl w:val="FF562816"/>
    <w:name w:val="WW8Num4"/>
    <w:lvl w:ilvl="0">
      <w:start w:val="1"/>
      <w:numFmt w:val="decimal"/>
      <w:lvlText w:val="%1."/>
      <w:lvlJc w:val="left"/>
      <w:pPr>
        <w:tabs>
          <w:tab w:val="num" w:pos="720"/>
        </w:tabs>
        <w:ind w:left="720" w:hanging="360"/>
      </w:pPr>
      <w:rPr>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1210131"/>
    <w:multiLevelType w:val="singleLevel"/>
    <w:tmpl w:val="45986304"/>
    <w:lvl w:ilvl="0">
      <w:start w:val="1"/>
      <w:numFmt w:val="bullet"/>
      <w:pStyle w:val="Bullet"/>
      <w:lvlText w:val=""/>
      <w:lvlJc w:val="left"/>
      <w:pPr>
        <w:tabs>
          <w:tab w:val="num" w:pos="1224"/>
        </w:tabs>
        <w:ind w:left="1224" w:hanging="504"/>
      </w:pPr>
      <w:rPr>
        <w:rFonts w:ascii="Symbol" w:hAnsi="Symbol" w:hint="default"/>
      </w:rPr>
    </w:lvl>
  </w:abstractNum>
  <w:abstractNum w:abstractNumId="4">
    <w:nsid w:val="072F455B"/>
    <w:multiLevelType w:val="hybridMultilevel"/>
    <w:tmpl w:val="DCCE7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75450FD"/>
    <w:multiLevelType w:val="multilevel"/>
    <w:tmpl w:val="98E62AEC"/>
    <w:numStyleLink w:val="111111"/>
  </w:abstractNum>
  <w:abstractNum w:abstractNumId="6">
    <w:nsid w:val="07F0392E"/>
    <w:multiLevelType w:val="hybridMultilevel"/>
    <w:tmpl w:val="A014B1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BE50CFB"/>
    <w:multiLevelType w:val="hybridMultilevel"/>
    <w:tmpl w:val="530E91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E74324C"/>
    <w:multiLevelType w:val="hybridMultilevel"/>
    <w:tmpl w:val="9D44AD74"/>
    <w:lvl w:ilvl="0" w:tplc="103C53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2F85C11"/>
    <w:multiLevelType w:val="hybridMultilevel"/>
    <w:tmpl w:val="BF605A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54D5CA2"/>
    <w:multiLevelType w:val="hybridMultilevel"/>
    <w:tmpl w:val="D91EE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6744D9"/>
    <w:multiLevelType w:val="multilevel"/>
    <w:tmpl w:val="34DA18A8"/>
    <w:styleLink w:val="StyleNumberedItalic1"/>
    <w:lvl w:ilvl="0">
      <w:start w:val="1"/>
      <w:numFmt w:val="decimal"/>
      <w:suff w:val="nothing"/>
      <w:lvlText w:val="REQ.%1"/>
      <w:lvlJc w:val="left"/>
      <w:pPr>
        <w:ind w:left="360" w:hanging="360"/>
      </w:pPr>
      <w:rPr>
        <w:rFonts w:ascii="Arial" w:hAnsi="Arial" w:hint="default"/>
        <w:i/>
        <w:iCs/>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178B61AC"/>
    <w:multiLevelType w:val="hybridMultilevel"/>
    <w:tmpl w:val="A6604514"/>
    <w:lvl w:ilvl="0" w:tplc="CE2848A4">
      <w:start w:val="1"/>
      <w:numFmt w:val="bullet"/>
      <w:lvlText w:val="•"/>
      <w:lvlJc w:val="left"/>
      <w:pPr>
        <w:tabs>
          <w:tab w:val="num" w:pos="720"/>
        </w:tabs>
        <w:ind w:left="720" w:hanging="360"/>
      </w:pPr>
      <w:rPr>
        <w:rFonts w:ascii="Arial" w:hAnsi="Arial" w:hint="default"/>
      </w:rPr>
    </w:lvl>
    <w:lvl w:ilvl="1" w:tplc="04090005">
      <w:start w:val="1"/>
      <w:numFmt w:val="bullet"/>
      <w:lvlText w:val=""/>
      <w:lvlJc w:val="left"/>
      <w:pPr>
        <w:tabs>
          <w:tab w:val="num" w:pos="1440"/>
        </w:tabs>
        <w:ind w:left="1440" w:hanging="360"/>
      </w:pPr>
      <w:rPr>
        <w:rFonts w:ascii="Wingdings" w:hAnsi="Wingdings" w:hint="default"/>
      </w:rPr>
    </w:lvl>
    <w:lvl w:ilvl="2" w:tplc="E1981018" w:tentative="1">
      <w:start w:val="1"/>
      <w:numFmt w:val="bullet"/>
      <w:lvlText w:val="•"/>
      <w:lvlJc w:val="left"/>
      <w:pPr>
        <w:tabs>
          <w:tab w:val="num" w:pos="2160"/>
        </w:tabs>
        <w:ind w:left="2160" w:hanging="360"/>
      </w:pPr>
      <w:rPr>
        <w:rFonts w:ascii="Arial" w:hAnsi="Arial" w:hint="default"/>
      </w:rPr>
    </w:lvl>
    <w:lvl w:ilvl="3" w:tplc="E9947A50" w:tentative="1">
      <w:start w:val="1"/>
      <w:numFmt w:val="bullet"/>
      <w:lvlText w:val="•"/>
      <w:lvlJc w:val="left"/>
      <w:pPr>
        <w:tabs>
          <w:tab w:val="num" w:pos="2880"/>
        </w:tabs>
        <w:ind w:left="2880" w:hanging="360"/>
      </w:pPr>
      <w:rPr>
        <w:rFonts w:ascii="Arial" w:hAnsi="Arial" w:hint="default"/>
      </w:rPr>
    </w:lvl>
    <w:lvl w:ilvl="4" w:tplc="BF968654" w:tentative="1">
      <w:start w:val="1"/>
      <w:numFmt w:val="bullet"/>
      <w:lvlText w:val="•"/>
      <w:lvlJc w:val="left"/>
      <w:pPr>
        <w:tabs>
          <w:tab w:val="num" w:pos="3600"/>
        </w:tabs>
        <w:ind w:left="3600" w:hanging="360"/>
      </w:pPr>
      <w:rPr>
        <w:rFonts w:ascii="Arial" w:hAnsi="Arial" w:hint="default"/>
      </w:rPr>
    </w:lvl>
    <w:lvl w:ilvl="5" w:tplc="A3F43E3C" w:tentative="1">
      <w:start w:val="1"/>
      <w:numFmt w:val="bullet"/>
      <w:lvlText w:val="•"/>
      <w:lvlJc w:val="left"/>
      <w:pPr>
        <w:tabs>
          <w:tab w:val="num" w:pos="4320"/>
        </w:tabs>
        <w:ind w:left="4320" w:hanging="360"/>
      </w:pPr>
      <w:rPr>
        <w:rFonts w:ascii="Arial" w:hAnsi="Arial" w:hint="default"/>
      </w:rPr>
    </w:lvl>
    <w:lvl w:ilvl="6" w:tplc="13B8CCC8" w:tentative="1">
      <w:start w:val="1"/>
      <w:numFmt w:val="bullet"/>
      <w:lvlText w:val="•"/>
      <w:lvlJc w:val="left"/>
      <w:pPr>
        <w:tabs>
          <w:tab w:val="num" w:pos="5040"/>
        </w:tabs>
        <w:ind w:left="5040" w:hanging="360"/>
      </w:pPr>
      <w:rPr>
        <w:rFonts w:ascii="Arial" w:hAnsi="Arial" w:hint="default"/>
      </w:rPr>
    </w:lvl>
    <w:lvl w:ilvl="7" w:tplc="A680279E" w:tentative="1">
      <w:start w:val="1"/>
      <w:numFmt w:val="bullet"/>
      <w:lvlText w:val="•"/>
      <w:lvlJc w:val="left"/>
      <w:pPr>
        <w:tabs>
          <w:tab w:val="num" w:pos="5760"/>
        </w:tabs>
        <w:ind w:left="5760" w:hanging="360"/>
      </w:pPr>
      <w:rPr>
        <w:rFonts w:ascii="Arial" w:hAnsi="Arial" w:hint="default"/>
      </w:rPr>
    </w:lvl>
    <w:lvl w:ilvl="8" w:tplc="2AB24320" w:tentative="1">
      <w:start w:val="1"/>
      <w:numFmt w:val="bullet"/>
      <w:lvlText w:val="•"/>
      <w:lvlJc w:val="left"/>
      <w:pPr>
        <w:tabs>
          <w:tab w:val="num" w:pos="6480"/>
        </w:tabs>
        <w:ind w:left="6480" w:hanging="360"/>
      </w:pPr>
      <w:rPr>
        <w:rFonts w:ascii="Arial" w:hAnsi="Arial" w:hint="default"/>
      </w:rPr>
    </w:lvl>
  </w:abstractNum>
  <w:abstractNum w:abstractNumId="13">
    <w:nsid w:val="18517F5F"/>
    <w:multiLevelType w:val="hybridMultilevel"/>
    <w:tmpl w:val="485C62E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15B49FE"/>
    <w:multiLevelType w:val="multilevel"/>
    <w:tmpl w:val="FF562816"/>
    <w:lvl w:ilvl="0">
      <w:start w:val="1"/>
      <w:numFmt w:val="decimal"/>
      <w:lvlText w:val="%1."/>
      <w:lvlJc w:val="left"/>
      <w:pPr>
        <w:tabs>
          <w:tab w:val="num" w:pos="720"/>
        </w:tabs>
        <w:ind w:left="720" w:hanging="360"/>
      </w:pPr>
      <w:rPr>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5">
    <w:nsid w:val="252C451F"/>
    <w:multiLevelType w:val="hybridMultilevel"/>
    <w:tmpl w:val="E13E8B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26210261"/>
    <w:multiLevelType w:val="hybridMultilevel"/>
    <w:tmpl w:val="E358292A"/>
    <w:lvl w:ilvl="0" w:tplc="AA6C98A8">
      <w:start w:val="1"/>
      <w:numFmt w:val="bullet"/>
      <w:lvlText w:val="•"/>
      <w:lvlJc w:val="left"/>
      <w:pPr>
        <w:tabs>
          <w:tab w:val="num" w:pos="720"/>
        </w:tabs>
        <w:ind w:left="720" w:hanging="360"/>
      </w:pPr>
      <w:rPr>
        <w:rFonts w:ascii="Arial" w:hAnsi="Arial" w:hint="default"/>
      </w:rPr>
    </w:lvl>
    <w:lvl w:ilvl="1" w:tplc="E36C6662">
      <w:start w:val="1204"/>
      <w:numFmt w:val="bullet"/>
      <w:lvlText w:val="–"/>
      <w:lvlJc w:val="left"/>
      <w:pPr>
        <w:tabs>
          <w:tab w:val="num" w:pos="1440"/>
        </w:tabs>
        <w:ind w:left="1440" w:hanging="360"/>
      </w:pPr>
      <w:rPr>
        <w:rFonts w:ascii="Arial" w:hAnsi="Arial" w:hint="default"/>
      </w:rPr>
    </w:lvl>
    <w:lvl w:ilvl="2" w:tplc="5D029AF8" w:tentative="1">
      <w:start w:val="1"/>
      <w:numFmt w:val="bullet"/>
      <w:lvlText w:val="•"/>
      <w:lvlJc w:val="left"/>
      <w:pPr>
        <w:tabs>
          <w:tab w:val="num" w:pos="2160"/>
        </w:tabs>
        <w:ind w:left="2160" w:hanging="360"/>
      </w:pPr>
      <w:rPr>
        <w:rFonts w:ascii="Arial" w:hAnsi="Arial" w:hint="default"/>
      </w:rPr>
    </w:lvl>
    <w:lvl w:ilvl="3" w:tplc="BCF44C90" w:tentative="1">
      <w:start w:val="1"/>
      <w:numFmt w:val="bullet"/>
      <w:lvlText w:val="•"/>
      <w:lvlJc w:val="left"/>
      <w:pPr>
        <w:tabs>
          <w:tab w:val="num" w:pos="2880"/>
        </w:tabs>
        <w:ind w:left="2880" w:hanging="360"/>
      </w:pPr>
      <w:rPr>
        <w:rFonts w:ascii="Arial" w:hAnsi="Arial" w:hint="default"/>
      </w:rPr>
    </w:lvl>
    <w:lvl w:ilvl="4" w:tplc="9360570C" w:tentative="1">
      <w:start w:val="1"/>
      <w:numFmt w:val="bullet"/>
      <w:lvlText w:val="•"/>
      <w:lvlJc w:val="left"/>
      <w:pPr>
        <w:tabs>
          <w:tab w:val="num" w:pos="3600"/>
        </w:tabs>
        <w:ind w:left="3600" w:hanging="360"/>
      </w:pPr>
      <w:rPr>
        <w:rFonts w:ascii="Arial" w:hAnsi="Arial" w:hint="default"/>
      </w:rPr>
    </w:lvl>
    <w:lvl w:ilvl="5" w:tplc="014638C8" w:tentative="1">
      <w:start w:val="1"/>
      <w:numFmt w:val="bullet"/>
      <w:lvlText w:val="•"/>
      <w:lvlJc w:val="left"/>
      <w:pPr>
        <w:tabs>
          <w:tab w:val="num" w:pos="4320"/>
        </w:tabs>
        <w:ind w:left="4320" w:hanging="360"/>
      </w:pPr>
      <w:rPr>
        <w:rFonts w:ascii="Arial" w:hAnsi="Arial" w:hint="default"/>
      </w:rPr>
    </w:lvl>
    <w:lvl w:ilvl="6" w:tplc="CB2003A0" w:tentative="1">
      <w:start w:val="1"/>
      <w:numFmt w:val="bullet"/>
      <w:lvlText w:val="•"/>
      <w:lvlJc w:val="left"/>
      <w:pPr>
        <w:tabs>
          <w:tab w:val="num" w:pos="5040"/>
        </w:tabs>
        <w:ind w:left="5040" w:hanging="360"/>
      </w:pPr>
      <w:rPr>
        <w:rFonts w:ascii="Arial" w:hAnsi="Arial" w:hint="default"/>
      </w:rPr>
    </w:lvl>
    <w:lvl w:ilvl="7" w:tplc="57F00008" w:tentative="1">
      <w:start w:val="1"/>
      <w:numFmt w:val="bullet"/>
      <w:lvlText w:val="•"/>
      <w:lvlJc w:val="left"/>
      <w:pPr>
        <w:tabs>
          <w:tab w:val="num" w:pos="5760"/>
        </w:tabs>
        <w:ind w:left="5760" w:hanging="360"/>
      </w:pPr>
      <w:rPr>
        <w:rFonts w:ascii="Arial" w:hAnsi="Arial" w:hint="default"/>
      </w:rPr>
    </w:lvl>
    <w:lvl w:ilvl="8" w:tplc="B2422064" w:tentative="1">
      <w:start w:val="1"/>
      <w:numFmt w:val="bullet"/>
      <w:lvlText w:val="•"/>
      <w:lvlJc w:val="left"/>
      <w:pPr>
        <w:tabs>
          <w:tab w:val="num" w:pos="6480"/>
        </w:tabs>
        <w:ind w:left="6480" w:hanging="360"/>
      </w:pPr>
      <w:rPr>
        <w:rFonts w:ascii="Arial" w:hAnsi="Arial" w:hint="default"/>
      </w:rPr>
    </w:lvl>
  </w:abstractNum>
  <w:abstractNum w:abstractNumId="17">
    <w:nsid w:val="276C198C"/>
    <w:multiLevelType w:val="singleLevel"/>
    <w:tmpl w:val="361C5E78"/>
    <w:lvl w:ilvl="0">
      <w:start w:val="1"/>
      <w:numFmt w:val="decimal"/>
      <w:pStyle w:val="Reference"/>
      <w:lvlText w:val="[%1]"/>
      <w:lvlJc w:val="right"/>
      <w:pPr>
        <w:tabs>
          <w:tab w:val="num" w:pos="500"/>
        </w:tabs>
        <w:ind w:left="500" w:hanging="216"/>
      </w:pPr>
    </w:lvl>
  </w:abstractNum>
  <w:abstractNum w:abstractNumId="18">
    <w:nsid w:val="2809297E"/>
    <w:multiLevelType w:val="hybridMultilevel"/>
    <w:tmpl w:val="FDC2C302"/>
    <w:lvl w:ilvl="0" w:tplc="15AA6670">
      <w:start w:val="1"/>
      <w:numFmt w:val="bullet"/>
      <w:lvlText w:val="•"/>
      <w:lvlJc w:val="left"/>
      <w:pPr>
        <w:tabs>
          <w:tab w:val="num" w:pos="720"/>
        </w:tabs>
        <w:ind w:left="720" w:hanging="360"/>
      </w:pPr>
      <w:rPr>
        <w:rFonts w:ascii="Arial" w:hAnsi="Arial" w:hint="default"/>
      </w:rPr>
    </w:lvl>
    <w:lvl w:ilvl="1" w:tplc="04090005">
      <w:start w:val="1"/>
      <w:numFmt w:val="bullet"/>
      <w:lvlText w:val=""/>
      <w:lvlJc w:val="left"/>
      <w:pPr>
        <w:tabs>
          <w:tab w:val="num" w:pos="1440"/>
        </w:tabs>
        <w:ind w:left="1440" w:hanging="360"/>
      </w:pPr>
      <w:rPr>
        <w:rFonts w:ascii="Wingdings" w:hAnsi="Wingdings" w:hint="default"/>
      </w:rPr>
    </w:lvl>
    <w:lvl w:ilvl="2" w:tplc="BC406B04">
      <w:start w:val="1204"/>
      <w:numFmt w:val="bullet"/>
      <w:lvlText w:val="•"/>
      <w:lvlJc w:val="left"/>
      <w:pPr>
        <w:tabs>
          <w:tab w:val="num" w:pos="2160"/>
        </w:tabs>
        <w:ind w:left="2160" w:hanging="360"/>
      </w:pPr>
      <w:rPr>
        <w:rFonts w:ascii="Arial" w:hAnsi="Arial" w:hint="default"/>
      </w:rPr>
    </w:lvl>
    <w:lvl w:ilvl="3" w:tplc="D9486114" w:tentative="1">
      <w:start w:val="1"/>
      <w:numFmt w:val="bullet"/>
      <w:lvlText w:val="•"/>
      <w:lvlJc w:val="left"/>
      <w:pPr>
        <w:tabs>
          <w:tab w:val="num" w:pos="2880"/>
        </w:tabs>
        <w:ind w:left="2880" w:hanging="360"/>
      </w:pPr>
      <w:rPr>
        <w:rFonts w:ascii="Arial" w:hAnsi="Arial" w:hint="default"/>
      </w:rPr>
    </w:lvl>
    <w:lvl w:ilvl="4" w:tplc="A23EB2B0" w:tentative="1">
      <w:start w:val="1"/>
      <w:numFmt w:val="bullet"/>
      <w:lvlText w:val="•"/>
      <w:lvlJc w:val="left"/>
      <w:pPr>
        <w:tabs>
          <w:tab w:val="num" w:pos="3600"/>
        </w:tabs>
        <w:ind w:left="3600" w:hanging="360"/>
      </w:pPr>
      <w:rPr>
        <w:rFonts w:ascii="Arial" w:hAnsi="Arial" w:hint="default"/>
      </w:rPr>
    </w:lvl>
    <w:lvl w:ilvl="5" w:tplc="8B68B438" w:tentative="1">
      <w:start w:val="1"/>
      <w:numFmt w:val="bullet"/>
      <w:lvlText w:val="•"/>
      <w:lvlJc w:val="left"/>
      <w:pPr>
        <w:tabs>
          <w:tab w:val="num" w:pos="4320"/>
        </w:tabs>
        <w:ind w:left="4320" w:hanging="360"/>
      </w:pPr>
      <w:rPr>
        <w:rFonts w:ascii="Arial" w:hAnsi="Arial" w:hint="default"/>
      </w:rPr>
    </w:lvl>
    <w:lvl w:ilvl="6" w:tplc="769CBCDE" w:tentative="1">
      <w:start w:val="1"/>
      <w:numFmt w:val="bullet"/>
      <w:lvlText w:val="•"/>
      <w:lvlJc w:val="left"/>
      <w:pPr>
        <w:tabs>
          <w:tab w:val="num" w:pos="5040"/>
        </w:tabs>
        <w:ind w:left="5040" w:hanging="360"/>
      </w:pPr>
      <w:rPr>
        <w:rFonts w:ascii="Arial" w:hAnsi="Arial" w:hint="default"/>
      </w:rPr>
    </w:lvl>
    <w:lvl w:ilvl="7" w:tplc="235A8A02" w:tentative="1">
      <w:start w:val="1"/>
      <w:numFmt w:val="bullet"/>
      <w:lvlText w:val="•"/>
      <w:lvlJc w:val="left"/>
      <w:pPr>
        <w:tabs>
          <w:tab w:val="num" w:pos="5760"/>
        </w:tabs>
        <w:ind w:left="5760" w:hanging="360"/>
      </w:pPr>
      <w:rPr>
        <w:rFonts w:ascii="Arial" w:hAnsi="Arial" w:hint="default"/>
      </w:rPr>
    </w:lvl>
    <w:lvl w:ilvl="8" w:tplc="FE408266" w:tentative="1">
      <w:start w:val="1"/>
      <w:numFmt w:val="bullet"/>
      <w:lvlText w:val="•"/>
      <w:lvlJc w:val="left"/>
      <w:pPr>
        <w:tabs>
          <w:tab w:val="num" w:pos="6480"/>
        </w:tabs>
        <w:ind w:left="6480" w:hanging="360"/>
      </w:pPr>
      <w:rPr>
        <w:rFonts w:ascii="Arial" w:hAnsi="Arial" w:hint="default"/>
      </w:rPr>
    </w:lvl>
  </w:abstractNum>
  <w:abstractNum w:abstractNumId="19">
    <w:nsid w:val="2F8E25E7"/>
    <w:multiLevelType w:val="multilevel"/>
    <w:tmpl w:val="3F6A4460"/>
    <w:styleLink w:val="Style2"/>
    <w:lvl w:ilvl="0">
      <w:start w:val="1"/>
      <w:numFmt w:val="decimal"/>
      <w:lvlText w:val="%1."/>
      <w:lvlJc w:val="left"/>
      <w:pPr>
        <w:tabs>
          <w:tab w:val="num" w:pos="360"/>
        </w:tabs>
        <w:ind w:left="0" w:hanging="360"/>
      </w:pPr>
      <w:rPr>
        <w:rFonts w:hint="default"/>
        <w:b/>
        <w:sz w:val="32"/>
      </w:rPr>
    </w:lvl>
    <w:lvl w:ilvl="1">
      <w:start w:val="1"/>
      <w:numFmt w:val="decimal"/>
      <w:suff w:val="space"/>
      <w:lvlText w:val="%1.%2"/>
      <w:lvlJc w:val="left"/>
      <w:pPr>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576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560"/>
        </w:tabs>
        <w:ind w:left="3960" w:hanging="1440"/>
      </w:pPr>
      <w:rPr>
        <w:rFonts w:hint="default"/>
      </w:rPr>
    </w:lvl>
  </w:abstractNum>
  <w:abstractNum w:abstractNumId="20">
    <w:nsid w:val="3127700F"/>
    <w:multiLevelType w:val="hybridMultilevel"/>
    <w:tmpl w:val="90D27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39345BF"/>
    <w:multiLevelType w:val="hybridMultilevel"/>
    <w:tmpl w:val="CA7A211E"/>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22">
    <w:nsid w:val="34F7338B"/>
    <w:multiLevelType w:val="multilevel"/>
    <w:tmpl w:val="00CE3B28"/>
    <w:lvl w:ilvl="0">
      <w:start w:val="1"/>
      <w:numFmt w:val="decimal"/>
      <w:lvlText w:val="%1."/>
      <w:lvlJc w:val="left"/>
      <w:pPr>
        <w:ind w:left="360" w:hanging="360"/>
      </w:pPr>
      <w:rPr>
        <w:rFonts w:hint="default"/>
      </w:rPr>
    </w:lvl>
    <w:lvl w:ilvl="1">
      <w:start w:val="3"/>
      <w:numFmt w:val="decimal"/>
      <w:isLgl/>
      <w:lvlText w:val="%1.%2"/>
      <w:lvlJc w:val="left"/>
      <w:pPr>
        <w:ind w:left="945" w:hanging="825"/>
      </w:pPr>
      <w:rPr>
        <w:rFonts w:hint="default"/>
      </w:rPr>
    </w:lvl>
    <w:lvl w:ilvl="2">
      <w:start w:val="7"/>
      <w:numFmt w:val="decimal"/>
      <w:isLgl/>
      <w:lvlText w:val="%1.%2.%3"/>
      <w:lvlJc w:val="left"/>
      <w:pPr>
        <w:ind w:left="1065" w:hanging="82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640" w:hanging="1800"/>
      </w:pPr>
      <w:rPr>
        <w:rFonts w:hint="default"/>
      </w:rPr>
    </w:lvl>
    <w:lvl w:ilvl="8">
      <w:start w:val="1"/>
      <w:numFmt w:val="decimal"/>
      <w:isLgl/>
      <w:lvlText w:val="%1.%2.%3.%4.%5.%6.%7.%8.%9"/>
      <w:lvlJc w:val="left"/>
      <w:pPr>
        <w:ind w:left="3120" w:hanging="2160"/>
      </w:pPr>
      <w:rPr>
        <w:rFonts w:hint="default"/>
      </w:rPr>
    </w:lvl>
  </w:abstractNum>
  <w:abstractNum w:abstractNumId="23">
    <w:nsid w:val="353F7A67"/>
    <w:multiLevelType w:val="hybridMultilevel"/>
    <w:tmpl w:val="E5CAF6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66B71C5"/>
    <w:multiLevelType w:val="hybridMultilevel"/>
    <w:tmpl w:val="E2D0D0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85015B6"/>
    <w:multiLevelType w:val="hybridMultilevel"/>
    <w:tmpl w:val="A014B1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86B10F6"/>
    <w:multiLevelType w:val="hybridMultilevel"/>
    <w:tmpl w:val="AA0C3E0C"/>
    <w:lvl w:ilvl="0" w:tplc="AA6C98A8">
      <w:start w:val="1"/>
      <w:numFmt w:val="bullet"/>
      <w:lvlText w:val="•"/>
      <w:lvlJc w:val="left"/>
      <w:pPr>
        <w:tabs>
          <w:tab w:val="num" w:pos="720"/>
        </w:tabs>
        <w:ind w:left="720" w:hanging="360"/>
      </w:pPr>
      <w:rPr>
        <w:rFonts w:ascii="Arial" w:hAnsi="Arial" w:hint="default"/>
      </w:rPr>
    </w:lvl>
    <w:lvl w:ilvl="1" w:tplc="04090005">
      <w:start w:val="1"/>
      <w:numFmt w:val="bullet"/>
      <w:lvlText w:val=""/>
      <w:lvlJc w:val="left"/>
      <w:pPr>
        <w:tabs>
          <w:tab w:val="num" w:pos="1440"/>
        </w:tabs>
        <w:ind w:left="1440" w:hanging="360"/>
      </w:pPr>
      <w:rPr>
        <w:rFonts w:ascii="Wingdings" w:hAnsi="Wingdings" w:hint="default"/>
      </w:rPr>
    </w:lvl>
    <w:lvl w:ilvl="2" w:tplc="5D029AF8" w:tentative="1">
      <w:start w:val="1"/>
      <w:numFmt w:val="bullet"/>
      <w:lvlText w:val="•"/>
      <w:lvlJc w:val="left"/>
      <w:pPr>
        <w:tabs>
          <w:tab w:val="num" w:pos="2160"/>
        </w:tabs>
        <w:ind w:left="2160" w:hanging="360"/>
      </w:pPr>
      <w:rPr>
        <w:rFonts w:ascii="Arial" w:hAnsi="Arial" w:hint="default"/>
      </w:rPr>
    </w:lvl>
    <w:lvl w:ilvl="3" w:tplc="BCF44C90" w:tentative="1">
      <w:start w:val="1"/>
      <w:numFmt w:val="bullet"/>
      <w:lvlText w:val="•"/>
      <w:lvlJc w:val="left"/>
      <w:pPr>
        <w:tabs>
          <w:tab w:val="num" w:pos="2880"/>
        </w:tabs>
        <w:ind w:left="2880" w:hanging="360"/>
      </w:pPr>
      <w:rPr>
        <w:rFonts w:ascii="Arial" w:hAnsi="Arial" w:hint="default"/>
      </w:rPr>
    </w:lvl>
    <w:lvl w:ilvl="4" w:tplc="9360570C" w:tentative="1">
      <w:start w:val="1"/>
      <w:numFmt w:val="bullet"/>
      <w:lvlText w:val="•"/>
      <w:lvlJc w:val="left"/>
      <w:pPr>
        <w:tabs>
          <w:tab w:val="num" w:pos="3600"/>
        </w:tabs>
        <w:ind w:left="3600" w:hanging="360"/>
      </w:pPr>
      <w:rPr>
        <w:rFonts w:ascii="Arial" w:hAnsi="Arial" w:hint="default"/>
      </w:rPr>
    </w:lvl>
    <w:lvl w:ilvl="5" w:tplc="014638C8" w:tentative="1">
      <w:start w:val="1"/>
      <w:numFmt w:val="bullet"/>
      <w:lvlText w:val="•"/>
      <w:lvlJc w:val="left"/>
      <w:pPr>
        <w:tabs>
          <w:tab w:val="num" w:pos="4320"/>
        </w:tabs>
        <w:ind w:left="4320" w:hanging="360"/>
      </w:pPr>
      <w:rPr>
        <w:rFonts w:ascii="Arial" w:hAnsi="Arial" w:hint="default"/>
      </w:rPr>
    </w:lvl>
    <w:lvl w:ilvl="6" w:tplc="CB2003A0" w:tentative="1">
      <w:start w:val="1"/>
      <w:numFmt w:val="bullet"/>
      <w:lvlText w:val="•"/>
      <w:lvlJc w:val="left"/>
      <w:pPr>
        <w:tabs>
          <w:tab w:val="num" w:pos="5040"/>
        </w:tabs>
        <w:ind w:left="5040" w:hanging="360"/>
      </w:pPr>
      <w:rPr>
        <w:rFonts w:ascii="Arial" w:hAnsi="Arial" w:hint="default"/>
      </w:rPr>
    </w:lvl>
    <w:lvl w:ilvl="7" w:tplc="57F00008" w:tentative="1">
      <w:start w:val="1"/>
      <w:numFmt w:val="bullet"/>
      <w:lvlText w:val="•"/>
      <w:lvlJc w:val="left"/>
      <w:pPr>
        <w:tabs>
          <w:tab w:val="num" w:pos="5760"/>
        </w:tabs>
        <w:ind w:left="5760" w:hanging="360"/>
      </w:pPr>
      <w:rPr>
        <w:rFonts w:ascii="Arial" w:hAnsi="Arial" w:hint="default"/>
      </w:rPr>
    </w:lvl>
    <w:lvl w:ilvl="8" w:tplc="B2422064" w:tentative="1">
      <w:start w:val="1"/>
      <w:numFmt w:val="bullet"/>
      <w:lvlText w:val="•"/>
      <w:lvlJc w:val="left"/>
      <w:pPr>
        <w:tabs>
          <w:tab w:val="num" w:pos="6480"/>
        </w:tabs>
        <w:ind w:left="6480" w:hanging="360"/>
      </w:pPr>
      <w:rPr>
        <w:rFonts w:ascii="Arial" w:hAnsi="Arial" w:hint="default"/>
      </w:rPr>
    </w:lvl>
  </w:abstractNum>
  <w:abstractNum w:abstractNumId="27">
    <w:nsid w:val="39B05CA4"/>
    <w:multiLevelType w:val="hybridMultilevel"/>
    <w:tmpl w:val="8B2C9FC2"/>
    <w:lvl w:ilvl="0" w:tplc="CE2848A4">
      <w:start w:val="1"/>
      <w:numFmt w:val="bullet"/>
      <w:lvlText w:val="•"/>
      <w:lvlJc w:val="left"/>
      <w:pPr>
        <w:tabs>
          <w:tab w:val="num" w:pos="720"/>
        </w:tabs>
        <w:ind w:left="720" w:hanging="360"/>
      </w:pPr>
      <w:rPr>
        <w:rFonts w:ascii="Arial" w:hAnsi="Arial" w:hint="default"/>
      </w:rPr>
    </w:lvl>
    <w:lvl w:ilvl="1" w:tplc="04090005">
      <w:start w:val="1"/>
      <w:numFmt w:val="bullet"/>
      <w:lvlText w:val=""/>
      <w:lvlJc w:val="left"/>
      <w:pPr>
        <w:tabs>
          <w:tab w:val="num" w:pos="1440"/>
        </w:tabs>
        <w:ind w:left="1440" w:hanging="360"/>
      </w:pPr>
      <w:rPr>
        <w:rFonts w:ascii="Wingdings" w:hAnsi="Wingdings" w:hint="default"/>
      </w:rPr>
    </w:lvl>
    <w:lvl w:ilvl="2" w:tplc="E1981018" w:tentative="1">
      <w:start w:val="1"/>
      <w:numFmt w:val="bullet"/>
      <w:lvlText w:val="•"/>
      <w:lvlJc w:val="left"/>
      <w:pPr>
        <w:tabs>
          <w:tab w:val="num" w:pos="2160"/>
        </w:tabs>
        <w:ind w:left="2160" w:hanging="360"/>
      </w:pPr>
      <w:rPr>
        <w:rFonts w:ascii="Arial" w:hAnsi="Arial" w:hint="default"/>
      </w:rPr>
    </w:lvl>
    <w:lvl w:ilvl="3" w:tplc="E9947A50" w:tentative="1">
      <w:start w:val="1"/>
      <w:numFmt w:val="bullet"/>
      <w:lvlText w:val="•"/>
      <w:lvlJc w:val="left"/>
      <w:pPr>
        <w:tabs>
          <w:tab w:val="num" w:pos="2880"/>
        </w:tabs>
        <w:ind w:left="2880" w:hanging="360"/>
      </w:pPr>
      <w:rPr>
        <w:rFonts w:ascii="Arial" w:hAnsi="Arial" w:hint="default"/>
      </w:rPr>
    </w:lvl>
    <w:lvl w:ilvl="4" w:tplc="BF968654" w:tentative="1">
      <w:start w:val="1"/>
      <w:numFmt w:val="bullet"/>
      <w:lvlText w:val="•"/>
      <w:lvlJc w:val="left"/>
      <w:pPr>
        <w:tabs>
          <w:tab w:val="num" w:pos="3600"/>
        </w:tabs>
        <w:ind w:left="3600" w:hanging="360"/>
      </w:pPr>
      <w:rPr>
        <w:rFonts w:ascii="Arial" w:hAnsi="Arial" w:hint="default"/>
      </w:rPr>
    </w:lvl>
    <w:lvl w:ilvl="5" w:tplc="A3F43E3C" w:tentative="1">
      <w:start w:val="1"/>
      <w:numFmt w:val="bullet"/>
      <w:lvlText w:val="•"/>
      <w:lvlJc w:val="left"/>
      <w:pPr>
        <w:tabs>
          <w:tab w:val="num" w:pos="4320"/>
        </w:tabs>
        <w:ind w:left="4320" w:hanging="360"/>
      </w:pPr>
      <w:rPr>
        <w:rFonts w:ascii="Arial" w:hAnsi="Arial" w:hint="default"/>
      </w:rPr>
    </w:lvl>
    <w:lvl w:ilvl="6" w:tplc="13B8CCC8" w:tentative="1">
      <w:start w:val="1"/>
      <w:numFmt w:val="bullet"/>
      <w:lvlText w:val="•"/>
      <w:lvlJc w:val="left"/>
      <w:pPr>
        <w:tabs>
          <w:tab w:val="num" w:pos="5040"/>
        </w:tabs>
        <w:ind w:left="5040" w:hanging="360"/>
      </w:pPr>
      <w:rPr>
        <w:rFonts w:ascii="Arial" w:hAnsi="Arial" w:hint="default"/>
      </w:rPr>
    </w:lvl>
    <w:lvl w:ilvl="7" w:tplc="A680279E" w:tentative="1">
      <w:start w:val="1"/>
      <w:numFmt w:val="bullet"/>
      <w:lvlText w:val="•"/>
      <w:lvlJc w:val="left"/>
      <w:pPr>
        <w:tabs>
          <w:tab w:val="num" w:pos="5760"/>
        </w:tabs>
        <w:ind w:left="5760" w:hanging="360"/>
      </w:pPr>
      <w:rPr>
        <w:rFonts w:ascii="Arial" w:hAnsi="Arial" w:hint="default"/>
      </w:rPr>
    </w:lvl>
    <w:lvl w:ilvl="8" w:tplc="2AB24320" w:tentative="1">
      <w:start w:val="1"/>
      <w:numFmt w:val="bullet"/>
      <w:lvlText w:val="•"/>
      <w:lvlJc w:val="left"/>
      <w:pPr>
        <w:tabs>
          <w:tab w:val="num" w:pos="6480"/>
        </w:tabs>
        <w:ind w:left="6480" w:hanging="360"/>
      </w:pPr>
      <w:rPr>
        <w:rFonts w:ascii="Arial" w:hAnsi="Arial" w:hint="default"/>
      </w:rPr>
    </w:lvl>
  </w:abstractNum>
  <w:abstractNum w:abstractNumId="28">
    <w:nsid w:val="41385397"/>
    <w:multiLevelType w:val="hybridMultilevel"/>
    <w:tmpl w:val="9EE65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1FF2826"/>
    <w:multiLevelType w:val="hybridMultilevel"/>
    <w:tmpl w:val="F7FAC4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44460674"/>
    <w:multiLevelType w:val="hybridMultilevel"/>
    <w:tmpl w:val="97807B2A"/>
    <w:lvl w:ilvl="0" w:tplc="15AA6670">
      <w:start w:val="1"/>
      <w:numFmt w:val="bullet"/>
      <w:lvlText w:val="•"/>
      <w:lvlJc w:val="left"/>
      <w:pPr>
        <w:tabs>
          <w:tab w:val="num" w:pos="720"/>
        </w:tabs>
        <w:ind w:left="720" w:hanging="360"/>
      </w:pPr>
      <w:rPr>
        <w:rFonts w:ascii="Arial" w:hAnsi="Arial" w:hint="default"/>
      </w:rPr>
    </w:lvl>
    <w:lvl w:ilvl="1" w:tplc="04090005">
      <w:start w:val="1"/>
      <w:numFmt w:val="bullet"/>
      <w:lvlText w:val=""/>
      <w:lvlJc w:val="left"/>
      <w:pPr>
        <w:tabs>
          <w:tab w:val="num" w:pos="1440"/>
        </w:tabs>
        <w:ind w:left="1440" w:hanging="360"/>
      </w:pPr>
      <w:rPr>
        <w:rFonts w:ascii="Wingdings" w:hAnsi="Wingdings" w:hint="default"/>
      </w:rPr>
    </w:lvl>
    <w:lvl w:ilvl="2" w:tplc="BC406B04">
      <w:start w:val="1204"/>
      <w:numFmt w:val="bullet"/>
      <w:lvlText w:val="•"/>
      <w:lvlJc w:val="left"/>
      <w:pPr>
        <w:tabs>
          <w:tab w:val="num" w:pos="2160"/>
        </w:tabs>
        <w:ind w:left="2160" w:hanging="360"/>
      </w:pPr>
      <w:rPr>
        <w:rFonts w:ascii="Arial" w:hAnsi="Arial" w:hint="default"/>
      </w:rPr>
    </w:lvl>
    <w:lvl w:ilvl="3" w:tplc="D9486114" w:tentative="1">
      <w:start w:val="1"/>
      <w:numFmt w:val="bullet"/>
      <w:lvlText w:val="•"/>
      <w:lvlJc w:val="left"/>
      <w:pPr>
        <w:tabs>
          <w:tab w:val="num" w:pos="2880"/>
        </w:tabs>
        <w:ind w:left="2880" w:hanging="360"/>
      </w:pPr>
      <w:rPr>
        <w:rFonts w:ascii="Arial" w:hAnsi="Arial" w:hint="default"/>
      </w:rPr>
    </w:lvl>
    <w:lvl w:ilvl="4" w:tplc="A23EB2B0" w:tentative="1">
      <w:start w:val="1"/>
      <w:numFmt w:val="bullet"/>
      <w:lvlText w:val="•"/>
      <w:lvlJc w:val="left"/>
      <w:pPr>
        <w:tabs>
          <w:tab w:val="num" w:pos="3600"/>
        </w:tabs>
        <w:ind w:left="3600" w:hanging="360"/>
      </w:pPr>
      <w:rPr>
        <w:rFonts w:ascii="Arial" w:hAnsi="Arial" w:hint="default"/>
      </w:rPr>
    </w:lvl>
    <w:lvl w:ilvl="5" w:tplc="8B68B438" w:tentative="1">
      <w:start w:val="1"/>
      <w:numFmt w:val="bullet"/>
      <w:lvlText w:val="•"/>
      <w:lvlJc w:val="left"/>
      <w:pPr>
        <w:tabs>
          <w:tab w:val="num" w:pos="4320"/>
        </w:tabs>
        <w:ind w:left="4320" w:hanging="360"/>
      </w:pPr>
      <w:rPr>
        <w:rFonts w:ascii="Arial" w:hAnsi="Arial" w:hint="default"/>
      </w:rPr>
    </w:lvl>
    <w:lvl w:ilvl="6" w:tplc="769CBCDE" w:tentative="1">
      <w:start w:val="1"/>
      <w:numFmt w:val="bullet"/>
      <w:lvlText w:val="•"/>
      <w:lvlJc w:val="left"/>
      <w:pPr>
        <w:tabs>
          <w:tab w:val="num" w:pos="5040"/>
        </w:tabs>
        <w:ind w:left="5040" w:hanging="360"/>
      </w:pPr>
      <w:rPr>
        <w:rFonts w:ascii="Arial" w:hAnsi="Arial" w:hint="default"/>
      </w:rPr>
    </w:lvl>
    <w:lvl w:ilvl="7" w:tplc="235A8A02" w:tentative="1">
      <w:start w:val="1"/>
      <w:numFmt w:val="bullet"/>
      <w:lvlText w:val="•"/>
      <w:lvlJc w:val="left"/>
      <w:pPr>
        <w:tabs>
          <w:tab w:val="num" w:pos="5760"/>
        </w:tabs>
        <w:ind w:left="5760" w:hanging="360"/>
      </w:pPr>
      <w:rPr>
        <w:rFonts w:ascii="Arial" w:hAnsi="Arial" w:hint="default"/>
      </w:rPr>
    </w:lvl>
    <w:lvl w:ilvl="8" w:tplc="FE408266" w:tentative="1">
      <w:start w:val="1"/>
      <w:numFmt w:val="bullet"/>
      <w:lvlText w:val="•"/>
      <w:lvlJc w:val="left"/>
      <w:pPr>
        <w:tabs>
          <w:tab w:val="num" w:pos="6480"/>
        </w:tabs>
        <w:ind w:left="6480" w:hanging="360"/>
      </w:pPr>
      <w:rPr>
        <w:rFonts w:ascii="Arial" w:hAnsi="Arial" w:hint="default"/>
      </w:rPr>
    </w:lvl>
  </w:abstractNum>
  <w:abstractNum w:abstractNumId="31">
    <w:nsid w:val="45E07667"/>
    <w:multiLevelType w:val="hybridMultilevel"/>
    <w:tmpl w:val="D2385150"/>
    <w:lvl w:ilvl="0" w:tplc="15AA6670">
      <w:start w:val="1"/>
      <w:numFmt w:val="bullet"/>
      <w:lvlText w:val="•"/>
      <w:lvlJc w:val="left"/>
      <w:pPr>
        <w:tabs>
          <w:tab w:val="num" w:pos="720"/>
        </w:tabs>
        <w:ind w:left="720" w:hanging="360"/>
      </w:pPr>
      <w:rPr>
        <w:rFonts w:ascii="Arial" w:hAnsi="Arial" w:hint="default"/>
      </w:rPr>
    </w:lvl>
    <w:lvl w:ilvl="1" w:tplc="72C0956C">
      <w:start w:val="1204"/>
      <w:numFmt w:val="bullet"/>
      <w:lvlText w:val="–"/>
      <w:lvlJc w:val="left"/>
      <w:pPr>
        <w:tabs>
          <w:tab w:val="num" w:pos="1440"/>
        </w:tabs>
        <w:ind w:left="1440" w:hanging="360"/>
      </w:pPr>
      <w:rPr>
        <w:rFonts w:ascii="Arial" w:hAnsi="Arial" w:hint="default"/>
      </w:rPr>
    </w:lvl>
    <w:lvl w:ilvl="2" w:tplc="BC406B04">
      <w:start w:val="1204"/>
      <w:numFmt w:val="bullet"/>
      <w:lvlText w:val="•"/>
      <w:lvlJc w:val="left"/>
      <w:pPr>
        <w:tabs>
          <w:tab w:val="num" w:pos="2160"/>
        </w:tabs>
        <w:ind w:left="2160" w:hanging="360"/>
      </w:pPr>
      <w:rPr>
        <w:rFonts w:ascii="Arial" w:hAnsi="Arial" w:hint="default"/>
      </w:rPr>
    </w:lvl>
    <w:lvl w:ilvl="3" w:tplc="D9486114" w:tentative="1">
      <w:start w:val="1"/>
      <w:numFmt w:val="bullet"/>
      <w:lvlText w:val="•"/>
      <w:lvlJc w:val="left"/>
      <w:pPr>
        <w:tabs>
          <w:tab w:val="num" w:pos="2880"/>
        </w:tabs>
        <w:ind w:left="2880" w:hanging="360"/>
      </w:pPr>
      <w:rPr>
        <w:rFonts w:ascii="Arial" w:hAnsi="Arial" w:hint="default"/>
      </w:rPr>
    </w:lvl>
    <w:lvl w:ilvl="4" w:tplc="A23EB2B0" w:tentative="1">
      <w:start w:val="1"/>
      <w:numFmt w:val="bullet"/>
      <w:lvlText w:val="•"/>
      <w:lvlJc w:val="left"/>
      <w:pPr>
        <w:tabs>
          <w:tab w:val="num" w:pos="3600"/>
        </w:tabs>
        <w:ind w:left="3600" w:hanging="360"/>
      </w:pPr>
      <w:rPr>
        <w:rFonts w:ascii="Arial" w:hAnsi="Arial" w:hint="default"/>
      </w:rPr>
    </w:lvl>
    <w:lvl w:ilvl="5" w:tplc="8B68B438" w:tentative="1">
      <w:start w:val="1"/>
      <w:numFmt w:val="bullet"/>
      <w:lvlText w:val="•"/>
      <w:lvlJc w:val="left"/>
      <w:pPr>
        <w:tabs>
          <w:tab w:val="num" w:pos="4320"/>
        </w:tabs>
        <w:ind w:left="4320" w:hanging="360"/>
      </w:pPr>
      <w:rPr>
        <w:rFonts w:ascii="Arial" w:hAnsi="Arial" w:hint="default"/>
      </w:rPr>
    </w:lvl>
    <w:lvl w:ilvl="6" w:tplc="769CBCDE" w:tentative="1">
      <w:start w:val="1"/>
      <w:numFmt w:val="bullet"/>
      <w:lvlText w:val="•"/>
      <w:lvlJc w:val="left"/>
      <w:pPr>
        <w:tabs>
          <w:tab w:val="num" w:pos="5040"/>
        </w:tabs>
        <w:ind w:left="5040" w:hanging="360"/>
      </w:pPr>
      <w:rPr>
        <w:rFonts w:ascii="Arial" w:hAnsi="Arial" w:hint="default"/>
      </w:rPr>
    </w:lvl>
    <w:lvl w:ilvl="7" w:tplc="235A8A02" w:tentative="1">
      <w:start w:val="1"/>
      <w:numFmt w:val="bullet"/>
      <w:lvlText w:val="•"/>
      <w:lvlJc w:val="left"/>
      <w:pPr>
        <w:tabs>
          <w:tab w:val="num" w:pos="5760"/>
        </w:tabs>
        <w:ind w:left="5760" w:hanging="360"/>
      </w:pPr>
      <w:rPr>
        <w:rFonts w:ascii="Arial" w:hAnsi="Arial" w:hint="default"/>
      </w:rPr>
    </w:lvl>
    <w:lvl w:ilvl="8" w:tplc="FE408266" w:tentative="1">
      <w:start w:val="1"/>
      <w:numFmt w:val="bullet"/>
      <w:lvlText w:val="•"/>
      <w:lvlJc w:val="left"/>
      <w:pPr>
        <w:tabs>
          <w:tab w:val="num" w:pos="6480"/>
        </w:tabs>
        <w:ind w:left="6480" w:hanging="360"/>
      </w:pPr>
      <w:rPr>
        <w:rFonts w:ascii="Arial" w:hAnsi="Arial" w:hint="default"/>
      </w:rPr>
    </w:lvl>
  </w:abstractNum>
  <w:abstractNum w:abstractNumId="32">
    <w:nsid w:val="46241304"/>
    <w:multiLevelType w:val="hybridMultilevel"/>
    <w:tmpl w:val="446098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47194408"/>
    <w:multiLevelType w:val="hybridMultilevel"/>
    <w:tmpl w:val="3D14BAB8"/>
    <w:lvl w:ilvl="0" w:tplc="15AA6670">
      <w:start w:val="1"/>
      <w:numFmt w:val="bullet"/>
      <w:lvlText w:val="•"/>
      <w:lvlJc w:val="left"/>
      <w:pPr>
        <w:tabs>
          <w:tab w:val="num" w:pos="720"/>
        </w:tabs>
        <w:ind w:left="720" w:hanging="360"/>
      </w:pPr>
      <w:rPr>
        <w:rFonts w:ascii="Arial" w:hAnsi="Arial" w:hint="default"/>
      </w:rPr>
    </w:lvl>
    <w:lvl w:ilvl="1" w:tplc="04090005">
      <w:start w:val="1"/>
      <w:numFmt w:val="bullet"/>
      <w:lvlText w:val=""/>
      <w:lvlJc w:val="left"/>
      <w:pPr>
        <w:tabs>
          <w:tab w:val="num" w:pos="1440"/>
        </w:tabs>
        <w:ind w:left="1440" w:hanging="360"/>
      </w:pPr>
      <w:rPr>
        <w:rFonts w:ascii="Wingdings" w:hAnsi="Wingdings" w:hint="default"/>
      </w:rPr>
    </w:lvl>
    <w:lvl w:ilvl="2" w:tplc="BC406B04">
      <w:start w:val="1204"/>
      <w:numFmt w:val="bullet"/>
      <w:lvlText w:val="•"/>
      <w:lvlJc w:val="left"/>
      <w:pPr>
        <w:tabs>
          <w:tab w:val="num" w:pos="2160"/>
        </w:tabs>
        <w:ind w:left="2160" w:hanging="360"/>
      </w:pPr>
      <w:rPr>
        <w:rFonts w:ascii="Arial" w:hAnsi="Arial" w:hint="default"/>
      </w:rPr>
    </w:lvl>
    <w:lvl w:ilvl="3" w:tplc="D9486114" w:tentative="1">
      <w:start w:val="1"/>
      <w:numFmt w:val="bullet"/>
      <w:lvlText w:val="•"/>
      <w:lvlJc w:val="left"/>
      <w:pPr>
        <w:tabs>
          <w:tab w:val="num" w:pos="2880"/>
        </w:tabs>
        <w:ind w:left="2880" w:hanging="360"/>
      </w:pPr>
      <w:rPr>
        <w:rFonts w:ascii="Arial" w:hAnsi="Arial" w:hint="default"/>
      </w:rPr>
    </w:lvl>
    <w:lvl w:ilvl="4" w:tplc="A23EB2B0" w:tentative="1">
      <w:start w:val="1"/>
      <w:numFmt w:val="bullet"/>
      <w:lvlText w:val="•"/>
      <w:lvlJc w:val="left"/>
      <w:pPr>
        <w:tabs>
          <w:tab w:val="num" w:pos="3600"/>
        </w:tabs>
        <w:ind w:left="3600" w:hanging="360"/>
      </w:pPr>
      <w:rPr>
        <w:rFonts w:ascii="Arial" w:hAnsi="Arial" w:hint="default"/>
      </w:rPr>
    </w:lvl>
    <w:lvl w:ilvl="5" w:tplc="8B68B438" w:tentative="1">
      <w:start w:val="1"/>
      <w:numFmt w:val="bullet"/>
      <w:lvlText w:val="•"/>
      <w:lvlJc w:val="left"/>
      <w:pPr>
        <w:tabs>
          <w:tab w:val="num" w:pos="4320"/>
        </w:tabs>
        <w:ind w:left="4320" w:hanging="360"/>
      </w:pPr>
      <w:rPr>
        <w:rFonts w:ascii="Arial" w:hAnsi="Arial" w:hint="default"/>
      </w:rPr>
    </w:lvl>
    <w:lvl w:ilvl="6" w:tplc="769CBCDE" w:tentative="1">
      <w:start w:val="1"/>
      <w:numFmt w:val="bullet"/>
      <w:lvlText w:val="•"/>
      <w:lvlJc w:val="left"/>
      <w:pPr>
        <w:tabs>
          <w:tab w:val="num" w:pos="5040"/>
        </w:tabs>
        <w:ind w:left="5040" w:hanging="360"/>
      </w:pPr>
      <w:rPr>
        <w:rFonts w:ascii="Arial" w:hAnsi="Arial" w:hint="default"/>
      </w:rPr>
    </w:lvl>
    <w:lvl w:ilvl="7" w:tplc="235A8A02" w:tentative="1">
      <w:start w:val="1"/>
      <w:numFmt w:val="bullet"/>
      <w:lvlText w:val="•"/>
      <w:lvlJc w:val="left"/>
      <w:pPr>
        <w:tabs>
          <w:tab w:val="num" w:pos="5760"/>
        </w:tabs>
        <w:ind w:left="5760" w:hanging="360"/>
      </w:pPr>
      <w:rPr>
        <w:rFonts w:ascii="Arial" w:hAnsi="Arial" w:hint="default"/>
      </w:rPr>
    </w:lvl>
    <w:lvl w:ilvl="8" w:tplc="FE408266" w:tentative="1">
      <w:start w:val="1"/>
      <w:numFmt w:val="bullet"/>
      <w:lvlText w:val="•"/>
      <w:lvlJc w:val="left"/>
      <w:pPr>
        <w:tabs>
          <w:tab w:val="num" w:pos="6480"/>
        </w:tabs>
        <w:ind w:left="6480" w:hanging="360"/>
      </w:pPr>
      <w:rPr>
        <w:rFonts w:ascii="Arial" w:hAnsi="Arial" w:hint="default"/>
      </w:rPr>
    </w:lvl>
  </w:abstractNum>
  <w:abstractNum w:abstractNumId="34">
    <w:nsid w:val="4D33591C"/>
    <w:multiLevelType w:val="hybridMultilevel"/>
    <w:tmpl w:val="AE80F1E6"/>
    <w:lvl w:ilvl="0" w:tplc="AA6C98A8">
      <w:start w:val="1"/>
      <w:numFmt w:val="bullet"/>
      <w:lvlText w:val="•"/>
      <w:lvlJc w:val="left"/>
      <w:pPr>
        <w:tabs>
          <w:tab w:val="num" w:pos="720"/>
        </w:tabs>
        <w:ind w:left="720" w:hanging="360"/>
      </w:pPr>
      <w:rPr>
        <w:rFonts w:ascii="Arial" w:hAnsi="Arial" w:hint="default"/>
      </w:rPr>
    </w:lvl>
    <w:lvl w:ilvl="1" w:tplc="04090005">
      <w:start w:val="1"/>
      <w:numFmt w:val="bullet"/>
      <w:lvlText w:val=""/>
      <w:lvlJc w:val="left"/>
      <w:pPr>
        <w:tabs>
          <w:tab w:val="num" w:pos="1440"/>
        </w:tabs>
        <w:ind w:left="1440" w:hanging="360"/>
      </w:pPr>
      <w:rPr>
        <w:rFonts w:ascii="Wingdings" w:hAnsi="Wingdings" w:hint="default"/>
      </w:rPr>
    </w:lvl>
    <w:lvl w:ilvl="2" w:tplc="5D029AF8" w:tentative="1">
      <w:start w:val="1"/>
      <w:numFmt w:val="bullet"/>
      <w:lvlText w:val="•"/>
      <w:lvlJc w:val="left"/>
      <w:pPr>
        <w:tabs>
          <w:tab w:val="num" w:pos="2160"/>
        </w:tabs>
        <w:ind w:left="2160" w:hanging="360"/>
      </w:pPr>
      <w:rPr>
        <w:rFonts w:ascii="Arial" w:hAnsi="Arial" w:hint="default"/>
      </w:rPr>
    </w:lvl>
    <w:lvl w:ilvl="3" w:tplc="BCF44C90" w:tentative="1">
      <w:start w:val="1"/>
      <w:numFmt w:val="bullet"/>
      <w:lvlText w:val="•"/>
      <w:lvlJc w:val="left"/>
      <w:pPr>
        <w:tabs>
          <w:tab w:val="num" w:pos="2880"/>
        </w:tabs>
        <w:ind w:left="2880" w:hanging="360"/>
      </w:pPr>
      <w:rPr>
        <w:rFonts w:ascii="Arial" w:hAnsi="Arial" w:hint="default"/>
      </w:rPr>
    </w:lvl>
    <w:lvl w:ilvl="4" w:tplc="9360570C" w:tentative="1">
      <w:start w:val="1"/>
      <w:numFmt w:val="bullet"/>
      <w:lvlText w:val="•"/>
      <w:lvlJc w:val="left"/>
      <w:pPr>
        <w:tabs>
          <w:tab w:val="num" w:pos="3600"/>
        </w:tabs>
        <w:ind w:left="3600" w:hanging="360"/>
      </w:pPr>
      <w:rPr>
        <w:rFonts w:ascii="Arial" w:hAnsi="Arial" w:hint="default"/>
      </w:rPr>
    </w:lvl>
    <w:lvl w:ilvl="5" w:tplc="014638C8" w:tentative="1">
      <w:start w:val="1"/>
      <w:numFmt w:val="bullet"/>
      <w:lvlText w:val="•"/>
      <w:lvlJc w:val="left"/>
      <w:pPr>
        <w:tabs>
          <w:tab w:val="num" w:pos="4320"/>
        </w:tabs>
        <w:ind w:left="4320" w:hanging="360"/>
      </w:pPr>
      <w:rPr>
        <w:rFonts w:ascii="Arial" w:hAnsi="Arial" w:hint="default"/>
      </w:rPr>
    </w:lvl>
    <w:lvl w:ilvl="6" w:tplc="CB2003A0" w:tentative="1">
      <w:start w:val="1"/>
      <w:numFmt w:val="bullet"/>
      <w:lvlText w:val="•"/>
      <w:lvlJc w:val="left"/>
      <w:pPr>
        <w:tabs>
          <w:tab w:val="num" w:pos="5040"/>
        </w:tabs>
        <w:ind w:left="5040" w:hanging="360"/>
      </w:pPr>
      <w:rPr>
        <w:rFonts w:ascii="Arial" w:hAnsi="Arial" w:hint="default"/>
      </w:rPr>
    </w:lvl>
    <w:lvl w:ilvl="7" w:tplc="57F00008" w:tentative="1">
      <w:start w:val="1"/>
      <w:numFmt w:val="bullet"/>
      <w:lvlText w:val="•"/>
      <w:lvlJc w:val="left"/>
      <w:pPr>
        <w:tabs>
          <w:tab w:val="num" w:pos="5760"/>
        </w:tabs>
        <w:ind w:left="5760" w:hanging="360"/>
      </w:pPr>
      <w:rPr>
        <w:rFonts w:ascii="Arial" w:hAnsi="Arial" w:hint="default"/>
      </w:rPr>
    </w:lvl>
    <w:lvl w:ilvl="8" w:tplc="B2422064" w:tentative="1">
      <w:start w:val="1"/>
      <w:numFmt w:val="bullet"/>
      <w:lvlText w:val="•"/>
      <w:lvlJc w:val="left"/>
      <w:pPr>
        <w:tabs>
          <w:tab w:val="num" w:pos="6480"/>
        </w:tabs>
        <w:ind w:left="6480" w:hanging="360"/>
      </w:pPr>
      <w:rPr>
        <w:rFonts w:ascii="Arial" w:hAnsi="Arial" w:hint="default"/>
      </w:rPr>
    </w:lvl>
  </w:abstractNum>
  <w:abstractNum w:abstractNumId="35">
    <w:nsid w:val="52890E22"/>
    <w:multiLevelType w:val="multilevel"/>
    <w:tmpl w:val="FF562816"/>
    <w:lvl w:ilvl="0">
      <w:start w:val="1"/>
      <w:numFmt w:val="decimal"/>
      <w:lvlText w:val="%1."/>
      <w:lvlJc w:val="left"/>
      <w:pPr>
        <w:tabs>
          <w:tab w:val="num" w:pos="720"/>
        </w:tabs>
        <w:ind w:left="720" w:hanging="360"/>
      </w:pPr>
      <w:rPr>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6">
    <w:nsid w:val="53BA59CE"/>
    <w:multiLevelType w:val="hybridMultilevel"/>
    <w:tmpl w:val="F2880EB4"/>
    <w:lvl w:ilvl="0" w:tplc="15AA6670">
      <w:start w:val="1"/>
      <w:numFmt w:val="bullet"/>
      <w:lvlText w:val="•"/>
      <w:lvlJc w:val="left"/>
      <w:pPr>
        <w:tabs>
          <w:tab w:val="num" w:pos="720"/>
        </w:tabs>
        <w:ind w:left="720" w:hanging="360"/>
      </w:pPr>
      <w:rPr>
        <w:rFonts w:ascii="Arial" w:hAnsi="Arial" w:hint="default"/>
      </w:rPr>
    </w:lvl>
    <w:lvl w:ilvl="1" w:tplc="04090005">
      <w:start w:val="1"/>
      <w:numFmt w:val="bullet"/>
      <w:lvlText w:val=""/>
      <w:lvlJc w:val="left"/>
      <w:pPr>
        <w:tabs>
          <w:tab w:val="num" w:pos="1440"/>
        </w:tabs>
        <w:ind w:left="1440" w:hanging="360"/>
      </w:pPr>
      <w:rPr>
        <w:rFonts w:ascii="Wingdings" w:hAnsi="Wingdings" w:hint="default"/>
      </w:rPr>
    </w:lvl>
    <w:lvl w:ilvl="2" w:tplc="BC406B04">
      <w:start w:val="1204"/>
      <w:numFmt w:val="bullet"/>
      <w:lvlText w:val="•"/>
      <w:lvlJc w:val="left"/>
      <w:pPr>
        <w:tabs>
          <w:tab w:val="num" w:pos="2160"/>
        </w:tabs>
        <w:ind w:left="2160" w:hanging="360"/>
      </w:pPr>
      <w:rPr>
        <w:rFonts w:ascii="Arial" w:hAnsi="Arial" w:hint="default"/>
      </w:rPr>
    </w:lvl>
    <w:lvl w:ilvl="3" w:tplc="D9486114" w:tentative="1">
      <w:start w:val="1"/>
      <w:numFmt w:val="bullet"/>
      <w:lvlText w:val="•"/>
      <w:lvlJc w:val="left"/>
      <w:pPr>
        <w:tabs>
          <w:tab w:val="num" w:pos="2880"/>
        </w:tabs>
        <w:ind w:left="2880" w:hanging="360"/>
      </w:pPr>
      <w:rPr>
        <w:rFonts w:ascii="Arial" w:hAnsi="Arial" w:hint="default"/>
      </w:rPr>
    </w:lvl>
    <w:lvl w:ilvl="4" w:tplc="A23EB2B0" w:tentative="1">
      <w:start w:val="1"/>
      <w:numFmt w:val="bullet"/>
      <w:lvlText w:val="•"/>
      <w:lvlJc w:val="left"/>
      <w:pPr>
        <w:tabs>
          <w:tab w:val="num" w:pos="3600"/>
        </w:tabs>
        <w:ind w:left="3600" w:hanging="360"/>
      </w:pPr>
      <w:rPr>
        <w:rFonts w:ascii="Arial" w:hAnsi="Arial" w:hint="default"/>
      </w:rPr>
    </w:lvl>
    <w:lvl w:ilvl="5" w:tplc="8B68B438" w:tentative="1">
      <w:start w:val="1"/>
      <w:numFmt w:val="bullet"/>
      <w:lvlText w:val="•"/>
      <w:lvlJc w:val="left"/>
      <w:pPr>
        <w:tabs>
          <w:tab w:val="num" w:pos="4320"/>
        </w:tabs>
        <w:ind w:left="4320" w:hanging="360"/>
      </w:pPr>
      <w:rPr>
        <w:rFonts w:ascii="Arial" w:hAnsi="Arial" w:hint="default"/>
      </w:rPr>
    </w:lvl>
    <w:lvl w:ilvl="6" w:tplc="769CBCDE" w:tentative="1">
      <w:start w:val="1"/>
      <w:numFmt w:val="bullet"/>
      <w:lvlText w:val="•"/>
      <w:lvlJc w:val="left"/>
      <w:pPr>
        <w:tabs>
          <w:tab w:val="num" w:pos="5040"/>
        </w:tabs>
        <w:ind w:left="5040" w:hanging="360"/>
      </w:pPr>
      <w:rPr>
        <w:rFonts w:ascii="Arial" w:hAnsi="Arial" w:hint="default"/>
      </w:rPr>
    </w:lvl>
    <w:lvl w:ilvl="7" w:tplc="235A8A02" w:tentative="1">
      <w:start w:val="1"/>
      <w:numFmt w:val="bullet"/>
      <w:lvlText w:val="•"/>
      <w:lvlJc w:val="left"/>
      <w:pPr>
        <w:tabs>
          <w:tab w:val="num" w:pos="5760"/>
        </w:tabs>
        <w:ind w:left="5760" w:hanging="360"/>
      </w:pPr>
      <w:rPr>
        <w:rFonts w:ascii="Arial" w:hAnsi="Arial" w:hint="default"/>
      </w:rPr>
    </w:lvl>
    <w:lvl w:ilvl="8" w:tplc="FE408266" w:tentative="1">
      <w:start w:val="1"/>
      <w:numFmt w:val="bullet"/>
      <w:lvlText w:val="•"/>
      <w:lvlJc w:val="left"/>
      <w:pPr>
        <w:tabs>
          <w:tab w:val="num" w:pos="6480"/>
        </w:tabs>
        <w:ind w:left="6480" w:hanging="360"/>
      </w:pPr>
      <w:rPr>
        <w:rFonts w:ascii="Arial" w:hAnsi="Arial" w:hint="default"/>
      </w:rPr>
    </w:lvl>
  </w:abstractNum>
  <w:abstractNum w:abstractNumId="37">
    <w:nsid w:val="584A44D7"/>
    <w:multiLevelType w:val="hybridMultilevel"/>
    <w:tmpl w:val="39249C68"/>
    <w:lvl w:ilvl="0" w:tplc="04090005">
      <w:start w:val="1"/>
      <w:numFmt w:val="bullet"/>
      <w:lvlText w:val=""/>
      <w:lvlJc w:val="left"/>
      <w:pPr>
        <w:tabs>
          <w:tab w:val="num" w:pos="1440"/>
        </w:tabs>
        <w:ind w:left="144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A540FDD"/>
    <w:multiLevelType w:val="hybridMultilevel"/>
    <w:tmpl w:val="AC38723C"/>
    <w:lvl w:ilvl="0" w:tplc="CE2848A4">
      <w:start w:val="1"/>
      <w:numFmt w:val="bullet"/>
      <w:lvlText w:val="•"/>
      <w:lvlJc w:val="left"/>
      <w:pPr>
        <w:tabs>
          <w:tab w:val="num" w:pos="720"/>
        </w:tabs>
        <w:ind w:left="720" w:hanging="360"/>
      </w:pPr>
      <w:rPr>
        <w:rFonts w:ascii="Arial" w:hAnsi="Arial" w:hint="default"/>
      </w:rPr>
    </w:lvl>
    <w:lvl w:ilvl="1" w:tplc="0E0E8B84">
      <w:start w:val="1204"/>
      <w:numFmt w:val="bullet"/>
      <w:lvlText w:val="–"/>
      <w:lvlJc w:val="left"/>
      <w:pPr>
        <w:tabs>
          <w:tab w:val="num" w:pos="1440"/>
        </w:tabs>
        <w:ind w:left="1440" w:hanging="360"/>
      </w:pPr>
      <w:rPr>
        <w:rFonts w:ascii="Arial" w:hAnsi="Arial" w:hint="default"/>
      </w:rPr>
    </w:lvl>
    <w:lvl w:ilvl="2" w:tplc="E1981018" w:tentative="1">
      <w:start w:val="1"/>
      <w:numFmt w:val="bullet"/>
      <w:lvlText w:val="•"/>
      <w:lvlJc w:val="left"/>
      <w:pPr>
        <w:tabs>
          <w:tab w:val="num" w:pos="2160"/>
        </w:tabs>
        <w:ind w:left="2160" w:hanging="360"/>
      </w:pPr>
      <w:rPr>
        <w:rFonts w:ascii="Arial" w:hAnsi="Arial" w:hint="default"/>
      </w:rPr>
    </w:lvl>
    <w:lvl w:ilvl="3" w:tplc="E9947A50" w:tentative="1">
      <w:start w:val="1"/>
      <w:numFmt w:val="bullet"/>
      <w:lvlText w:val="•"/>
      <w:lvlJc w:val="left"/>
      <w:pPr>
        <w:tabs>
          <w:tab w:val="num" w:pos="2880"/>
        </w:tabs>
        <w:ind w:left="2880" w:hanging="360"/>
      </w:pPr>
      <w:rPr>
        <w:rFonts w:ascii="Arial" w:hAnsi="Arial" w:hint="default"/>
      </w:rPr>
    </w:lvl>
    <w:lvl w:ilvl="4" w:tplc="BF968654" w:tentative="1">
      <w:start w:val="1"/>
      <w:numFmt w:val="bullet"/>
      <w:lvlText w:val="•"/>
      <w:lvlJc w:val="left"/>
      <w:pPr>
        <w:tabs>
          <w:tab w:val="num" w:pos="3600"/>
        </w:tabs>
        <w:ind w:left="3600" w:hanging="360"/>
      </w:pPr>
      <w:rPr>
        <w:rFonts w:ascii="Arial" w:hAnsi="Arial" w:hint="default"/>
      </w:rPr>
    </w:lvl>
    <w:lvl w:ilvl="5" w:tplc="A3F43E3C" w:tentative="1">
      <w:start w:val="1"/>
      <w:numFmt w:val="bullet"/>
      <w:lvlText w:val="•"/>
      <w:lvlJc w:val="left"/>
      <w:pPr>
        <w:tabs>
          <w:tab w:val="num" w:pos="4320"/>
        </w:tabs>
        <w:ind w:left="4320" w:hanging="360"/>
      </w:pPr>
      <w:rPr>
        <w:rFonts w:ascii="Arial" w:hAnsi="Arial" w:hint="default"/>
      </w:rPr>
    </w:lvl>
    <w:lvl w:ilvl="6" w:tplc="13B8CCC8" w:tentative="1">
      <w:start w:val="1"/>
      <w:numFmt w:val="bullet"/>
      <w:lvlText w:val="•"/>
      <w:lvlJc w:val="left"/>
      <w:pPr>
        <w:tabs>
          <w:tab w:val="num" w:pos="5040"/>
        </w:tabs>
        <w:ind w:left="5040" w:hanging="360"/>
      </w:pPr>
      <w:rPr>
        <w:rFonts w:ascii="Arial" w:hAnsi="Arial" w:hint="default"/>
      </w:rPr>
    </w:lvl>
    <w:lvl w:ilvl="7" w:tplc="A680279E" w:tentative="1">
      <w:start w:val="1"/>
      <w:numFmt w:val="bullet"/>
      <w:lvlText w:val="•"/>
      <w:lvlJc w:val="left"/>
      <w:pPr>
        <w:tabs>
          <w:tab w:val="num" w:pos="5760"/>
        </w:tabs>
        <w:ind w:left="5760" w:hanging="360"/>
      </w:pPr>
      <w:rPr>
        <w:rFonts w:ascii="Arial" w:hAnsi="Arial" w:hint="default"/>
      </w:rPr>
    </w:lvl>
    <w:lvl w:ilvl="8" w:tplc="2AB24320" w:tentative="1">
      <w:start w:val="1"/>
      <w:numFmt w:val="bullet"/>
      <w:lvlText w:val="•"/>
      <w:lvlJc w:val="left"/>
      <w:pPr>
        <w:tabs>
          <w:tab w:val="num" w:pos="6480"/>
        </w:tabs>
        <w:ind w:left="6480" w:hanging="360"/>
      </w:pPr>
      <w:rPr>
        <w:rFonts w:ascii="Arial" w:hAnsi="Arial" w:hint="default"/>
      </w:rPr>
    </w:lvl>
  </w:abstractNum>
  <w:abstractNum w:abstractNumId="39">
    <w:nsid w:val="5C4168EE"/>
    <w:multiLevelType w:val="hybridMultilevel"/>
    <w:tmpl w:val="9536B2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5CBA1E7A"/>
    <w:multiLevelType w:val="hybridMultilevel"/>
    <w:tmpl w:val="C9322C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5E7754B4"/>
    <w:multiLevelType w:val="hybridMultilevel"/>
    <w:tmpl w:val="F7480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6AE6540"/>
    <w:multiLevelType w:val="hybridMultilevel"/>
    <w:tmpl w:val="490E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71F54FB"/>
    <w:multiLevelType w:val="multilevel"/>
    <w:tmpl w:val="C8E20874"/>
    <w:styleLink w:val="StyleNumberedItalic"/>
    <w:lvl w:ilvl="0">
      <w:start w:val="1"/>
      <w:numFmt w:val="decimal"/>
      <w:suff w:val="nothing"/>
      <w:lvlText w:val="%1"/>
      <w:lvlJc w:val="left"/>
      <w:pPr>
        <w:ind w:left="720" w:hanging="360"/>
      </w:pPr>
      <w:rPr>
        <w:rFonts w:ascii="Times New Roman" w:hAnsi="Times New Roman" w:hint="default"/>
        <w:iCs/>
        <w:color w:val="800080"/>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
    <w:nsid w:val="69FF1EE4"/>
    <w:multiLevelType w:val="hybridMultilevel"/>
    <w:tmpl w:val="61B831E4"/>
    <w:lvl w:ilvl="0" w:tplc="1086226C">
      <w:start w:val="1"/>
      <w:numFmt w:val="bullet"/>
      <w:pStyle w:val="ListBullet"/>
      <w:lvlText w:val=""/>
      <w:lvlJc w:val="left"/>
      <w:pPr>
        <w:tabs>
          <w:tab w:val="num" w:pos="1531"/>
        </w:tabs>
        <w:ind w:left="1531" w:hanging="425"/>
      </w:pPr>
      <w:rPr>
        <w:rFonts w:ascii="Wingdings" w:hAnsi="Wingdings" w:cs="Wingdings" w:hint="default"/>
        <w:sz w:val="18"/>
        <w:szCs w:val="18"/>
      </w:rPr>
    </w:lvl>
    <w:lvl w:ilvl="1" w:tplc="04090003" w:tentative="1">
      <w:start w:val="1"/>
      <w:numFmt w:val="bullet"/>
      <w:lvlText w:val=""/>
      <w:lvlJc w:val="left"/>
      <w:pPr>
        <w:tabs>
          <w:tab w:val="num" w:pos="1200"/>
        </w:tabs>
        <w:ind w:left="1200" w:hanging="400"/>
      </w:pPr>
      <w:rPr>
        <w:rFonts w:ascii="Wingdings" w:hAnsi="Wingdings" w:cs="Wingdings" w:hint="default"/>
      </w:rPr>
    </w:lvl>
    <w:lvl w:ilvl="2" w:tplc="04090005" w:tentative="1">
      <w:start w:val="1"/>
      <w:numFmt w:val="bullet"/>
      <w:lvlText w:val=""/>
      <w:lvlJc w:val="left"/>
      <w:pPr>
        <w:tabs>
          <w:tab w:val="num" w:pos="1600"/>
        </w:tabs>
        <w:ind w:left="1600" w:hanging="400"/>
      </w:pPr>
      <w:rPr>
        <w:rFonts w:ascii="Wingdings" w:hAnsi="Wingdings" w:cs="Wingdings" w:hint="default"/>
      </w:rPr>
    </w:lvl>
    <w:lvl w:ilvl="3" w:tplc="04090001" w:tentative="1">
      <w:start w:val="1"/>
      <w:numFmt w:val="bullet"/>
      <w:lvlText w:val=""/>
      <w:lvlJc w:val="left"/>
      <w:pPr>
        <w:tabs>
          <w:tab w:val="num" w:pos="2000"/>
        </w:tabs>
        <w:ind w:left="2000" w:hanging="400"/>
      </w:pPr>
      <w:rPr>
        <w:rFonts w:ascii="Wingdings" w:hAnsi="Wingdings" w:cs="Wingdings" w:hint="default"/>
      </w:rPr>
    </w:lvl>
    <w:lvl w:ilvl="4" w:tplc="04090003" w:tentative="1">
      <w:start w:val="1"/>
      <w:numFmt w:val="bullet"/>
      <w:lvlText w:val=""/>
      <w:lvlJc w:val="left"/>
      <w:pPr>
        <w:tabs>
          <w:tab w:val="num" w:pos="2400"/>
        </w:tabs>
        <w:ind w:left="2400" w:hanging="400"/>
      </w:pPr>
      <w:rPr>
        <w:rFonts w:ascii="Wingdings" w:hAnsi="Wingdings" w:cs="Wingdings" w:hint="default"/>
      </w:rPr>
    </w:lvl>
    <w:lvl w:ilvl="5" w:tplc="04090005" w:tentative="1">
      <w:start w:val="1"/>
      <w:numFmt w:val="bullet"/>
      <w:lvlText w:val=""/>
      <w:lvlJc w:val="left"/>
      <w:pPr>
        <w:tabs>
          <w:tab w:val="num" w:pos="2800"/>
        </w:tabs>
        <w:ind w:left="2800" w:hanging="400"/>
      </w:pPr>
      <w:rPr>
        <w:rFonts w:ascii="Wingdings" w:hAnsi="Wingdings" w:cs="Wingdings" w:hint="default"/>
      </w:rPr>
    </w:lvl>
    <w:lvl w:ilvl="6" w:tplc="04090001" w:tentative="1">
      <w:start w:val="1"/>
      <w:numFmt w:val="bullet"/>
      <w:lvlText w:val=""/>
      <w:lvlJc w:val="left"/>
      <w:pPr>
        <w:tabs>
          <w:tab w:val="num" w:pos="3200"/>
        </w:tabs>
        <w:ind w:left="3200" w:hanging="400"/>
      </w:pPr>
      <w:rPr>
        <w:rFonts w:ascii="Wingdings" w:hAnsi="Wingdings" w:cs="Wingdings" w:hint="default"/>
      </w:rPr>
    </w:lvl>
    <w:lvl w:ilvl="7" w:tplc="04090003" w:tentative="1">
      <w:start w:val="1"/>
      <w:numFmt w:val="bullet"/>
      <w:lvlText w:val=""/>
      <w:lvlJc w:val="left"/>
      <w:pPr>
        <w:tabs>
          <w:tab w:val="num" w:pos="3600"/>
        </w:tabs>
        <w:ind w:left="3600" w:hanging="400"/>
      </w:pPr>
      <w:rPr>
        <w:rFonts w:ascii="Wingdings" w:hAnsi="Wingdings" w:cs="Wingdings" w:hint="default"/>
      </w:rPr>
    </w:lvl>
    <w:lvl w:ilvl="8" w:tplc="04090005" w:tentative="1">
      <w:start w:val="1"/>
      <w:numFmt w:val="bullet"/>
      <w:lvlText w:val=""/>
      <w:lvlJc w:val="left"/>
      <w:pPr>
        <w:tabs>
          <w:tab w:val="num" w:pos="4000"/>
        </w:tabs>
        <w:ind w:left="4000" w:hanging="400"/>
      </w:pPr>
      <w:rPr>
        <w:rFonts w:ascii="Wingdings" w:hAnsi="Wingdings" w:cs="Wingdings" w:hint="default"/>
      </w:rPr>
    </w:lvl>
  </w:abstractNum>
  <w:abstractNum w:abstractNumId="45">
    <w:nsid w:val="6A1D163A"/>
    <w:multiLevelType w:val="hybridMultilevel"/>
    <w:tmpl w:val="DF7881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6B9209A6"/>
    <w:multiLevelType w:val="hybridMultilevel"/>
    <w:tmpl w:val="CC684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nsid w:val="740A6C68"/>
    <w:multiLevelType w:val="hybridMultilevel"/>
    <w:tmpl w:val="2FDC8F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6A03781"/>
    <w:multiLevelType w:val="hybridMultilevel"/>
    <w:tmpl w:val="2FBA60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79FA42D5"/>
    <w:multiLevelType w:val="hybridMultilevel"/>
    <w:tmpl w:val="5E0ECA96"/>
    <w:lvl w:ilvl="0" w:tplc="15AA6670">
      <w:start w:val="1"/>
      <w:numFmt w:val="bullet"/>
      <w:lvlText w:val="•"/>
      <w:lvlJc w:val="left"/>
      <w:pPr>
        <w:tabs>
          <w:tab w:val="num" w:pos="720"/>
        </w:tabs>
        <w:ind w:left="720" w:hanging="360"/>
      </w:pPr>
      <w:rPr>
        <w:rFonts w:ascii="Arial" w:hAnsi="Arial" w:hint="default"/>
      </w:rPr>
    </w:lvl>
    <w:lvl w:ilvl="1" w:tplc="04090005">
      <w:start w:val="1"/>
      <w:numFmt w:val="bullet"/>
      <w:lvlText w:val=""/>
      <w:lvlJc w:val="left"/>
      <w:pPr>
        <w:tabs>
          <w:tab w:val="num" w:pos="1440"/>
        </w:tabs>
        <w:ind w:left="1440" w:hanging="360"/>
      </w:pPr>
      <w:rPr>
        <w:rFonts w:ascii="Wingdings" w:hAnsi="Wingdings" w:hint="default"/>
      </w:rPr>
    </w:lvl>
    <w:lvl w:ilvl="2" w:tplc="BC406B04">
      <w:start w:val="1204"/>
      <w:numFmt w:val="bullet"/>
      <w:lvlText w:val="•"/>
      <w:lvlJc w:val="left"/>
      <w:pPr>
        <w:tabs>
          <w:tab w:val="num" w:pos="2160"/>
        </w:tabs>
        <w:ind w:left="2160" w:hanging="360"/>
      </w:pPr>
      <w:rPr>
        <w:rFonts w:ascii="Arial" w:hAnsi="Arial" w:hint="default"/>
      </w:rPr>
    </w:lvl>
    <w:lvl w:ilvl="3" w:tplc="D9486114" w:tentative="1">
      <w:start w:val="1"/>
      <w:numFmt w:val="bullet"/>
      <w:lvlText w:val="•"/>
      <w:lvlJc w:val="left"/>
      <w:pPr>
        <w:tabs>
          <w:tab w:val="num" w:pos="2880"/>
        </w:tabs>
        <w:ind w:left="2880" w:hanging="360"/>
      </w:pPr>
      <w:rPr>
        <w:rFonts w:ascii="Arial" w:hAnsi="Arial" w:hint="default"/>
      </w:rPr>
    </w:lvl>
    <w:lvl w:ilvl="4" w:tplc="A23EB2B0" w:tentative="1">
      <w:start w:val="1"/>
      <w:numFmt w:val="bullet"/>
      <w:lvlText w:val="•"/>
      <w:lvlJc w:val="left"/>
      <w:pPr>
        <w:tabs>
          <w:tab w:val="num" w:pos="3600"/>
        </w:tabs>
        <w:ind w:left="3600" w:hanging="360"/>
      </w:pPr>
      <w:rPr>
        <w:rFonts w:ascii="Arial" w:hAnsi="Arial" w:hint="default"/>
      </w:rPr>
    </w:lvl>
    <w:lvl w:ilvl="5" w:tplc="8B68B438" w:tentative="1">
      <w:start w:val="1"/>
      <w:numFmt w:val="bullet"/>
      <w:lvlText w:val="•"/>
      <w:lvlJc w:val="left"/>
      <w:pPr>
        <w:tabs>
          <w:tab w:val="num" w:pos="4320"/>
        </w:tabs>
        <w:ind w:left="4320" w:hanging="360"/>
      </w:pPr>
      <w:rPr>
        <w:rFonts w:ascii="Arial" w:hAnsi="Arial" w:hint="default"/>
      </w:rPr>
    </w:lvl>
    <w:lvl w:ilvl="6" w:tplc="769CBCDE" w:tentative="1">
      <w:start w:val="1"/>
      <w:numFmt w:val="bullet"/>
      <w:lvlText w:val="•"/>
      <w:lvlJc w:val="left"/>
      <w:pPr>
        <w:tabs>
          <w:tab w:val="num" w:pos="5040"/>
        </w:tabs>
        <w:ind w:left="5040" w:hanging="360"/>
      </w:pPr>
      <w:rPr>
        <w:rFonts w:ascii="Arial" w:hAnsi="Arial" w:hint="default"/>
      </w:rPr>
    </w:lvl>
    <w:lvl w:ilvl="7" w:tplc="235A8A02" w:tentative="1">
      <w:start w:val="1"/>
      <w:numFmt w:val="bullet"/>
      <w:lvlText w:val="•"/>
      <w:lvlJc w:val="left"/>
      <w:pPr>
        <w:tabs>
          <w:tab w:val="num" w:pos="5760"/>
        </w:tabs>
        <w:ind w:left="5760" w:hanging="360"/>
      </w:pPr>
      <w:rPr>
        <w:rFonts w:ascii="Arial" w:hAnsi="Arial" w:hint="default"/>
      </w:rPr>
    </w:lvl>
    <w:lvl w:ilvl="8" w:tplc="FE408266" w:tentative="1">
      <w:start w:val="1"/>
      <w:numFmt w:val="bullet"/>
      <w:lvlText w:val="•"/>
      <w:lvlJc w:val="left"/>
      <w:pPr>
        <w:tabs>
          <w:tab w:val="num" w:pos="6480"/>
        </w:tabs>
        <w:ind w:left="6480" w:hanging="360"/>
      </w:pPr>
      <w:rPr>
        <w:rFonts w:ascii="Arial" w:hAnsi="Arial" w:hint="default"/>
      </w:rPr>
    </w:lvl>
  </w:abstractNum>
  <w:abstractNum w:abstractNumId="50">
    <w:nsid w:val="7A381527"/>
    <w:multiLevelType w:val="hybridMultilevel"/>
    <w:tmpl w:val="42DC67B2"/>
    <w:lvl w:ilvl="0" w:tplc="87C2B8F2">
      <w:numFmt w:val="none"/>
      <w:pStyle w:val="3"/>
      <w:lvlText w:val=""/>
      <w:lvlJc w:val="left"/>
      <w:pPr>
        <w:tabs>
          <w:tab w:val="num" w:pos="360"/>
        </w:tabs>
      </w:pPr>
    </w:lvl>
    <w:lvl w:ilvl="1" w:tplc="B3624D3A" w:tentative="1">
      <w:start w:val="1"/>
      <w:numFmt w:val="upperLetter"/>
      <w:lvlText w:val="%2."/>
      <w:lvlJc w:val="left"/>
      <w:pPr>
        <w:tabs>
          <w:tab w:val="num" w:pos="1200"/>
        </w:tabs>
        <w:ind w:left="1200" w:hanging="400"/>
      </w:pPr>
    </w:lvl>
    <w:lvl w:ilvl="2" w:tplc="35789124" w:tentative="1">
      <w:start w:val="1"/>
      <w:numFmt w:val="lowerRoman"/>
      <w:lvlText w:val="%3."/>
      <w:lvlJc w:val="right"/>
      <w:pPr>
        <w:tabs>
          <w:tab w:val="num" w:pos="1600"/>
        </w:tabs>
        <w:ind w:left="1600" w:hanging="400"/>
      </w:pPr>
    </w:lvl>
    <w:lvl w:ilvl="3" w:tplc="95BE0CAC" w:tentative="1">
      <w:start w:val="1"/>
      <w:numFmt w:val="decimal"/>
      <w:lvlText w:val="%4."/>
      <w:lvlJc w:val="left"/>
      <w:pPr>
        <w:tabs>
          <w:tab w:val="num" w:pos="2000"/>
        </w:tabs>
        <w:ind w:left="2000" w:hanging="400"/>
      </w:pPr>
    </w:lvl>
    <w:lvl w:ilvl="4" w:tplc="9770089A" w:tentative="1">
      <w:start w:val="1"/>
      <w:numFmt w:val="upperLetter"/>
      <w:lvlText w:val="%5."/>
      <w:lvlJc w:val="left"/>
      <w:pPr>
        <w:tabs>
          <w:tab w:val="num" w:pos="2400"/>
        </w:tabs>
        <w:ind w:left="2400" w:hanging="400"/>
      </w:pPr>
    </w:lvl>
    <w:lvl w:ilvl="5" w:tplc="7930CD94" w:tentative="1">
      <w:start w:val="1"/>
      <w:numFmt w:val="lowerRoman"/>
      <w:lvlText w:val="%6."/>
      <w:lvlJc w:val="right"/>
      <w:pPr>
        <w:tabs>
          <w:tab w:val="num" w:pos="2800"/>
        </w:tabs>
        <w:ind w:left="2800" w:hanging="400"/>
      </w:pPr>
    </w:lvl>
    <w:lvl w:ilvl="6" w:tplc="226ABF18" w:tentative="1">
      <w:start w:val="1"/>
      <w:numFmt w:val="decimal"/>
      <w:lvlText w:val="%7."/>
      <w:lvlJc w:val="left"/>
      <w:pPr>
        <w:tabs>
          <w:tab w:val="num" w:pos="3200"/>
        </w:tabs>
        <w:ind w:left="3200" w:hanging="400"/>
      </w:pPr>
    </w:lvl>
    <w:lvl w:ilvl="7" w:tplc="AB2C6136" w:tentative="1">
      <w:start w:val="1"/>
      <w:numFmt w:val="upperLetter"/>
      <w:lvlText w:val="%8."/>
      <w:lvlJc w:val="left"/>
      <w:pPr>
        <w:tabs>
          <w:tab w:val="num" w:pos="3600"/>
        </w:tabs>
        <w:ind w:left="3600" w:hanging="400"/>
      </w:pPr>
    </w:lvl>
    <w:lvl w:ilvl="8" w:tplc="F3722728" w:tentative="1">
      <w:start w:val="1"/>
      <w:numFmt w:val="lowerRoman"/>
      <w:lvlText w:val="%9."/>
      <w:lvlJc w:val="right"/>
      <w:pPr>
        <w:tabs>
          <w:tab w:val="num" w:pos="4000"/>
        </w:tabs>
        <w:ind w:left="4000" w:hanging="400"/>
      </w:pPr>
    </w:lvl>
  </w:abstractNum>
  <w:abstractNum w:abstractNumId="51">
    <w:nsid w:val="7D614939"/>
    <w:multiLevelType w:val="multilevel"/>
    <w:tmpl w:val="3442468A"/>
    <w:lvl w:ilvl="0">
      <w:start w:val="2"/>
      <w:numFmt w:val="decimal"/>
      <w:lvlText w:val="%1"/>
      <w:lvlJc w:val="left"/>
      <w:pPr>
        <w:ind w:left="660" w:hanging="660"/>
      </w:pPr>
      <w:rPr>
        <w:rFonts w:hint="default"/>
      </w:rPr>
    </w:lvl>
    <w:lvl w:ilvl="1">
      <w:start w:val="3"/>
      <w:numFmt w:val="decimal"/>
      <w:lvlText w:val="%1.%2"/>
      <w:lvlJc w:val="left"/>
      <w:pPr>
        <w:ind w:left="1140" w:hanging="660"/>
      </w:pPr>
      <w:rPr>
        <w:rFonts w:hint="default"/>
      </w:rPr>
    </w:lvl>
    <w:lvl w:ilvl="2">
      <w:start w:val="1"/>
      <w:numFmt w:val="decimal"/>
      <w:pStyle w:val="Heading3"/>
      <w:lvlText w:val="1.6.%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52">
    <w:nsid w:val="7DF86F6F"/>
    <w:multiLevelType w:val="multilevel"/>
    <w:tmpl w:val="98E62AEC"/>
    <w:styleLink w:val="111111"/>
    <w:lvl w:ilvl="0">
      <w:start w:val="1"/>
      <w:numFmt w:val="decimal"/>
      <w:pStyle w:val="Heading1"/>
      <w:lvlText w:val="%1."/>
      <w:lvlJc w:val="left"/>
      <w:pPr>
        <w:tabs>
          <w:tab w:val="num" w:pos="360"/>
        </w:tabs>
        <w:ind w:left="360" w:hanging="360"/>
      </w:pPr>
      <w:rPr>
        <w:rFonts w:ascii="Arial" w:hAnsi="Arial"/>
        <w:b/>
        <w:sz w:val="32"/>
      </w:rPr>
    </w:lvl>
    <w:lvl w:ilvl="1">
      <w:start w:val="1"/>
      <w:numFmt w:val="decimal"/>
      <w:pStyle w:val="Heading2"/>
      <w:lvlText w:val="%1.%2."/>
      <w:lvlJc w:val="left"/>
      <w:pPr>
        <w:tabs>
          <w:tab w:val="num" w:pos="1080"/>
        </w:tabs>
        <w:ind w:left="792" w:hanging="432"/>
      </w:pPr>
      <w:rPr>
        <w:rFonts w:ascii="Arial" w:hAnsi="Arial"/>
      </w:rPr>
    </w:lvl>
    <w:lvl w:ilvl="2">
      <w:start w:val="1"/>
      <w:numFmt w:val="decimal"/>
      <w:lvlText w:val="%1.%2.%3."/>
      <w:lvlJc w:val="left"/>
      <w:pPr>
        <w:tabs>
          <w:tab w:val="num" w:pos="1800"/>
        </w:tabs>
        <w:ind w:left="1224" w:hanging="504"/>
      </w:pPr>
    </w:lvl>
    <w:lvl w:ilvl="3">
      <w:start w:val="1"/>
      <w:numFmt w:val="decimal"/>
      <w:pStyle w:val="Heading4"/>
      <w:lvlText w:val="%1.%2.%3.%4."/>
      <w:lvlJc w:val="left"/>
      <w:pPr>
        <w:tabs>
          <w:tab w:val="num" w:pos="1080"/>
        </w:tabs>
        <w:ind w:left="648" w:hanging="648"/>
      </w:pPr>
    </w:lvl>
    <w:lvl w:ilvl="4">
      <w:start w:val="1"/>
      <w:numFmt w:val="decimal"/>
      <w:pStyle w:val="Heading5"/>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3">
    <w:nsid w:val="7E972A0F"/>
    <w:multiLevelType w:val="multilevel"/>
    <w:tmpl w:val="0E58C836"/>
    <w:styleLink w:val="StyleStyleNumberedItalic1OutlinenumberedSeaGreen"/>
    <w:lvl w:ilvl="0">
      <w:start w:val="1"/>
      <w:numFmt w:val="decimal"/>
      <w:suff w:val="nothing"/>
      <w:lvlText w:val="REQ.%1"/>
      <w:lvlJc w:val="left"/>
      <w:pPr>
        <w:ind w:left="0" w:firstLine="0"/>
      </w:pPr>
      <w:rPr>
        <w:rFonts w:ascii="Arial" w:hAnsi="Arial" w:hint="default"/>
        <w:b/>
        <w:iCs/>
        <w:color w:val="auto"/>
        <w:sz w:val="22"/>
        <w:szCs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43"/>
  </w:num>
  <w:num w:numId="2">
    <w:abstractNumId w:val="11"/>
  </w:num>
  <w:num w:numId="3">
    <w:abstractNumId w:val="52"/>
  </w:num>
  <w:num w:numId="4">
    <w:abstractNumId w:val="19"/>
  </w:num>
  <w:num w:numId="5">
    <w:abstractNumId w:val="1"/>
  </w:num>
  <w:num w:numId="6">
    <w:abstractNumId w:val="0"/>
  </w:num>
  <w:num w:numId="7">
    <w:abstractNumId w:val="53"/>
  </w:num>
  <w:num w:numId="8">
    <w:abstractNumId w:val="17"/>
  </w:num>
  <w:num w:numId="9">
    <w:abstractNumId w:val="3"/>
  </w:num>
  <w:num w:numId="10">
    <w:abstractNumId w:val="5"/>
    <w:lvlOverride w:ilvl="0">
      <w:lvl w:ilvl="0">
        <w:start w:val="1"/>
        <w:numFmt w:val="decimal"/>
        <w:pStyle w:val="Heading1"/>
        <w:lvlText w:val="%1."/>
        <w:lvlJc w:val="left"/>
        <w:pPr>
          <w:tabs>
            <w:tab w:val="num" w:pos="360"/>
          </w:tabs>
          <w:ind w:left="360" w:hanging="360"/>
        </w:pPr>
        <w:rPr>
          <w:rFonts w:ascii="Arial" w:hAnsi="Arial"/>
          <w:b/>
          <w:sz w:val="32"/>
        </w:rPr>
      </w:lvl>
    </w:lvlOverride>
    <w:lvlOverride w:ilvl="1">
      <w:lvl w:ilvl="1">
        <w:start w:val="1"/>
        <w:numFmt w:val="decimal"/>
        <w:pStyle w:val="Heading2"/>
        <w:lvlText w:val="%1.%2."/>
        <w:lvlJc w:val="left"/>
        <w:pPr>
          <w:tabs>
            <w:tab w:val="num" w:pos="1080"/>
          </w:tabs>
          <w:ind w:left="792" w:hanging="432"/>
        </w:pPr>
        <w:rPr>
          <w:rFonts w:ascii="Arial" w:hAnsi="Arial"/>
        </w:rPr>
      </w:lvl>
    </w:lvlOverride>
    <w:lvlOverride w:ilvl="2">
      <w:lvl w:ilvl="2">
        <w:start w:val="1"/>
        <w:numFmt w:val="decimal"/>
        <w:lvlText w:val="%1.%2.%3."/>
        <w:lvlJc w:val="left"/>
        <w:pPr>
          <w:tabs>
            <w:tab w:val="num" w:pos="1800"/>
          </w:tabs>
          <w:ind w:left="1224" w:hanging="504"/>
        </w:pPr>
      </w:lvl>
    </w:lvlOverride>
    <w:lvlOverride w:ilvl="3">
      <w:lvl w:ilvl="3">
        <w:start w:val="1"/>
        <w:numFmt w:val="decimal"/>
        <w:pStyle w:val="Heading4"/>
        <w:lvlText w:val="%1.%2.%3.%4."/>
        <w:lvlJc w:val="left"/>
        <w:pPr>
          <w:tabs>
            <w:tab w:val="num" w:pos="1080"/>
          </w:tabs>
          <w:ind w:left="648" w:hanging="648"/>
        </w:pPr>
      </w:lvl>
    </w:lvlOverride>
    <w:lvlOverride w:ilvl="4">
      <w:lvl w:ilvl="4">
        <w:start w:val="1"/>
        <w:numFmt w:val="decimal"/>
        <w:pStyle w:val="Heading5"/>
        <w:lvlText w:val="%1.%2.%3.%4.%5."/>
        <w:lvlJc w:val="left"/>
        <w:pPr>
          <w:tabs>
            <w:tab w:val="num" w:pos="2880"/>
          </w:tabs>
          <w:ind w:left="2232" w:hanging="792"/>
        </w:pPr>
      </w:lvl>
    </w:lvlOverride>
    <w:lvlOverride w:ilvl="5">
      <w:lvl w:ilvl="5">
        <w:start w:val="1"/>
        <w:numFmt w:val="decimal"/>
        <w:lvlText w:val="%1.%2.%3.%4.%5.%6."/>
        <w:lvlJc w:val="left"/>
        <w:pPr>
          <w:tabs>
            <w:tab w:val="num" w:pos="3600"/>
          </w:tabs>
          <w:ind w:left="2736" w:hanging="936"/>
        </w:pPr>
      </w:lvl>
    </w:lvlOverride>
    <w:lvlOverride w:ilvl="6">
      <w:lvl w:ilvl="6">
        <w:start w:val="1"/>
        <w:numFmt w:val="decimal"/>
        <w:lvlText w:val="%1.%2.%3.%4.%5.%6.%7."/>
        <w:lvlJc w:val="left"/>
        <w:pPr>
          <w:tabs>
            <w:tab w:val="num" w:pos="4320"/>
          </w:tabs>
          <w:ind w:left="3240" w:hanging="1080"/>
        </w:pPr>
      </w:lvl>
    </w:lvlOverride>
    <w:lvlOverride w:ilvl="7">
      <w:lvl w:ilvl="7">
        <w:start w:val="1"/>
        <w:numFmt w:val="decimal"/>
        <w:lvlText w:val="%1.%2.%3.%4.%5.%6.%7.%8."/>
        <w:lvlJc w:val="left"/>
        <w:pPr>
          <w:tabs>
            <w:tab w:val="num" w:pos="4680"/>
          </w:tabs>
          <w:ind w:left="3744" w:hanging="1224"/>
        </w:pPr>
      </w:lvl>
    </w:lvlOverride>
    <w:lvlOverride w:ilvl="8">
      <w:lvl w:ilvl="8">
        <w:start w:val="1"/>
        <w:numFmt w:val="decimal"/>
        <w:lvlText w:val="%1.%2.%3.%4.%5.%6.%7.%8.%9."/>
        <w:lvlJc w:val="left"/>
        <w:pPr>
          <w:tabs>
            <w:tab w:val="num" w:pos="5400"/>
          </w:tabs>
          <w:ind w:left="4320" w:hanging="1440"/>
        </w:pPr>
      </w:lvl>
    </w:lvlOverride>
  </w:num>
  <w:num w:numId="11">
    <w:abstractNumId w:val="50"/>
  </w:num>
  <w:num w:numId="12">
    <w:abstractNumId w:val="44"/>
  </w:num>
  <w:num w:numId="13">
    <w:abstractNumId w:val="7"/>
  </w:num>
  <w:num w:numId="14">
    <w:abstractNumId w:val="22"/>
  </w:num>
  <w:num w:numId="15">
    <w:abstractNumId w:val="8"/>
  </w:num>
  <w:num w:numId="16">
    <w:abstractNumId w:val="2"/>
  </w:num>
  <w:num w:numId="17">
    <w:abstractNumId w:val="40"/>
  </w:num>
  <w:num w:numId="18">
    <w:abstractNumId w:val="42"/>
  </w:num>
  <w:num w:numId="19">
    <w:abstractNumId w:val="28"/>
  </w:num>
  <w:num w:numId="20">
    <w:abstractNumId w:val="45"/>
  </w:num>
  <w:num w:numId="21">
    <w:abstractNumId w:val="48"/>
  </w:num>
  <w:num w:numId="22">
    <w:abstractNumId w:val="32"/>
  </w:num>
  <w:num w:numId="23">
    <w:abstractNumId w:val="10"/>
  </w:num>
  <w:num w:numId="24">
    <w:abstractNumId w:val="23"/>
  </w:num>
  <w:num w:numId="25">
    <w:abstractNumId w:val="24"/>
  </w:num>
  <w:num w:numId="26">
    <w:abstractNumId w:val="9"/>
  </w:num>
  <w:num w:numId="27">
    <w:abstractNumId w:val="39"/>
  </w:num>
  <w:num w:numId="28">
    <w:abstractNumId w:val="21"/>
  </w:num>
  <w:num w:numId="29">
    <w:abstractNumId w:val="51"/>
  </w:num>
  <w:num w:numId="30">
    <w:abstractNumId w:val="14"/>
  </w:num>
  <w:num w:numId="31">
    <w:abstractNumId w:val="15"/>
  </w:num>
  <w:num w:numId="32">
    <w:abstractNumId w:val="25"/>
  </w:num>
  <w:num w:numId="33">
    <w:abstractNumId w:val="31"/>
  </w:num>
  <w:num w:numId="34">
    <w:abstractNumId w:val="16"/>
  </w:num>
  <w:num w:numId="35">
    <w:abstractNumId w:val="38"/>
  </w:num>
  <w:num w:numId="36">
    <w:abstractNumId w:val="6"/>
  </w:num>
  <w:num w:numId="37">
    <w:abstractNumId w:val="20"/>
  </w:num>
  <w:num w:numId="38">
    <w:abstractNumId w:val="5"/>
    <w:lvlOverride w:ilvl="0">
      <w:lvl w:ilvl="0">
        <w:start w:val="1"/>
        <w:numFmt w:val="decimal"/>
        <w:pStyle w:val="Heading1"/>
        <w:lvlText w:val="%1."/>
        <w:lvlJc w:val="left"/>
        <w:pPr>
          <w:tabs>
            <w:tab w:val="num" w:pos="360"/>
          </w:tabs>
          <w:ind w:left="360" w:hanging="360"/>
        </w:pPr>
        <w:rPr>
          <w:rFonts w:asciiTheme="minorHAnsi" w:hAnsiTheme="minorHAnsi" w:cstheme="minorHAnsi" w:hint="default"/>
          <w:b/>
          <w:sz w:val="32"/>
        </w:rPr>
      </w:lvl>
    </w:lvlOverride>
    <w:lvlOverride w:ilvl="1">
      <w:lvl w:ilvl="1">
        <w:start w:val="1"/>
        <w:numFmt w:val="decimal"/>
        <w:pStyle w:val="Heading2"/>
        <w:lvlText w:val="%1.%2."/>
        <w:lvlJc w:val="left"/>
        <w:pPr>
          <w:tabs>
            <w:tab w:val="num" w:pos="1080"/>
          </w:tabs>
          <w:ind w:left="792" w:hanging="432"/>
        </w:pPr>
        <w:rPr>
          <w:rFonts w:ascii="Arial" w:hAnsi="Arial"/>
        </w:rPr>
      </w:lvl>
    </w:lvlOverride>
    <w:lvlOverride w:ilvl="2">
      <w:lvl w:ilvl="2">
        <w:start w:val="1"/>
        <w:numFmt w:val="decimal"/>
        <w:lvlText w:val="%1.%2.%3."/>
        <w:lvlJc w:val="left"/>
        <w:pPr>
          <w:tabs>
            <w:tab w:val="num" w:pos="1800"/>
          </w:tabs>
          <w:ind w:left="1224" w:hanging="504"/>
        </w:pPr>
      </w:lvl>
    </w:lvlOverride>
    <w:lvlOverride w:ilvl="3">
      <w:lvl w:ilvl="3">
        <w:start w:val="1"/>
        <w:numFmt w:val="decimal"/>
        <w:pStyle w:val="Heading4"/>
        <w:lvlText w:val="%1.%2.%3.%4."/>
        <w:lvlJc w:val="left"/>
        <w:pPr>
          <w:tabs>
            <w:tab w:val="num" w:pos="1080"/>
          </w:tabs>
          <w:ind w:left="648" w:hanging="648"/>
        </w:pPr>
        <w:rPr>
          <w:rFonts w:asciiTheme="minorHAnsi" w:hAnsiTheme="minorHAnsi" w:hint="default"/>
        </w:rPr>
      </w:lvl>
    </w:lvlOverride>
    <w:lvlOverride w:ilvl="4">
      <w:lvl w:ilvl="4">
        <w:start w:val="1"/>
        <w:numFmt w:val="decimal"/>
        <w:pStyle w:val="Heading5"/>
        <w:lvlText w:val="%1.%2.%3.%4.%5."/>
        <w:lvlJc w:val="left"/>
        <w:pPr>
          <w:tabs>
            <w:tab w:val="num" w:pos="2880"/>
          </w:tabs>
          <w:ind w:left="2232" w:hanging="792"/>
        </w:pPr>
      </w:lvl>
    </w:lvlOverride>
    <w:lvlOverride w:ilvl="5">
      <w:lvl w:ilvl="5">
        <w:start w:val="1"/>
        <w:numFmt w:val="decimal"/>
        <w:lvlText w:val="%1.%2.%3.%4.%5.%6."/>
        <w:lvlJc w:val="left"/>
        <w:pPr>
          <w:tabs>
            <w:tab w:val="num" w:pos="3600"/>
          </w:tabs>
          <w:ind w:left="2736" w:hanging="936"/>
        </w:pPr>
      </w:lvl>
    </w:lvlOverride>
    <w:lvlOverride w:ilvl="6">
      <w:lvl w:ilvl="6">
        <w:start w:val="1"/>
        <w:numFmt w:val="decimal"/>
        <w:lvlText w:val="%1.%2.%3.%4.%5.%6.%7."/>
        <w:lvlJc w:val="left"/>
        <w:pPr>
          <w:tabs>
            <w:tab w:val="num" w:pos="4320"/>
          </w:tabs>
          <w:ind w:left="3240" w:hanging="1080"/>
        </w:pPr>
      </w:lvl>
    </w:lvlOverride>
    <w:lvlOverride w:ilvl="7">
      <w:lvl w:ilvl="7">
        <w:start w:val="1"/>
        <w:numFmt w:val="decimal"/>
        <w:lvlText w:val="%1.%2.%3.%4.%5.%6.%7.%8."/>
        <w:lvlJc w:val="left"/>
        <w:pPr>
          <w:tabs>
            <w:tab w:val="num" w:pos="4680"/>
          </w:tabs>
          <w:ind w:left="3744" w:hanging="1224"/>
        </w:pPr>
      </w:lvl>
    </w:lvlOverride>
    <w:lvlOverride w:ilvl="8">
      <w:lvl w:ilvl="8">
        <w:start w:val="1"/>
        <w:numFmt w:val="decimal"/>
        <w:lvlText w:val="%1.%2.%3.%4.%5.%6.%7.%8.%9."/>
        <w:lvlJc w:val="left"/>
        <w:pPr>
          <w:tabs>
            <w:tab w:val="num" w:pos="5400"/>
          </w:tabs>
          <w:ind w:left="4320" w:hanging="1440"/>
        </w:pPr>
      </w:lvl>
    </w:lvlOverride>
  </w:num>
  <w:num w:numId="39">
    <w:abstractNumId w:val="5"/>
    <w:lvlOverride w:ilvl="0">
      <w:lvl w:ilvl="0">
        <w:start w:val="1"/>
        <w:numFmt w:val="decimal"/>
        <w:pStyle w:val="Heading1"/>
        <w:lvlText w:val="%1."/>
        <w:lvlJc w:val="left"/>
        <w:pPr>
          <w:tabs>
            <w:tab w:val="num" w:pos="360"/>
          </w:tabs>
          <w:ind w:left="360" w:hanging="360"/>
        </w:pPr>
        <w:rPr>
          <w:rFonts w:ascii="Arial" w:hAnsi="Arial"/>
          <w:b/>
          <w:sz w:val="32"/>
        </w:rPr>
      </w:lvl>
    </w:lvlOverride>
    <w:lvlOverride w:ilvl="1">
      <w:lvl w:ilvl="1">
        <w:start w:val="1"/>
        <w:numFmt w:val="decimal"/>
        <w:pStyle w:val="Heading2"/>
        <w:lvlText w:val="%1.%2."/>
        <w:lvlJc w:val="left"/>
        <w:pPr>
          <w:tabs>
            <w:tab w:val="num" w:pos="1080"/>
          </w:tabs>
          <w:ind w:left="792" w:hanging="432"/>
        </w:pPr>
        <w:rPr>
          <w:rFonts w:asciiTheme="minorHAnsi" w:hAnsiTheme="minorHAnsi" w:cstheme="minorHAnsi" w:hint="default"/>
        </w:rPr>
      </w:lvl>
    </w:lvlOverride>
    <w:lvlOverride w:ilvl="2">
      <w:lvl w:ilvl="2">
        <w:start w:val="1"/>
        <w:numFmt w:val="decimal"/>
        <w:lvlText w:val="%1.%2.%3."/>
        <w:lvlJc w:val="left"/>
        <w:pPr>
          <w:tabs>
            <w:tab w:val="num" w:pos="1800"/>
          </w:tabs>
          <w:ind w:left="1224" w:hanging="504"/>
        </w:pPr>
      </w:lvl>
    </w:lvlOverride>
    <w:lvlOverride w:ilvl="3">
      <w:lvl w:ilvl="3">
        <w:start w:val="1"/>
        <w:numFmt w:val="decimal"/>
        <w:pStyle w:val="Heading4"/>
        <w:lvlText w:val="%1.%2.%3.%4."/>
        <w:lvlJc w:val="left"/>
        <w:pPr>
          <w:tabs>
            <w:tab w:val="num" w:pos="1080"/>
          </w:tabs>
          <w:ind w:left="648" w:hanging="648"/>
        </w:pPr>
      </w:lvl>
    </w:lvlOverride>
    <w:lvlOverride w:ilvl="4">
      <w:lvl w:ilvl="4">
        <w:start w:val="1"/>
        <w:numFmt w:val="decimal"/>
        <w:pStyle w:val="Heading5"/>
        <w:lvlText w:val="%1.%2.%3.%4.%5."/>
        <w:lvlJc w:val="left"/>
        <w:pPr>
          <w:tabs>
            <w:tab w:val="num" w:pos="2880"/>
          </w:tabs>
          <w:ind w:left="2232" w:hanging="792"/>
        </w:pPr>
      </w:lvl>
    </w:lvlOverride>
    <w:lvlOverride w:ilvl="5">
      <w:lvl w:ilvl="5">
        <w:start w:val="1"/>
        <w:numFmt w:val="decimal"/>
        <w:lvlText w:val="%1.%2.%3.%4.%5.%6."/>
        <w:lvlJc w:val="left"/>
        <w:pPr>
          <w:tabs>
            <w:tab w:val="num" w:pos="3600"/>
          </w:tabs>
          <w:ind w:left="2736" w:hanging="936"/>
        </w:pPr>
      </w:lvl>
    </w:lvlOverride>
    <w:lvlOverride w:ilvl="6">
      <w:lvl w:ilvl="6">
        <w:start w:val="1"/>
        <w:numFmt w:val="decimal"/>
        <w:lvlText w:val="%1.%2.%3.%4.%5.%6.%7."/>
        <w:lvlJc w:val="left"/>
        <w:pPr>
          <w:tabs>
            <w:tab w:val="num" w:pos="4320"/>
          </w:tabs>
          <w:ind w:left="3240" w:hanging="1080"/>
        </w:pPr>
      </w:lvl>
    </w:lvlOverride>
    <w:lvlOverride w:ilvl="7">
      <w:lvl w:ilvl="7">
        <w:start w:val="1"/>
        <w:numFmt w:val="decimal"/>
        <w:lvlText w:val="%1.%2.%3.%4.%5.%6.%7.%8."/>
        <w:lvlJc w:val="left"/>
        <w:pPr>
          <w:tabs>
            <w:tab w:val="num" w:pos="4680"/>
          </w:tabs>
          <w:ind w:left="3744" w:hanging="1224"/>
        </w:pPr>
      </w:lvl>
    </w:lvlOverride>
    <w:lvlOverride w:ilvl="8">
      <w:lvl w:ilvl="8">
        <w:start w:val="1"/>
        <w:numFmt w:val="decimal"/>
        <w:lvlText w:val="%1.%2.%3.%4.%5.%6.%7.%8.%9."/>
        <w:lvlJc w:val="left"/>
        <w:pPr>
          <w:tabs>
            <w:tab w:val="num" w:pos="5400"/>
          </w:tabs>
          <w:ind w:left="4320" w:hanging="1440"/>
        </w:pPr>
      </w:lvl>
    </w:lvlOverride>
  </w:num>
  <w:num w:numId="40">
    <w:abstractNumId w:val="29"/>
  </w:num>
  <w:num w:numId="41">
    <w:abstractNumId w:val="4"/>
  </w:num>
  <w:num w:numId="42">
    <w:abstractNumId w:val="35"/>
  </w:num>
  <w:num w:numId="43">
    <w:abstractNumId w:val="46"/>
  </w:num>
  <w:num w:numId="44">
    <w:abstractNumId w:val="34"/>
  </w:num>
  <w:num w:numId="45">
    <w:abstractNumId w:val="26"/>
  </w:num>
  <w:num w:numId="46">
    <w:abstractNumId w:val="49"/>
  </w:num>
  <w:num w:numId="47">
    <w:abstractNumId w:val="36"/>
  </w:num>
  <w:num w:numId="48">
    <w:abstractNumId w:val="13"/>
  </w:num>
  <w:num w:numId="49">
    <w:abstractNumId w:val="33"/>
  </w:num>
  <w:num w:numId="50">
    <w:abstractNumId w:val="18"/>
  </w:num>
  <w:num w:numId="51">
    <w:abstractNumId w:val="30"/>
  </w:num>
  <w:num w:numId="52">
    <w:abstractNumId w:val="27"/>
  </w:num>
  <w:num w:numId="53">
    <w:abstractNumId w:val="12"/>
  </w:num>
  <w:num w:numId="54">
    <w:abstractNumId w:val="37"/>
  </w:num>
  <w:num w:numId="55">
    <w:abstractNumId w:val="47"/>
  </w:num>
  <w:num w:numId="56">
    <w:abstractNumId w:val="41"/>
  </w:num>
  <w:num w:numId="57">
    <w:abstractNumId w:val="5"/>
    <w:lvlOverride w:ilvl="0">
      <w:lvl w:ilvl="0">
        <w:start w:val="1"/>
        <w:numFmt w:val="decimal"/>
        <w:pStyle w:val="Heading1"/>
        <w:lvlText w:val="%1."/>
        <w:lvlJc w:val="left"/>
        <w:pPr>
          <w:tabs>
            <w:tab w:val="num" w:pos="360"/>
          </w:tabs>
          <w:ind w:left="360" w:hanging="360"/>
        </w:pPr>
        <w:rPr>
          <w:rFonts w:asciiTheme="minorHAnsi" w:hAnsiTheme="minorHAnsi" w:cstheme="minorHAnsi" w:hint="default"/>
          <w:b/>
          <w:sz w:val="32"/>
        </w:rPr>
      </w:lvl>
    </w:lvlOverride>
    <w:lvlOverride w:ilvl="1">
      <w:lvl w:ilvl="1">
        <w:start w:val="1"/>
        <w:numFmt w:val="decimal"/>
        <w:pStyle w:val="Heading2"/>
        <w:lvlText w:val="%1.%2."/>
        <w:lvlJc w:val="left"/>
        <w:pPr>
          <w:tabs>
            <w:tab w:val="num" w:pos="1080"/>
          </w:tabs>
          <w:ind w:left="792" w:hanging="432"/>
        </w:pPr>
        <w:rPr>
          <w:rFonts w:ascii="Arial" w:hAnsi="Arial"/>
        </w:rPr>
      </w:lvl>
    </w:lvlOverride>
    <w:lvlOverride w:ilvl="2">
      <w:lvl w:ilvl="2">
        <w:start w:val="1"/>
        <w:numFmt w:val="decimal"/>
        <w:lvlText w:val="%1.%2.%3."/>
        <w:lvlJc w:val="left"/>
        <w:pPr>
          <w:tabs>
            <w:tab w:val="num" w:pos="1800"/>
          </w:tabs>
          <w:ind w:left="1224" w:hanging="504"/>
        </w:pPr>
      </w:lvl>
    </w:lvlOverride>
    <w:lvlOverride w:ilvl="3">
      <w:lvl w:ilvl="3">
        <w:start w:val="1"/>
        <w:numFmt w:val="decimal"/>
        <w:pStyle w:val="Heading4"/>
        <w:lvlText w:val="%1.%2.%3.%4."/>
        <w:lvlJc w:val="left"/>
        <w:pPr>
          <w:tabs>
            <w:tab w:val="num" w:pos="1080"/>
          </w:tabs>
          <w:ind w:left="648" w:hanging="648"/>
        </w:pPr>
        <w:rPr>
          <w:rFonts w:asciiTheme="minorHAnsi" w:hAnsiTheme="minorHAnsi" w:hint="default"/>
        </w:rPr>
      </w:lvl>
    </w:lvlOverride>
    <w:lvlOverride w:ilvl="4">
      <w:lvl w:ilvl="4">
        <w:start w:val="1"/>
        <w:numFmt w:val="decimal"/>
        <w:pStyle w:val="Heading5"/>
        <w:lvlText w:val="%1.%2.%3.%4.%5."/>
        <w:lvlJc w:val="left"/>
        <w:pPr>
          <w:tabs>
            <w:tab w:val="num" w:pos="2880"/>
          </w:tabs>
          <w:ind w:left="2232" w:hanging="792"/>
        </w:pPr>
      </w:lvl>
    </w:lvlOverride>
    <w:lvlOverride w:ilvl="5">
      <w:lvl w:ilvl="5">
        <w:start w:val="1"/>
        <w:numFmt w:val="decimal"/>
        <w:lvlText w:val="%1.%2.%3.%4.%5.%6."/>
        <w:lvlJc w:val="left"/>
        <w:pPr>
          <w:tabs>
            <w:tab w:val="num" w:pos="3600"/>
          </w:tabs>
          <w:ind w:left="2736" w:hanging="936"/>
        </w:pPr>
      </w:lvl>
    </w:lvlOverride>
    <w:lvlOverride w:ilvl="6">
      <w:lvl w:ilvl="6">
        <w:start w:val="1"/>
        <w:numFmt w:val="decimal"/>
        <w:lvlText w:val="%1.%2.%3.%4.%5.%6.%7."/>
        <w:lvlJc w:val="left"/>
        <w:pPr>
          <w:tabs>
            <w:tab w:val="num" w:pos="4320"/>
          </w:tabs>
          <w:ind w:left="3240" w:hanging="1080"/>
        </w:pPr>
      </w:lvl>
    </w:lvlOverride>
    <w:lvlOverride w:ilvl="7">
      <w:lvl w:ilvl="7">
        <w:start w:val="1"/>
        <w:numFmt w:val="decimal"/>
        <w:lvlText w:val="%1.%2.%3.%4.%5.%6.%7.%8."/>
        <w:lvlJc w:val="left"/>
        <w:pPr>
          <w:tabs>
            <w:tab w:val="num" w:pos="4680"/>
          </w:tabs>
          <w:ind w:left="3744" w:hanging="1224"/>
        </w:pPr>
      </w:lvl>
    </w:lvlOverride>
    <w:lvlOverride w:ilvl="8">
      <w:lvl w:ilvl="8">
        <w:start w:val="1"/>
        <w:numFmt w:val="decimal"/>
        <w:lvlText w:val="%1.%2.%3.%4.%5.%6.%7.%8.%9."/>
        <w:lvlJc w:val="left"/>
        <w:pPr>
          <w:tabs>
            <w:tab w:val="num" w:pos="5400"/>
          </w:tabs>
          <w:ind w:left="4320" w:hanging="1440"/>
        </w:pPr>
      </w:lvl>
    </w:lvlOverride>
  </w:num>
  <w:num w:numId="58">
    <w:abstractNumId w:val="5"/>
    <w:lvlOverride w:ilvl="0">
      <w:lvl w:ilvl="0">
        <w:start w:val="1"/>
        <w:numFmt w:val="decimal"/>
        <w:pStyle w:val="Heading1"/>
        <w:lvlText w:val="%1."/>
        <w:lvlJc w:val="left"/>
        <w:pPr>
          <w:tabs>
            <w:tab w:val="num" w:pos="360"/>
          </w:tabs>
          <w:ind w:left="360" w:hanging="360"/>
        </w:pPr>
        <w:rPr>
          <w:rFonts w:asciiTheme="minorHAnsi" w:hAnsiTheme="minorHAnsi" w:cstheme="minorHAnsi" w:hint="default"/>
          <w:b/>
          <w:sz w:val="32"/>
        </w:rPr>
      </w:lvl>
    </w:lvlOverride>
    <w:lvlOverride w:ilvl="1">
      <w:lvl w:ilvl="1">
        <w:start w:val="1"/>
        <w:numFmt w:val="decimal"/>
        <w:pStyle w:val="Heading2"/>
        <w:lvlText w:val="%1.%2."/>
        <w:lvlJc w:val="left"/>
        <w:pPr>
          <w:tabs>
            <w:tab w:val="num" w:pos="1080"/>
          </w:tabs>
          <w:ind w:left="792" w:hanging="432"/>
        </w:pPr>
        <w:rPr>
          <w:rFonts w:ascii="Arial" w:hAnsi="Arial"/>
        </w:rPr>
      </w:lvl>
    </w:lvlOverride>
    <w:lvlOverride w:ilvl="2">
      <w:lvl w:ilvl="2">
        <w:start w:val="1"/>
        <w:numFmt w:val="decimal"/>
        <w:lvlText w:val="%1.%2.%3."/>
        <w:lvlJc w:val="left"/>
        <w:pPr>
          <w:tabs>
            <w:tab w:val="num" w:pos="1800"/>
          </w:tabs>
          <w:ind w:left="1224" w:hanging="504"/>
        </w:pPr>
      </w:lvl>
    </w:lvlOverride>
    <w:lvlOverride w:ilvl="3">
      <w:lvl w:ilvl="3">
        <w:start w:val="1"/>
        <w:numFmt w:val="decimal"/>
        <w:pStyle w:val="Heading4"/>
        <w:lvlText w:val="%1.%2.%3.%4."/>
        <w:lvlJc w:val="left"/>
        <w:pPr>
          <w:tabs>
            <w:tab w:val="num" w:pos="1080"/>
          </w:tabs>
          <w:ind w:left="648" w:hanging="648"/>
        </w:pPr>
        <w:rPr>
          <w:rFonts w:asciiTheme="minorHAnsi" w:hAnsiTheme="minorHAnsi" w:hint="default"/>
        </w:rPr>
      </w:lvl>
    </w:lvlOverride>
    <w:lvlOverride w:ilvl="4">
      <w:lvl w:ilvl="4">
        <w:start w:val="1"/>
        <w:numFmt w:val="decimal"/>
        <w:pStyle w:val="Heading5"/>
        <w:lvlText w:val="%1.%2.%3.%4.%5."/>
        <w:lvlJc w:val="left"/>
        <w:pPr>
          <w:tabs>
            <w:tab w:val="num" w:pos="2880"/>
          </w:tabs>
          <w:ind w:left="2232" w:hanging="792"/>
        </w:pPr>
      </w:lvl>
    </w:lvlOverride>
    <w:lvlOverride w:ilvl="5">
      <w:lvl w:ilvl="5">
        <w:start w:val="1"/>
        <w:numFmt w:val="decimal"/>
        <w:lvlText w:val="%1.%2.%3.%4.%5.%6."/>
        <w:lvlJc w:val="left"/>
        <w:pPr>
          <w:tabs>
            <w:tab w:val="num" w:pos="3600"/>
          </w:tabs>
          <w:ind w:left="2736" w:hanging="936"/>
        </w:pPr>
      </w:lvl>
    </w:lvlOverride>
    <w:lvlOverride w:ilvl="6">
      <w:lvl w:ilvl="6">
        <w:start w:val="1"/>
        <w:numFmt w:val="decimal"/>
        <w:lvlText w:val="%1.%2.%3.%4.%5.%6.%7."/>
        <w:lvlJc w:val="left"/>
        <w:pPr>
          <w:tabs>
            <w:tab w:val="num" w:pos="4320"/>
          </w:tabs>
          <w:ind w:left="3240" w:hanging="1080"/>
        </w:pPr>
      </w:lvl>
    </w:lvlOverride>
    <w:lvlOverride w:ilvl="7">
      <w:lvl w:ilvl="7">
        <w:start w:val="1"/>
        <w:numFmt w:val="decimal"/>
        <w:lvlText w:val="%1.%2.%3.%4.%5.%6.%7.%8."/>
        <w:lvlJc w:val="left"/>
        <w:pPr>
          <w:tabs>
            <w:tab w:val="num" w:pos="4680"/>
          </w:tabs>
          <w:ind w:left="3744" w:hanging="1224"/>
        </w:pPr>
      </w:lvl>
    </w:lvlOverride>
    <w:lvlOverride w:ilvl="8">
      <w:lvl w:ilvl="8">
        <w:start w:val="1"/>
        <w:numFmt w:val="decimal"/>
        <w:lvlText w:val="%1.%2.%3.%4.%5.%6.%7.%8.%9."/>
        <w:lvlJc w:val="left"/>
        <w:pPr>
          <w:tabs>
            <w:tab w:val="num" w:pos="5400"/>
          </w:tabs>
          <w:ind w:left="4320" w:hanging="1440"/>
        </w:pPr>
      </w:lvl>
    </w:lvlOverride>
  </w:num>
  <w:num w:numId="59">
    <w:abstractNumId w:val="5"/>
    <w:lvlOverride w:ilvl="0">
      <w:lvl w:ilvl="0">
        <w:start w:val="1"/>
        <w:numFmt w:val="decimal"/>
        <w:pStyle w:val="Heading1"/>
        <w:lvlText w:val="%1."/>
        <w:lvlJc w:val="left"/>
        <w:pPr>
          <w:tabs>
            <w:tab w:val="num" w:pos="360"/>
          </w:tabs>
          <w:ind w:left="360" w:hanging="360"/>
        </w:pPr>
        <w:rPr>
          <w:rFonts w:asciiTheme="minorHAnsi" w:hAnsiTheme="minorHAnsi" w:cstheme="minorHAnsi" w:hint="default"/>
          <w:b/>
          <w:sz w:val="32"/>
        </w:rPr>
      </w:lvl>
    </w:lvlOverride>
    <w:lvlOverride w:ilvl="1">
      <w:lvl w:ilvl="1">
        <w:start w:val="1"/>
        <w:numFmt w:val="decimal"/>
        <w:pStyle w:val="Heading2"/>
        <w:lvlText w:val="%1.%2."/>
        <w:lvlJc w:val="left"/>
        <w:pPr>
          <w:tabs>
            <w:tab w:val="num" w:pos="1080"/>
          </w:tabs>
          <w:ind w:left="792" w:hanging="432"/>
        </w:pPr>
        <w:rPr>
          <w:rFonts w:ascii="Arial" w:hAnsi="Arial"/>
        </w:rPr>
      </w:lvl>
    </w:lvlOverride>
    <w:lvlOverride w:ilvl="2">
      <w:lvl w:ilvl="2">
        <w:start w:val="1"/>
        <w:numFmt w:val="decimal"/>
        <w:lvlText w:val="%1.%2.%3."/>
        <w:lvlJc w:val="left"/>
        <w:pPr>
          <w:tabs>
            <w:tab w:val="num" w:pos="1800"/>
          </w:tabs>
          <w:ind w:left="1224" w:hanging="504"/>
        </w:pPr>
      </w:lvl>
    </w:lvlOverride>
    <w:lvlOverride w:ilvl="3">
      <w:lvl w:ilvl="3">
        <w:start w:val="1"/>
        <w:numFmt w:val="decimal"/>
        <w:pStyle w:val="Heading4"/>
        <w:lvlText w:val="%1.%2.%3.%4."/>
        <w:lvlJc w:val="left"/>
        <w:pPr>
          <w:tabs>
            <w:tab w:val="num" w:pos="1080"/>
          </w:tabs>
          <w:ind w:left="648" w:hanging="648"/>
        </w:pPr>
        <w:rPr>
          <w:rFonts w:asciiTheme="minorHAnsi" w:hAnsiTheme="minorHAnsi" w:hint="default"/>
        </w:rPr>
      </w:lvl>
    </w:lvlOverride>
    <w:lvlOverride w:ilvl="4">
      <w:lvl w:ilvl="4">
        <w:start w:val="1"/>
        <w:numFmt w:val="decimal"/>
        <w:pStyle w:val="Heading5"/>
        <w:lvlText w:val="%1.%2.%3.%4.%5."/>
        <w:lvlJc w:val="left"/>
        <w:pPr>
          <w:tabs>
            <w:tab w:val="num" w:pos="2880"/>
          </w:tabs>
          <w:ind w:left="2232" w:hanging="792"/>
        </w:pPr>
      </w:lvl>
    </w:lvlOverride>
    <w:lvlOverride w:ilvl="5">
      <w:lvl w:ilvl="5">
        <w:start w:val="1"/>
        <w:numFmt w:val="decimal"/>
        <w:lvlText w:val="%1.%2.%3.%4.%5.%6."/>
        <w:lvlJc w:val="left"/>
        <w:pPr>
          <w:tabs>
            <w:tab w:val="num" w:pos="3600"/>
          </w:tabs>
          <w:ind w:left="2736" w:hanging="936"/>
        </w:pPr>
      </w:lvl>
    </w:lvlOverride>
    <w:lvlOverride w:ilvl="6">
      <w:lvl w:ilvl="6">
        <w:start w:val="1"/>
        <w:numFmt w:val="decimal"/>
        <w:lvlText w:val="%1.%2.%3.%4.%5.%6.%7."/>
        <w:lvlJc w:val="left"/>
        <w:pPr>
          <w:tabs>
            <w:tab w:val="num" w:pos="4320"/>
          </w:tabs>
          <w:ind w:left="3240" w:hanging="1080"/>
        </w:pPr>
      </w:lvl>
    </w:lvlOverride>
    <w:lvlOverride w:ilvl="7">
      <w:lvl w:ilvl="7">
        <w:start w:val="1"/>
        <w:numFmt w:val="decimal"/>
        <w:lvlText w:val="%1.%2.%3.%4.%5.%6.%7.%8."/>
        <w:lvlJc w:val="left"/>
        <w:pPr>
          <w:tabs>
            <w:tab w:val="num" w:pos="4680"/>
          </w:tabs>
          <w:ind w:left="3744" w:hanging="1224"/>
        </w:pPr>
      </w:lvl>
    </w:lvlOverride>
    <w:lvlOverride w:ilvl="8">
      <w:lvl w:ilvl="8">
        <w:start w:val="1"/>
        <w:numFmt w:val="decimal"/>
        <w:lvlText w:val="%1.%2.%3.%4.%5.%6.%7.%8.%9."/>
        <w:lvlJc w:val="left"/>
        <w:pPr>
          <w:tabs>
            <w:tab w:val="num" w:pos="5400"/>
          </w:tabs>
          <w:ind w:left="4320" w:hanging="1440"/>
        </w:pPr>
      </w:lvl>
    </w:lvlOverride>
  </w:num>
  <w:num w:numId="60">
    <w:abstractNumId w:val="5"/>
    <w:lvlOverride w:ilvl="0">
      <w:lvl w:ilvl="0">
        <w:start w:val="1"/>
        <w:numFmt w:val="decimal"/>
        <w:pStyle w:val="Heading1"/>
        <w:lvlText w:val="%1."/>
        <w:lvlJc w:val="left"/>
        <w:pPr>
          <w:tabs>
            <w:tab w:val="num" w:pos="360"/>
          </w:tabs>
          <w:ind w:left="360" w:hanging="360"/>
        </w:pPr>
        <w:rPr>
          <w:rFonts w:asciiTheme="minorHAnsi" w:hAnsiTheme="minorHAnsi" w:cstheme="minorHAnsi" w:hint="default"/>
          <w:b/>
          <w:sz w:val="32"/>
        </w:rPr>
      </w:lvl>
    </w:lvlOverride>
    <w:lvlOverride w:ilvl="1">
      <w:lvl w:ilvl="1">
        <w:start w:val="1"/>
        <w:numFmt w:val="decimal"/>
        <w:pStyle w:val="Heading2"/>
        <w:lvlText w:val="%1.%2."/>
        <w:lvlJc w:val="left"/>
        <w:pPr>
          <w:tabs>
            <w:tab w:val="num" w:pos="1080"/>
          </w:tabs>
          <w:ind w:left="792" w:hanging="432"/>
        </w:pPr>
        <w:rPr>
          <w:rFonts w:ascii="Arial" w:hAnsi="Arial"/>
        </w:rPr>
      </w:lvl>
    </w:lvlOverride>
    <w:lvlOverride w:ilvl="2">
      <w:lvl w:ilvl="2">
        <w:start w:val="1"/>
        <w:numFmt w:val="decimal"/>
        <w:lvlText w:val="%1.%2.%3."/>
        <w:lvlJc w:val="left"/>
        <w:pPr>
          <w:tabs>
            <w:tab w:val="num" w:pos="1800"/>
          </w:tabs>
          <w:ind w:left="1224" w:hanging="504"/>
        </w:pPr>
      </w:lvl>
    </w:lvlOverride>
    <w:lvlOverride w:ilvl="3">
      <w:lvl w:ilvl="3">
        <w:start w:val="1"/>
        <w:numFmt w:val="decimal"/>
        <w:pStyle w:val="Heading4"/>
        <w:lvlText w:val="%1.%2.%3.%4."/>
        <w:lvlJc w:val="left"/>
        <w:pPr>
          <w:tabs>
            <w:tab w:val="num" w:pos="1080"/>
          </w:tabs>
          <w:ind w:left="648" w:hanging="648"/>
        </w:pPr>
        <w:rPr>
          <w:rFonts w:asciiTheme="minorHAnsi" w:hAnsiTheme="minorHAnsi" w:hint="default"/>
        </w:rPr>
      </w:lvl>
    </w:lvlOverride>
    <w:lvlOverride w:ilvl="4">
      <w:lvl w:ilvl="4">
        <w:start w:val="1"/>
        <w:numFmt w:val="decimal"/>
        <w:pStyle w:val="Heading5"/>
        <w:lvlText w:val="%1.%2.%3.%4.%5."/>
        <w:lvlJc w:val="left"/>
        <w:pPr>
          <w:tabs>
            <w:tab w:val="num" w:pos="2880"/>
          </w:tabs>
          <w:ind w:left="2232" w:hanging="792"/>
        </w:pPr>
      </w:lvl>
    </w:lvlOverride>
    <w:lvlOverride w:ilvl="5">
      <w:lvl w:ilvl="5">
        <w:start w:val="1"/>
        <w:numFmt w:val="decimal"/>
        <w:lvlText w:val="%1.%2.%3.%4.%5.%6."/>
        <w:lvlJc w:val="left"/>
        <w:pPr>
          <w:tabs>
            <w:tab w:val="num" w:pos="3600"/>
          </w:tabs>
          <w:ind w:left="2736" w:hanging="936"/>
        </w:pPr>
      </w:lvl>
    </w:lvlOverride>
    <w:lvlOverride w:ilvl="6">
      <w:lvl w:ilvl="6">
        <w:start w:val="1"/>
        <w:numFmt w:val="decimal"/>
        <w:lvlText w:val="%1.%2.%3.%4.%5.%6.%7."/>
        <w:lvlJc w:val="left"/>
        <w:pPr>
          <w:tabs>
            <w:tab w:val="num" w:pos="4320"/>
          </w:tabs>
          <w:ind w:left="3240" w:hanging="1080"/>
        </w:pPr>
      </w:lvl>
    </w:lvlOverride>
    <w:lvlOverride w:ilvl="7">
      <w:lvl w:ilvl="7">
        <w:start w:val="1"/>
        <w:numFmt w:val="decimal"/>
        <w:lvlText w:val="%1.%2.%3.%4.%5.%6.%7.%8."/>
        <w:lvlJc w:val="left"/>
        <w:pPr>
          <w:tabs>
            <w:tab w:val="num" w:pos="4680"/>
          </w:tabs>
          <w:ind w:left="3744" w:hanging="1224"/>
        </w:pPr>
      </w:lvl>
    </w:lvlOverride>
    <w:lvlOverride w:ilvl="8">
      <w:lvl w:ilvl="8">
        <w:start w:val="1"/>
        <w:numFmt w:val="decimal"/>
        <w:lvlText w:val="%1.%2.%3.%4.%5.%6.%7.%8.%9."/>
        <w:lvlJc w:val="left"/>
        <w:pPr>
          <w:tabs>
            <w:tab w:val="num" w:pos="5400"/>
          </w:tabs>
          <w:ind w:left="4320" w:hanging="1440"/>
        </w:pPr>
      </w:lvl>
    </w:lvlOverride>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ince Agarwal">
    <w15:presenceInfo w15:providerId="AD" w15:userId="S-1-5-21-1456488807-1979357023-3472770521-263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lignBordersAndEdges/>
  <w:bordersDoNotSurroundHeader/>
  <w:bordersDoNotSurroundFooter/>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oNotHyphenateCaps/>
  <w:defaultTableStyle w:val="TableGrid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v:stroke endarrow="block"/>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40F"/>
    <w:rsid w:val="00000DA5"/>
    <w:rsid w:val="00001762"/>
    <w:rsid w:val="000024BC"/>
    <w:rsid w:val="000024F8"/>
    <w:rsid w:val="000037DF"/>
    <w:rsid w:val="00003B0F"/>
    <w:rsid w:val="00004599"/>
    <w:rsid w:val="00004704"/>
    <w:rsid w:val="000048CF"/>
    <w:rsid w:val="00005086"/>
    <w:rsid w:val="00005151"/>
    <w:rsid w:val="00006EC2"/>
    <w:rsid w:val="00007126"/>
    <w:rsid w:val="000076EF"/>
    <w:rsid w:val="00007F3F"/>
    <w:rsid w:val="00010D5F"/>
    <w:rsid w:val="00011733"/>
    <w:rsid w:val="00011EFA"/>
    <w:rsid w:val="00011F78"/>
    <w:rsid w:val="00012E18"/>
    <w:rsid w:val="0001318B"/>
    <w:rsid w:val="00013AFD"/>
    <w:rsid w:val="0001451F"/>
    <w:rsid w:val="00015208"/>
    <w:rsid w:val="00015E35"/>
    <w:rsid w:val="0001653F"/>
    <w:rsid w:val="00016D9A"/>
    <w:rsid w:val="000176F3"/>
    <w:rsid w:val="00017DC1"/>
    <w:rsid w:val="00017F3B"/>
    <w:rsid w:val="0002002F"/>
    <w:rsid w:val="0002043F"/>
    <w:rsid w:val="00020E61"/>
    <w:rsid w:val="0002227F"/>
    <w:rsid w:val="00022355"/>
    <w:rsid w:val="00022921"/>
    <w:rsid w:val="000237B2"/>
    <w:rsid w:val="0002595B"/>
    <w:rsid w:val="00025C7D"/>
    <w:rsid w:val="00026780"/>
    <w:rsid w:val="00026941"/>
    <w:rsid w:val="00026FB6"/>
    <w:rsid w:val="00027392"/>
    <w:rsid w:val="000300F5"/>
    <w:rsid w:val="00030971"/>
    <w:rsid w:val="00030E78"/>
    <w:rsid w:val="000311AC"/>
    <w:rsid w:val="0003137E"/>
    <w:rsid w:val="00031E33"/>
    <w:rsid w:val="00032C7B"/>
    <w:rsid w:val="00033DFB"/>
    <w:rsid w:val="00034098"/>
    <w:rsid w:val="0003534C"/>
    <w:rsid w:val="00036122"/>
    <w:rsid w:val="00036B90"/>
    <w:rsid w:val="00037036"/>
    <w:rsid w:val="00037439"/>
    <w:rsid w:val="000376F9"/>
    <w:rsid w:val="000401E1"/>
    <w:rsid w:val="000417EB"/>
    <w:rsid w:val="00041FE2"/>
    <w:rsid w:val="00042361"/>
    <w:rsid w:val="000427CD"/>
    <w:rsid w:val="0004312C"/>
    <w:rsid w:val="000432F9"/>
    <w:rsid w:val="00043D4A"/>
    <w:rsid w:val="0004421C"/>
    <w:rsid w:val="00044FBC"/>
    <w:rsid w:val="000479BD"/>
    <w:rsid w:val="00047C6E"/>
    <w:rsid w:val="00050DD4"/>
    <w:rsid w:val="00050F65"/>
    <w:rsid w:val="00052561"/>
    <w:rsid w:val="00052E6B"/>
    <w:rsid w:val="00052EEA"/>
    <w:rsid w:val="00053383"/>
    <w:rsid w:val="00053A1C"/>
    <w:rsid w:val="0005414F"/>
    <w:rsid w:val="000544C8"/>
    <w:rsid w:val="00054793"/>
    <w:rsid w:val="00054AAF"/>
    <w:rsid w:val="000551DB"/>
    <w:rsid w:val="000555D4"/>
    <w:rsid w:val="000557FC"/>
    <w:rsid w:val="00055AEC"/>
    <w:rsid w:val="0005623B"/>
    <w:rsid w:val="000573AC"/>
    <w:rsid w:val="000573B0"/>
    <w:rsid w:val="00057527"/>
    <w:rsid w:val="00057550"/>
    <w:rsid w:val="000578C3"/>
    <w:rsid w:val="00057920"/>
    <w:rsid w:val="00057EB0"/>
    <w:rsid w:val="0006040F"/>
    <w:rsid w:val="000607EC"/>
    <w:rsid w:val="00061950"/>
    <w:rsid w:val="00061A3F"/>
    <w:rsid w:val="00063ED2"/>
    <w:rsid w:val="00064C42"/>
    <w:rsid w:val="000664CE"/>
    <w:rsid w:val="00066515"/>
    <w:rsid w:val="00066D68"/>
    <w:rsid w:val="00066FBF"/>
    <w:rsid w:val="0006701A"/>
    <w:rsid w:val="000679C9"/>
    <w:rsid w:val="000707FC"/>
    <w:rsid w:val="0007092D"/>
    <w:rsid w:val="00070AE9"/>
    <w:rsid w:val="00071067"/>
    <w:rsid w:val="00071144"/>
    <w:rsid w:val="00071215"/>
    <w:rsid w:val="000719E5"/>
    <w:rsid w:val="00071D91"/>
    <w:rsid w:val="00072DB5"/>
    <w:rsid w:val="000736F7"/>
    <w:rsid w:val="000747A8"/>
    <w:rsid w:val="00074D4D"/>
    <w:rsid w:val="000761C6"/>
    <w:rsid w:val="000761F8"/>
    <w:rsid w:val="00076E6B"/>
    <w:rsid w:val="00077E66"/>
    <w:rsid w:val="0008076E"/>
    <w:rsid w:val="00081B6A"/>
    <w:rsid w:val="0008203E"/>
    <w:rsid w:val="00082940"/>
    <w:rsid w:val="00082DD4"/>
    <w:rsid w:val="00083234"/>
    <w:rsid w:val="0008362B"/>
    <w:rsid w:val="000849A1"/>
    <w:rsid w:val="00085E1D"/>
    <w:rsid w:val="00085F0A"/>
    <w:rsid w:val="00086047"/>
    <w:rsid w:val="00086262"/>
    <w:rsid w:val="00086515"/>
    <w:rsid w:val="00086941"/>
    <w:rsid w:val="000875E3"/>
    <w:rsid w:val="00087C45"/>
    <w:rsid w:val="00087C84"/>
    <w:rsid w:val="00087D20"/>
    <w:rsid w:val="0009166D"/>
    <w:rsid w:val="00091680"/>
    <w:rsid w:val="00092359"/>
    <w:rsid w:val="00092B53"/>
    <w:rsid w:val="00092E45"/>
    <w:rsid w:val="000937EE"/>
    <w:rsid w:val="00094121"/>
    <w:rsid w:val="00094314"/>
    <w:rsid w:val="000949AE"/>
    <w:rsid w:val="00095451"/>
    <w:rsid w:val="00095608"/>
    <w:rsid w:val="000957CC"/>
    <w:rsid w:val="00095D4E"/>
    <w:rsid w:val="00096709"/>
    <w:rsid w:val="00096A77"/>
    <w:rsid w:val="00096F9F"/>
    <w:rsid w:val="00097734"/>
    <w:rsid w:val="000A0339"/>
    <w:rsid w:val="000A0358"/>
    <w:rsid w:val="000A14FD"/>
    <w:rsid w:val="000A16A7"/>
    <w:rsid w:val="000A29AA"/>
    <w:rsid w:val="000A3749"/>
    <w:rsid w:val="000A3B08"/>
    <w:rsid w:val="000A47BE"/>
    <w:rsid w:val="000A4BEE"/>
    <w:rsid w:val="000A4CAA"/>
    <w:rsid w:val="000A4E73"/>
    <w:rsid w:val="000A4EC6"/>
    <w:rsid w:val="000A5123"/>
    <w:rsid w:val="000A6A2F"/>
    <w:rsid w:val="000A738C"/>
    <w:rsid w:val="000A7824"/>
    <w:rsid w:val="000B0947"/>
    <w:rsid w:val="000B099B"/>
    <w:rsid w:val="000B0DF0"/>
    <w:rsid w:val="000B2589"/>
    <w:rsid w:val="000B2AE7"/>
    <w:rsid w:val="000B2C38"/>
    <w:rsid w:val="000B3070"/>
    <w:rsid w:val="000B3417"/>
    <w:rsid w:val="000B47E9"/>
    <w:rsid w:val="000B4B3C"/>
    <w:rsid w:val="000B4CD9"/>
    <w:rsid w:val="000B4F88"/>
    <w:rsid w:val="000B50F6"/>
    <w:rsid w:val="000B51F8"/>
    <w:rsid w:val="000B5528"/>
    <w:rsid w:val="000B5A33"/>
    <w:rsid w:val="000B6D1F"/>
    <w:rsid w:val="000B7102"/>
    <w:rsid w:val="000C02EF"/>
    <w:rsid w:val="000C0685"/>
    <w:rsid w:val="000C1E81"/>
    <w:rsid w:val="000C254E"/>
    <w:rsid w:val="000C37BA"/>
    <w:rsid w:val="000C3D2C"/>
    <w:rsid w:val="000C3F86"/>
    <w:rsid w:val="000C40A1"/>
    <w:rsid w:val="000C41C6"/>
    <w:rsid w:val="000C48EB"/>
    <w:rsid w:val="000C584C"/>
    <w:rsid w:val="000C5863"/>
    <w:rsid w:val="000C5AAB"/>
    <w:rsid w:val="000C6EFF"/>
    <w:rsid w:val="000C735F"/>
    <w:rsid w:val="000C7C96"/>
    <w:rsid w:val="000D0684"/>
    <w:rsid w:val="000D16C8"/>
    <w:rsid w:val="000D267F"/>
    <w:rsid w:val="000D3DA8"/>
    <w:rsid w:val="000D3DFA"/>
    <w:rsid w:val="000D4488"/>
    <w:rsid w:val="000D4677"/>
    <w:rsid w:val="000D475F"/>
    <w:rsid w:val="000D4AB4"/>
    <w:rsid w:val="000D4C92"/>
    <w:rsid w:val="000D4EA4"/>
    <w:rsid w:val="000D4EC0"/>
    <w:rsid w:val="000D6BC3"/>
    <w:rsid w:val="000D7522"/>
    <w:rsid w:val="000D79BF"/>
    <w:rsid w:val="000D7FBA"/>
    <w:rsid w:val="000E0516"/>
    <w:rsid w:val="000E07B8"/>
    <w:rsid w:val="000E0CFB"/>
    <w:rsid w:val="000E1D44"/>
    <w:rsid w:val="000E20D8"/>
    <w:rsid w:val="000E21A1"/>
    <w:rsid w:val="000E2667"/>
    <w:rsid w:val="000E288A"/>
    <w:rsid w:val="000E2E8C"/>
    <w:rsid w:val="000E388C"/>
    <w:rsid w:val="000E44F4"/>
    <w:rsid w:val="000E4978"/>
    <w:rsid w:val="000E58DA"/>
    <w:rsid w:val="000E5A7D"/>
    <w:rsid w:val="000E5E61"/>
    <w:rsid w:val="000E69DE"/>
    <w:rsid w:val="000E7486"/>
    <w:rsid w:val="000E791D"/>
    <w:rsid w:val="000F20F5"/>
    <w:rsid w:val="000F21DE"/>
    <w:rsid w:val="000F3859"/>
    <w:rsid w:val="000F4441"/>
    <w:rsid w:val="000F5640"/>
    <w:rsid w:val="000F5878"/>
    <w:rsid w:val="000F5DDB"/>
    <w:rsid w:val="000F61B3"/>
    <w:rsid w:val="000F64CE"/>
    <w:rsid w:val="000F668F"/>
    <w:rsid w:val="000F6B8A"/>
    <w:rsid w:val="000F6DDA"/>
    <w:rsid w:val="0010179A"/>
    <w:rsid w:val="001024E8"/>
    <w:rsid w:val="00102F16"/>
    <w:rsid w:val="00103262"/>
    <w:rsid w:val="00103909"/>
    <w:rsid w:val="00103F4B"/>
    <w:rsid w:val="001043D4"/>
    <w:rsid w:val="001046A8"/>
    <w:rsid w:val="001049A2"/>
    <w:rsid w:val="00105230"/>
    <w:rsid w:val="00105B23"/>
    <w:rsid w:val="00106709"/>
    <w:rsid w:val="00106B99"/>
    <w:rsid w:val="001071CF"/>
    <w:rsid w:val="001073B4"/>
    <w:rsid w:val="00107697"/>
    <w:rsid w:val="00110029"/>
    <w:rsid w:val="0011029E"/>
    <w:rsid w:val="001114C8"/>
    <w:rsid w:val="001119BC"/>
    <w:rsid w:val="001129EB"/>
    <w:rsid w:val="001130BF"/>
    <w:rsid w:val="00113461"/>
    <w:rsid w:val="001139B6"/>
    <w:rsid w:val="00114CF2"/>
    <w:rsid w:val="00115AC5"/>
    <w:rsid w:val="00115ACC"/>
    <w:rsid w:val="00115BAB"/>
    <w:rsid w:val="00116354"/>
    <w:rsid w:val="001164A4"/>
    <w:rsid w:val="001170B4"/>
    <w:rsid w:val="0012003F"/>
    <w:rsid w:val="001202E2"/>
    <w:rsid w:val="001206FB"/>
    <w:rsid w:val="0012110B"/>
    <w:rsid w:val="00121E35"/>
    <w:rsid w:val="00121F47"/>
    <w:rsid w:val="00122158"/>
    <w:rsid w:val="001222E2"/>
    <w:rsid w:val="0012258B"/>
    <w:rsid w:val="001237AD"/>
    <w:rsid w:val="00124FEA"/>
    <w:rsid w:val="00125345"/>
    <w:rsid w:val="00125CE1"/>
    <w:rsid w:val="00127AC6"/>
    <w:rsid w:val="00130E68"/>
    <w:rsid w:val="0013145B"/>
    <w:rsid w:val="001315DC"/>
    <w:rsid w:val="00133703"/>
    <w:rsid w:val="00134170"/>
    <w:rsid w:val="001345C7"/>
    <w:rsid w:val="00134937"/>
    <w:rsid w:val="00134DBD"/>
    <w:rsid w:val="00136839"/>
    <w:rsid w:val="001368CA"/>
    <w:rsid w:val="0013696C"/>
    <w:rsid w:val="001407D4"/>
    <w:rsid w:val="00141BA2"/>
    <w:rsid w:val="00141D89"/>
    <w:rsid w:val="00142346"/>
    <w:rsid w:val="001424AB"/>
    <w:rsid w:val="00142873"/>
    <w:rsid w:val="00142DE8"/>
    <w:rsid w:val="0014365A"/>
    <w:rsid w:val="00144627"/>
    <w:rsid w:val="00145576"/>
    <w:rsid w:val="00145E66"/>
    <w:rsid w:val="001461C0"/>
    <w:rsid w:val="00146DCF"/>
    <w:rsid w:val="00150AC6"/>
    <w:rsid w:val="00150B75"/>
    <w:rsid w:val="00150E4F"/>
    <w:rsid w:val="00150EF2"/>
    <w:rsid w:val="001517A2"/>
    <w:rsid w:val="001522FB"/>
    <w:rsid w:val="001534EA"/>
    <w:rsid w:val="00153F7A"/>
    <w:rsid w:val="001545BD"/>
    <w:rsid w:val="00154BDD"/>
    <w:rsid w:val="0015676F"/>
    <w:rsid w:val="00157BB2"/>
    <w:rsid w:val="00157F85"/>
    <w:rsid w:val="00160280"/>
    <w:rsid w:val="00160CC2"/>
    <w:rsid w:val="00161356"/>
    <w:rsid w:val="0016239D"/>
    <w:rsid w:val="001645F4"/>
    <w:rsid w:val="00164E2E"/>
    <w:rsid w:val="001655AA"/>
    <w:rsid w:val="001669DC"/>
    <w:rsid w:val="00166BBF"/>
    <w:rsid w:val="00167434"/>
    <w:rsid w:val="0016797C"/>
    <w:rsid w:val="0017275F"/>
    <w:rsid w:val="001730D7"/>
    <w:rsid w:val="00173243"/>
    <w:rsid w:val="001735E2"/>
    <w:rsid w:val="00174028"/>
    <w:rsid w:val="00174774"/>
    <w:rsid w:val="00175CFC"/>
    <w:rsid w:val="0017655B"/>
    <w:rsid w:val="00176A78"/>
    <w:rsid w:val="00176D27"/>
    <w:rsid w:val="00177DB5"/>
    <w:rsid w:val="001805F6"/>
    <w:rsid w:val="00180F7C"/>
    <w:rsid w:val="0018117D"/>
    <w:rsid w:val="0018385E"/>
    <w:rsid w:val="001838B3"/>
    <w:rsid w:val="00183C78"/>
    <w:rsid w:val="00184360"/>
    <w:rsid w:val="001843AB"/>
    <w:rsid w:val="00185BBA"/>
    <w:rsid w:val="00185DBA"/>
    <w:rsid w:val="001861F7"/>
    <w:rsid w:val="0018621E"/>
    <w:rsid w:val="00186FE4"/>
    <w:rsid w:val="00187C09"/>
    <w:rsid w:val="00187D1D"/>
    <w:rsid w:val="0019039E"/>
    <w:rsid w:val="00192AE0"/>
    <w:rsid w:val="00192BD3"/>
    <w:rsid w:val="001931AB"/>
    <w:rsid w:val="00193F98"/>
    <w:rsid w:val="001950F1"/>
    <w:rsid w:val="001966ED"/>
    <w:rsid w:val="00196D58"/>
    <w:rsid w:val="001972FF"/>
    <w:rsid w:val="0019742C"/>
    <w:rsid w:val="001A0CD8"/>
    <w:rsid w:val="001A0D12"/>
    <w:rsid w:val="001A11D5"/>
    <w:rsid w:val="001A1621"/>
    <w:rsid w:val="001A191B"/>
    <w:rsid w:val="001A1CC3"/>
    <w:rsid w:val="001A1ECC"/>
    <w:rsid w:val="001A1F31"/>
    <w:rsid w:val="001A38AB"/>
    <w:rsid w:val="001A3B66"/>
    <w:rsid w:val="001A435F"/>
    <w:rsid w:val="001A442E"/>
    <w:rsid w:val="001A4D39"/>
    <w:rsid w:val="001A4D40"/>
    <w:rsid w:val="001A4D8E"/>
    <w:rsid w:val="001A4DE4"/>
    <w:rsid w:val="001A616B"/>
    <w:rsid w:val="001A61E9"/>
    <w:rsid w:val="001A6F4B"/>
    <w:rsid w:val="001A76F0"/>
    <w:rsid w:val="001A77DB"/>
    <w:rsid w:val="001B00D9"/>
    <w:rsid w:val="001B040F"/>
    <w:rsid w:val="001B04F5"/>
    <w:rsid w:val="001B1007"/>
    <w:rsid w:val="001B1B0E"/>
    <w:rsid w:val="001B1EC5"/>
    <w:rsid w:val="001B2CD7"/>
    <w:rsid w:val="001B2CEF"/>
    <w:rsid w:val="001B2F40"/>
    <w:rsid w:val="001B3106"/>
    <w:rsid w:val="001B3BD0"/>
    <w:rsid w:val="001B4173"/>
    <w:rsid w:val="001B48EF"/>
    <w:rsid w:val="001B49EB"/>
    <w:rsid w:val="001B5FFA"/>
    <w:rsid w:val="001B659E"/>
    <w:rsid w:val="001B7CD4"/>
    <w:rsid w:val="001C0A44"/>
    <w:rsid w:val="001C1501"/>
    <w:rsid w:val="001C1C8A"/>
    <w:rsid w:val="001C2E8B"/>
    <w:rsid w:val="001C4E67"/>
    <w:rsid w:val="001C581E"/>
    <w:rsid w:val="001C59F0"/>
    <w:rsid w:val="001C7C0A"/>
    <w:rsid w:val="001C7F54"/>
    <w:rsid w:val="001D030F"/>
    <w:rsid w:val="001D0CDA"/>
    <w:rsid w:val="001D22FF"/>
    <w:rsid w:val="001D260A"/>
    <w:rsid w:val="001D285A"/>
    <w:rsid w:val="001D32AB"/>
    <w:rsid w:val="001D3DB2"/>
    <w:rsid w:val="001D4A9C"/>
    <w:rsid w:val="001D4B76"/>
    <w:rsid w:val="001D4E3B"/>
    <w:rsid w:val="001D563D"/>
    <w:rsid w:val="001D585B"/>
    <w:rsid w:val="001D5C9D"/>
    <w:rsid w:val="001D5D2A"/>
    <w:rsid w:val="001D68BF"/>
    <w:rsid w:val="001D6B0D"/>
    <w:rsid w:val="001D6EB2"/>
    <w:rsid w:val="001E170D"/>
    <w:rsid w:val="001E1FAA"/>
    <w:rsid w:val="001E2099"/>
    <w:rsid w:val="001E25B6"/>
    <w:rsid w:val="001E3F23"/>
    <w:rsid w:val="001E4AA9"/>
    <w:rsid w:val="001E4D62"/>
    <w:rsid w:val="001E4F3E"/>
    <w:rsid w:val="001E5451"/>
    <w:rsid w:val="001E6036"/>
    <w:rsid w:val="001E604D"/>
    <w:rsid w:val="001E617A"/>
    <w:rsid w:val="001E65B7"/>
    <w:rsid w:val="001E787A"/>
    <w:rsid w:val="001E7BDD"/>
    <w:rsid w:val="001E7D93"/>
    <w:rsid w:val="001F0EBF"/>
    <w:rsid w:val="001F1266"/>
    <w:rsid w:val="001F2995"/>
    <w:rsid w:val="001F35FA"/>
    <w:rsid w:val="001F414B"/>
    <w:rsid w:val="001F5A75"/>
    <w:rsid w:val="001F5CF8"/>
    <w:rsid w:val="001F6167"/>
    <w:rsid w:val="001F6364"/>
    <w:rsid w:val="001F64DF"/>
    <w:rsid w:val="001F6B1E"/>
    <w:rsid w:val="001F6BBB"/>
    <w:rsid w:val="001F7132"/>
    <w:rsid w:val="001F780D"/>
    <w:rsid w:val="001F7DB1"/>
    <w:rsid w:val="0020010C"/>
    <w:rsid w:val="00200E65"/>
    <w:rsid w:val="002016A3"/>
    <w:rsid w:val="002018B6"/>
    <w:rsid w:val="0020206C"/>
    <w:rsid w:val="00203C4F"/>
    <w:rsid w:val="00203E60"/>
    <w:rsid w:val="00203FAC"/>
    <w:rsid w:val="00204C2C"/>
    <w:rsid w:val="0020511D"/>
    <w:rsid w:val="00205293"/>
    <w:rsid w:val="00206320"/>
    <w:rsid w:val="002078B0"/>
    <w:rsid w:val="00207A1E"/>
    <w:rsid w:val="00210935"/>
    <w:rsid w:val="00214423"/>
    <w:rsid w:val="00214D53"/>
    <w:rsid w:val="00215554"/>
    <w:rsid w:val="0021555C"/>
    <w:rsid w:val="002155D8"/>
    <w:rsid w:val="00215FAA"/>
    <w:rsid w:val="00215FFA"/>
    <w:rsid w:val="0021614E"/>
    <w:rsid w:val="002165A5"/>
    <w:rsid w:val="00217D10"/>
    <w:rsid w:val="002202ED"/>
    <w:rsid w:val="002214C9"/>
    <w:rsid w:val="0022285C"/>
    <w:rsid w:val="0022396D"/>
    <w:rsid w:val="002243DB"/>
    <w:rsid w:val="00224927"/>
    <w:rsid w:val="00224DB5"/>
    <w:rsid w:val="00225594"/>
    <w:rsid w:val="002257FF"/>
    <w:rsid w:val="00225CE7"/>
    <w:rsid w:val="002261D5"/>
    <w:rsid w:val="0022683B"/>
    <w:rsid w:val="00226D50"/>
    <w:rsid w:val="00230364"/>
    <w:rsid w:val="002308C4"/>
    <w:rsid w:val="00230A8A"/>
    <w:rsid w:val="002315A2"/>
    <w:rsid w:val="00231655"/>
    <w:rsid w:val="002316DD"/>
    <w:rsid w:val="00231E9A"/>
    <w:rsid w:val="00232762"/>
    <w:rsid w:val="00232C8C"/>
    <w:rsid w:val="002334A3"/>
    <w:rsid w:val="00234348"/>
    <w:rsid w:val="00234562"/>
    <w:rsid w:val="0023625F"/>
    <w:rsid w:val="002363BC"/>
    <w:rsid w:val="00236881"/>
    <w:rsid w:val="00237A8B"/>
    <w:rsid w:val="00237BDE"/>
    <w:rsid w:val="0024078B"/>
    <w:rsid w:val="00240EDA"/>
    <w:rsid w:val="0024102C"/>
    <w:rsid w:val="00241938"/>
    <w:rsid w:val="00241AE9"/>
    <w:rsid w:val="00242772"/>
    <w:rsid w:val="0024334A"/>
    <w:rsid w:val="002449E5"/>
    <w:rsid w:val="00244EE2"/>
    <w:rsid w:val="00245171"/>
    <w:rsid w:val="00250466"/>
    <w:rsid w:val="0025107F"/>
    <w:rsid w:val="00251E09"/>
    <w:rsid w:val="00251E29"/>
    <w:rsid w:val="00253202"/>
    <w:rsid w:val="00253282"/>
    <w:rsid w:val="0025339E"/>
    <w:rsid w:val="00253510"/>
    <w:rsid w:val="00253D32"/>
    <w:rsid w:val="00254861"/>
    <w:rsid w:val="002549F2"/>
    <w:rsid w:val="00255453"/>
    <w:rsid w:val="00255AE5"/>
    <w:rsid w:val="00256A10"/>
    <w:rsid w:val="00256A6B"/>
    <w:rsid w:val="00257B03"/>
    <w:rsid w:val="00262756"/>
    <w:rsid w:val="00262EA6"/>
    <w:rsid w:val="00263270"/>
    <w:rsid w:val="00263D29"/>
    <w:rsid w:val="002641A5"/>
    <w:rsid w:val="00265457"/>
    <w:rsid w:val="00265933"/>
    <w:rsid w:val="00266120"/>
    <w:rsid w:val="00267044"/>
    <w:rsid w:val="00270176"/>
    <w:rsid w:val="00271A34"/>
    <w:rsid w:val="002726AE"/>
    <w:rsid w:val="0027292E"/>
    <w:rsid w:val="0027433C"/>
    <w:rsid w:val="00274C59"/>
    <w:rsid w:val="00274C8E"/>
    <w:rsid w:val="00274FF8"/>
    <w:rsid w:val="002754A8"/>
    <w:rsid w:val="002757F7"/>
    <w:rsid w:val="00276127"/>
    <w:rsid w:val="00276B30"/>
    <w:rsid w:val="002809F5"/>
    <w:rsid w:val="0028173C"/>
    <w:rsid w:val="00282424"/>
    <w:rsid w:val="0028345E"/>
    <w:rsid w:val="00284885"/>
    <w:rsid w:val="00285ED5"/>
    <w:rsid w:val="00286121"/>
    <w:rsid w:val="0028697E"/>
    <w:rsid w:val="002873E6"/>
    <w:rsid w:val="00287427"/>
    <w:rsid w:val="00287AF0"/>
    <w:rsid w:val="00287C90"/>
    <w:rsid w:val="002901F5"/>
    <w:rsid w:val="00291E6C"/>
    <w:rsid w:val="0029261C"/>
    <w:rsid w:val="00292642"/>
    <w:rsid w:val="00292C47"/>
    <w:rsid w:val="0029322F"/>
    <w:rsid w:val="00293B5C"/>
    <w:rsid w:val="00293CD3"/>
    <w:rsid w:val="00294383"/>
    <w:rsid w:val="00294881"/>
    <w:rsid w:val="00294EDE"/>
    <w:rsid w:val="00295C9A"/>
    <w:rsid w:val="0029692F"/>
    <w:rsid w:val="002A0F5B"/>
    <w:rsid w:val="002A1527"/>
    <w:rsid w:val="002A1583"/>
    <w:rsid w:val="002A17B6"/>
    <w:rsid w:val="002A1D43"/>
    <w:rsid w:val="002A20EF"/>
    <w:rsid w:val="002A27C6"/>
    <w:rsid w:val="002A3784"/>
    <w:rsid w:val="002A38A5"/>
    <w:rsid w:val="002A4145"/>
    <w:rsid w:val="002A46B9"/>
    <w:rsid w:val="002A49EB"/>
    <w:rsid w:val="002A52E8"/>
    <w:rsid w:val="002A556A"/>
    <w:rsid w:val="002A5FEC"/>
    <w:rsid w:val="002A649B"/>
    <w:rsid w:val="002A70C1"/>
    <w:rsid w:val="002B0E9A"/>
    <w:rsid w:val="002B1565"/>
    <w:rsid w:val="002B23FB"/>
    <w:rsid w:val="002B2514"/>
    <w:rsid w:val="002B2AC1"/>
    <w:rsid w:val="002B31B9"/>
    <w:rsid w:val="002B331B"/>
    <w:rsid w:val="002B3F23"/>
    <w:rsid w:val="002B448A"/>
    <w:rsid w:val="002B4AAA"/>
    <w:rsid w:val="002B60EF"/>
    <w:rsid w:val="002B7042"/>
    <w:rsid w:val="002B761E"/>
    <w:rsid w:val="002B7E9D"/>
    <w:rsid w:val="002B7FBB"/>
    <w:rsid w:val="002C0ADD"/>
    <w:rsid w:val="002C1365"/>
    <w:rsid w:val="002C2FD1"/>
    <w:rsid w:val="002C4BAD"/>
    <w:rsid w:val="002C5950"/>
    <w:rsid w:val="002C5B28"/>
    <w:rsid w:val="002C5DAA"/>
    <w:rsid w:val="002C5DE5"/>
    <w:rsid w:val="002C629D"/>
    <w:rsid w:val="002C6C15"/>
    <w:rsid w:val="002C7573"/>
    <w:rsid w:val="002C7E70"/>
    <w:rsid w:val="002D0F36"/>
    <w:rsid w:val="002D1CED"/>
    <w:rsid w:val="002D1CF2"/>
    <w:rsid w:val="002D37E8"/>
    <w:rsid w:val="002D4161"/>
    <w:rsid w:val="002D43AF"/>
    <w:rsid w:val="002D445A"/>
    <w:rsid w:val="002D4494"/>
    <w:rsid w:val="002D4A81"/>
    <w:rsid w:val="002D4BB1"/>
    <w:rsid w:val="002D5E84"/>
    <w:rsid w:val="002D5F25"/>
    <w:rsid w:val="002D618F"/>
    <w:rsid w:val="002D63C1"/>
    <w:rsid w:val="002D66B0"/>
    <w:rsid w:val="002D67EE"/>
    <w:rsid w:val="002D6B5C"/>
    <w:rsid w:val="002D6C96"/>
    <w:rsid w:val="002D75FC"/>
    <w:rsid w:val="002D7F16"/>
    <w:rsid w:val="002E0467"/>
    <w:rsid w:val="002E0B07"/>
    <w:rsid w:val="002E0C49"/>
    <w:rsid w:val="002E10D8"/>
    <w:rsid w:val="002E15B9"/>
    <w:rsid w:val="002E17E8"/>
    <w:rsid w:val="002E1D39"/>
    <w:rsid w:val="002E21E7"/>
    <w:rsid w:val="002E22A0"/>
    <w:rsid w:val="002E34B3"/>
    <w:rsid w:val="002E37A0"/>
    <w:rsid w:val="002E3A08"/>
    <w:rsid w:val="002E3B50"/>
    <w:rsid w:val="002E429C"/>
    <w:rsid w:val="002E4DF6"/>
    <w:rsid w:val="002E4FB9"/>
    <w:rsid w:val="002E510D"/>
    <w:rsid w:val="002E5E81"/>
    <w:rsid w:val="002E6064"/>
    <w:rsid w:val="002E6570"/>
    <w:rsid w:val="002E73DE"/>
    <w:rsid w:val="002F00A3"/>
    <w:rsid w:val="002F0413"/>
    <w:rsid w:val="002F1BF2"/>
    <w:rsid w:val="002F241C"/>
    <w:rsid w:val="002F255E"/>
    <w:rsid w:val="002F25D7"/>
    <w:rsid w:val="002F2B0E"/>
    <w:rsid w:val="002F33FC"/>
    <w:rsid w:val="002F4797"/>
    <w:rsid w:val="002F4D0C"/>
    <w:rsid w:val="002F4D72"/>
    <w:rsid w:val="002F4F25"/>
    <w:rsid w:val="002F5A0E"/>
    <w:rsid w:val="002F66E2"/>
    <w:rsid w:val="002F6E27"/>
    <w:rsid w:val="003002B7"/>
    <w:rsid w:val="003004EF"/>
    <w:rsid w:val="0030106B"/>
    <w:rsid w:val="00301647"/>
    <w:rsid w:val="00302072"/>
    <w:rsid w:val="003025F8"/>
    <w:rsid w:val="003029D1"/>
    <w:rsid w:val="00302E74"/>
    <w:rsid w:val="00302FCD"/>
    <w:rsid w:val="00303C2C"/>
    <w:rsid w:val="00305013"/>
    <w:rsid w:val="00306D59"/>
    <w:rsid w:val="00307CF3"/>
    <w:rsid w:val="003109D5"/>
    <w:rsid w:val="003115DD"/>
    <w:rsid w:val="00314217"/>
    <w:rsid w:val="00314C3C"/>
    <w:rsid w:val="003154E6"/>
    <w:rsid w:val="00315CC8"/>
    <w:rsid w:val="003164BA"/>
    <w:rsid w:val="0031682D"/>
    <w:rsid w:val="0031686A"/>
    <w:rsid w:val="003168F8"/>
    <w:rsid w:val="00316B2B"/>
    <w:rsid w:val="00317180"/>
    <w:rsid w:val="0031793B"/>
    <w:rsid w:val="003209D0"/>
    <w:rsid w:val="00320EAF"/>
    <w:rsid w:val="00321C02"/>
    <w:rsid w:val="00321D90"/>
    <w:rsid w:val="003236E0"/>
    <w:rsid w:val="00323DCE"/>
    <w:rsid w:val="00323FF2"/>
    <w:rsid w:val="003248FD"/>
    <w:rsid w:val="003255BD"/>
    <w:rsid w:val="00326EA7"/>
    <w:rsid w:val="003271CA"/>
    <w:rsid w:val="00327A1E"/>
    <w:rsid w:val="00327AD1"/>
    <w:rsid w:val="00327E52"/>
    <w:rsid w:val="003304AD"/>
    <w:rsid w:val="00330CE4"/>
    <w:rsid w:val="00331D5E"/>
    <w:rsid w:val="00331DBF"/>
    <w:rsid w:val="00332037"/>
    <w:rsid w:val="003339C1"/>
    <w:rsid w:val="003349A4"/>
    <w:rsid w:val="00334FCB"/>
    <w:rsid w:val="00335672"/>
    <w:rsid w:val="00336485"/>
    <w:rsid w:val="00337297"/>
    <w:rsid w:val="003376D1"/>
    <w:rsid w:val="00337A78"/>
    <w:rsid w:val="00340884"/>
    <w:rsid w:val="00340C46"/>
    <w:rsid w:val="0034119E"/>
    <w:rsid w:val="0034121B"/>
    <w:rsid w:val="00341E8D"/>
    <w:rsid w:val="003421C9"/>
    <w:rsid w:val="003423EB"/>
    <w:rsid w:val="00342A10"/>
    <w:rsid w:val="003433EB"/>
    <w:rsid w:val="00343F89"/>
    <w:rsid w:val="00343FB4"/>
    <w:rsid w:val="003448D9"/>
    <w:rsid w:val="00344FBA"/>
    <w:rsid w:val="00345BD0"/>
    <w:rsid w:val="00346123"/>
    <w:rsid w:val="003464B7"/>
    <w:rsid w:val="00346D55"/>
    <w:rsid w:val="003501C8"/>
    <w:rsid w:val="0035032B"/>
    <w:rsid w:val="003517AF"/>
    <w:rsid w:val="00351B8E"/>
    <w:rsid w:val="00351C9A"/>
    <w:rsid w:val="0035234C"/>
    <w:rsid w:val="00352A35"/>
    <w:rsid w:val="00352D3D"/>
    <w:rsid w:val="00352FFC"/>
    <w:rsid w:val="0035400B"/>
    <w:rsid w:val="00354B94"/>
    <w:rsid w:val="0035520C"/>
    <w:rsid w:val="003557F9"/>
    <w:rsid w:val="00356C65"/>
    <w:rsid w:val="003571F8"/>
    <w:rsid w:val="00357EB7"/>
    <w:rsid w:val="00357F9E"/>
    <w:rsid w:val="0036055C"/>
    <w:rsid w:val="00360A34"/>
    <w:rsid w:val="00360E1E"/>
    <w:rsid w:val="00360F3A"/>
    <w:rsid w:val="00361928"/>
    <w:rsid w:val="00361A11"/>
    <w:rsid w:val="00361B4D"/>
    <w:rsid w:val="00361DB4"/>
    <w:rsid w:val="003621E0"/>
    <w:rsid w:val="00362782"/>
    <w:rsid w:val="0036317A"/>
    <w:rsid w:val="003636FB"/>
    <w:rsid w:val="00364725"/>
    <w:rsid w:val="00364B6E"/>
    <w:rsid w:val="003654CB"/>
    <w:rsid w:val="00365F19"/>
    <w:rsid w:val="00365F9D"/>
    <w:rsid w:val="00366C8B"/>
    <w:rsid w:val="00370BDB"/>
    <w:rsid w:val="003714CB"/>
    <w:rsid w:val="0037184B"/>
    <w:rsid w:val="00372958"/>
    <w:rsid w:val="00372CB2"/>
    <w:rsid w:val="00373D96"/>
    <w:rsid w:val="003743DA"/>
    <w:rsid w:val="0037462C"/>
    <w:rsid w:val="00374682"/>
    <w:rsid w:val="003747A3"/>
    <w:rsid w:val="0037486D"/>
    <w:rsid w:val="00374945"/>
    <w:rsid w:val="00374D9B"/>
    <w:rsid w:val="00374F6D"/>
    <w:rsid w:val="0037558C"/>
    <w:rsid w:val="00375E81"/>
    <w:rsid w:val="00376117"/>
    <w:rsid w:val="00376374"/>
    <w:rsid w:val="00376703"/>
    <w:rsid w:val="00376A6B"/>
    <w:rsid w:val="00376A7C"/>
    <w:rsid w:val="00376C83"/>
    <w:rsid w:val="003772F6"/>
    <w:rsid w:val="00377439"/>
    <w:rsid w:val="00380D30"/>
    <w:rsid w:val="0038135A"/>
    <w:rsid w:val="0038218F"/>
    <w:rsid w:val="003821BE"/>
    <w:rsid w:val="00382467"/>
    <w:rsid w:val="00382BC1"/>
    <w:rsid w:val="00382E4D"/>
    <w:rsid w:val="003839A4"/>
    <w:rsid w:val="00384363"/>
    <w:rsid w:val="003845E1"/>
    <w:rsid w:val="003852E6"/>
    <w:rsid w:val="003853F8"/>
    <w:rsid w:val="00385FAF"/>
    <w:rsid w:val="003872A6"/>
    <w:rsid w:val="0038732E"/>
    <w:rsid w:val="0038785C"/>
    <w:rsid w:val="00387BF0"/>
    <w:rsid w:val="00387D46"/>
    <w:rsid w:val="00387D9F"/>
    <w:rsid w:val="00387FE0"/>
    <w:rsid w:val="00390D2E"/>
    <w:rsid w:val="00390FE1"/>
    <w:rsid w:val="003911C5"/>
    <w:rsid w:val="0039192B"/>
    <w:rsid w:val="00391B3B"/>
    <w:rsid w:val="003938C9"/>
    <w:rsid w:val="003940C0"/>
    <w:rsid w:val="00394117"/>
    <w:rsid w:val="00394AD2"/>
    <w:rsid w:val="00394D92"/>
    <w:rsid w:val="003959F4"/>
    <w:rsid w:val="00395D2F"/>
    <w:rsid w:val="00396905"/>
    <w:rsid w:val="0039751D"/>
    <w:rsid w:val="00397BFE"/>
    <w:rsid w:val="003A13EF"/>
    <w:rsid w:val="003A14E4"/>
    <w:rsid w:val="003A2501"/>
    <w:rsid w:val="003A29A0"/>
    <w:rsid w:val="003A326A"/>
    <w:rsid w:val="003A33D9"/>
    <w:rsid w:val="003A4659"/>
    <w:rsid w:val="003A4FDA"/>
    <w:rsid w:val="003A5328"/>
    <w:rsid w:val="003A6AD1"/>
    <w:rsid w:val="003A6C62"/>
    <w:rsid w:val="003A7045"/>
    <w:rsid w:val="003A792D"/>
    <w:rsid w:val="003B0A72"/>
    <w:rsid w:val="003B184C"/>
    <w:rsid w:val="003B1D8C"/>
    <w:rsid w:val="003B2737"/>
    <w:rsid w:val="003B391E"/>
    <w:rsid w:val="003B3ABB"/>
    <w:rsid w:val="003B4A90"/>
    <w:rsid w:val="003B5CFB"/>
    <w:rsid w:val="003B6480"/>
    <w:rsid w:val="003B685A"/>
    <w:rsid w:val="003B69D2"/>
    <w:rsid w:val="003B6F94"/>
    <w:rsid w:val="003C0446"/>
    <w:rsid w:val="003C0DCE"/>
    <w:rsid w:val="003C16BF"/>
    <w:rsid w:val="003C17D8"/>
    <w:rsid w:val="003C2A16"/>
    <w:rsid w:val="003C51C4"/>
    <w:rsid w:val="003C62CF"/>
    <w:rsid w:val="003C6A75"/>
    <w:rsid w:val="003C707A"/>
    <w:rsid w:val="003C71C5"/>
    <w:rsid w:val="003C7548"/>
    <w:rsid w:val="003D06EC"/>
    <w:rsid w:val="003D15F5"/>
    <w:rsid w:val="003D161C"/>
    <w:rsid w:val="003D1674"/>
    <w:rsid w:val="003D3D64"/>
    <w:rsid w:val="003D45DE"/>
    <w:rsid w:val="003D45F8"/>
    <w:rsid w:val="003D4688"/>
    <w:rsid w:val="003D4992"/>
    <w:rsid w:val="003D4B8D"/>
    <w:rsid w:val="003D4EE0"/>
    <w:rsid w:val="003D5BD1"/>
    <w:rsid w:val="003D64C2"/>
    <w:rsid w:val="003D7CE4"/>
    <w:rsid w:val="003E0556"/>
    <w:rsid w:val="003E2BC0"/>
    <w:rsid w:val="003E2C86"/>
    <w:rsid w:val="003E2CA6"/>
    <w:rsid w:val="003E42B6"/>
    <w:rsid w:val="003E652B"/>
    <w:rsid w:val="003E7E89"/>
    <w:rsid w:val="003F0A06"/>
    <w:rsid w:val="003F19E2"/>
    <w:rsid w:val="003F1BC7"/>
    <w:rsid w:val="003F2903"/>
    <w:rsid w:val="003F3AE0"/>
    <w:rsid w:val="003F40A4"/>
    <w:rsid w:val="003F50D2"/>
    <w:rsid w:val="003F5659"/>
    <w:rsid w:val="003F6567"/>
    <w:rsid w:val="004003BC"/>
    <w:rsid w:val="004005CD"/>
    <w:rsid w:val="00400FF9"/>
    <w:rsid w:val="00402150"/>
    <w:rsid w:val="00402AA8"/>
    <w:rsid w:val="00402CBD"/>
    <w:rsid w:val="00403615"/>
    <w:rsid w:val="004036E8"/>
    <w:rsid w:val="00403B5A"/>
    <w:rsid w:val="004041C6"/>
    <w:rsid w:val="0040433A"/>
    <w:rsid w:val="00404807"/>
    <w:rsid w:val="00404B9C"/>
    <w:rsid w:val="00404D70"/>
    <w:rsid w:val="00405F49"/>
    <w:rsid w:val="00407F8A"/>
    <w:rsid w:val="00410017"/>
    <w:rsid w:val="00410676"/>
    <w:rsid w:val="004116EE"/>
    <w:rsid w:val="00411FB3"/>
    <w:rsid w:val="004125FD"/>
    <w:rsid w:val="004133FE"/>
    <w:rsid w:val="004137AE"/>
    <w:rsid w:val="00413994"/>
    <w:rsid w:val="00413BFF"/>
    <w:rsid w:val="00413D62"/>
    <w:rsid w:val="00413EC2"/>
    <w:rsid w:val="00414485"/>
    <w:rsid w:val="0041735A"/>
    <w:rsid w:val="00417CB1"/>
    <w:rsid w:val="00420B42"/>
    <w:rsid w:val="00421B1A"/>
    <w:rsid w:val="00421CAA"/>
    <w:rsid w:val="0042208B"/>
    <w:rsid w:val="00422955"/>
    <w:rsid w:val="00424990"/>
    <w:rsid w:val="0042570A"/>
    <w:rsid w:val="004264DA"/>
    <w:rsid w:val="00426946"/>
    <w:rsid w:val="00426996"/>
    <w:rsid w:val="00426FB7"/>
    <w:rsid w:val="00430041"/>
    <w:rsid w:val="0043115B"/>
    <w:rsid w:val="00431368"/>
    <w:rsid w:val="00431B6C"/>
    <w:rsid w:val="00431BC4"/>
    <w:rsid w:val="00431CBE"/>
    <w:rsid w:val="00432624"/>
    <w:rsid w:val="004347C1"/>
    <w:rsid w:val="00435424"/>
    <w:rsid w:val="00435737"/>
    <w:rsid w:val="00435AA7"/>
    <w:rsid w:val="00435B7C"/>
    <w:rsid w:val="00435F71"/>
    <w:rsid w:val="0043643A"/>
    <w:rsid w:val="004377E6"/>
    <w:rsid w:val="004403AF"/>
    <w:rsid w:val="00441703"/>
    <w:rsid w:val="00441CF7"/>
    <w:rsid w:val="00441E70"/>
    <w:rsid w:val="00442965"/>
    <w:rsid w:val="00443862"/>
    <w:rsid w:val="00443B1A"/>
    <w:rsid w:val="004441EF"/>
    <w:rsid w:val="004442D9"/>
    <w:rsid w:val="00445B10"/>
    <w:rsid w:val="00445CA6"/>
    <w:rsid w:val="004468BB"/>
    <w:rsid w:val="004468D7"/>
    <w:rsid w:val="004469D4"/>
    <w:rsid w:val="004478BF"/>
    <w:rsid w:val="004478DE"/>
    <w:rsid w:val="00447F75"/>
    <w:rsid w:val="0045009B"/>
    <w:rsid w:val="004502A7"/>
    <w:rsid w:val="00450417"/>
    <w:rsid w:val="0045067D"/>
    <w:rsid w:val="00450AC3"/>
    <w:rsid w:val="004514E7"/>
    <w:rsid w:val="00453AE2"/>
    <w:rsid w:val="004544C2"/>
    <w:rsid w:val="00455345"/>
    <w:rsid w:val="0045569A"/>
    <w:rsid w:val="00455916"/>
    <w:rsid w:val="004563F0"/>
    <w:rsid w:val="0045660D"/>
    <w:rsid w:val="00456C5B"/>
    <w:rsid w:val="00456D9E"/>
    <w:rsid w:val="00457EA7"/>
    <w:rsid w:val="004602A8"/>
    <w:rsid w:val="00461068"/>
    <w:rsid w:val="00461E32"/>
    <w:rsid w:val="0046220A"/>
    <w:rsid w:val="004640CE"/>
    <w:rsid w:val="004653CF"/>
    <w:rsid w:val="0046564C"/>
    <w:rsid w:val="0046599A"/>
    <w:rsid w:val="00465E82"/>
    <w:rsid w:val="00466E21"/>
    <w:rsid w:val="00466F80"/>
    <w:rsid w:val="0046701D"/>
    <w:rsid w:val="00467663"/>
    <w:rsid w:val="00467677"/>
    <w:rsid w:val="004679CC"/>
    <w:rsid w:val="00470B17"/>
    <w:rsid w:val="0047162F"/>
    <w:rsid w:val="00471FA0"/>
    <w:rsid w:val="00472101"/>
    <w:rsid w:val="00472509"/>
    <w:rsid w:val="00472AF2"/>
    <w:rsid w:val="00472D4D"/>
    <w:rsid w:val="00473CD1"/>
    <w:rsid w:val="0047512D"/>
    <w:rsid w:val="004758D6"/>
    <w:rsid w:val="00475B3A"/>
    <w:rsid w:val="0047683F"/>
    <w:rsid w:val="00477256"/>
    <w:rsid w:val="00480092"/>
    <w:rsid w:val="0048028B"/>
    <w:rsid w:val="00480A96"/>
    <w:rsid w:val="00481092"/>
    <w:rsid w:val="004821DA"/>
    <w:rsid w:val="0048293A"/>
    <w:rsid w:val="00482CEA"/>
    <w:rsid w:val="00482FC8"/>
    <w:rsid w:val="00483461"/>
    <w:rsid w:val="00483F46"/>
    <w:rsid w:val="0048424D"/>
    <w:rsid w:val="00486A65"/>
    <w:rsid w:val="00486F74"/>
    <w:rsid w:val="00487205"/>
    <w:rsid w:val="00490805"/>
    <w:rsid w:val="00490C77"/>
    <w:rsid w:val="0049125B"/>
    <w:rsid w:val="00491512"/>
    <w:rsid w:val="00491E30"/>
    <w:rsid w:val="00492284"/>
    <w:rsid w:val="004923D8"/>
    <w:rsid w:val="00492500"/>
    <w:rsid w:val="004925E2"/>
    <w:rsid w:val="004927A8"/>
    <w:rsid w:val="004929B8"/>
    <w:rsid w:val="0049317B"/>
    <w:rsid w:val="004931D8"/>
    <w:rsid w:val="00493280"/>
    <w:rsid w:val="00493311"/>
    <w:rsid w:val="004933CA"/>
    <w:rsid w:val="00493C38"/>
    <w:rsid w:val="00493EBA"/>
    <w:rsid w:val="004946A6"/>
    <w:rsid w:val="00494B62"/>
    <w:rsid w:val="00494D29"/>
    <w:rsid w:val="00494E77"/>
    <w:rsid w:val="00497708"/>
    <w:rsid w:val="004A1438"/>
    <w:rsid w:val="004A1D5C"/>
    <w:rsid w:val="004A2170"/>
    <w:rsid w:val="004A377D"/>
    <w:rsid w:val="004A42E4"/>
    <w:rsid w:val="004A4393"/>
    <w:rsid w:val="004A5CCA"/>
    <w:rsid w:val="004A7EC8"/>
    <w:rsid w:val="004B00B0"/>
    <w:rsid w:val="004B04A2"/>
    <w:rsid w:val="004B070C"/>
    <w:rsid w:val="004B0DAE"/>
    <w:rsid w:val="004B188D"/>
    <w:rsid w:val="004B1D5F"/>
    <w:rsid w:val="004B1DDC"/>
    <w:rsid w:val="004B31C4"/>
    <w:rsid w:val="004B31F7"/>
    <w:rsid w:val="004B3396"/>
    <w:rsid w:val="004B3562"/>
    <w:rsid w:val="004B360A"/>
    <w:rsid w:val="004B3A8C"/>
    <w:rsid w:val="004B3AA2"/>
    <w:rsid w:val="004B4CAE"/>
    <w:rsid w:val="004B66A0"/>
    <w:rsid w:val="004B6817"/>
    <w:rsid w:val="004B6F1B"/>
    <w:rsid w:val="004B7792"/>
    <w:rsid w:val="004B77EF"/>
    <w:rsid w:val="004B7AF7"/>
    <w:rsid w:val="004C0C5B"/>
    <w:rsid w:val="004C19E0"/>
    <w:rsid w:val="004C1B24"/>
    <w:rsid w:val="004C1FD0"/>
    <w:rsid w:val="004C28A3"/>
    <w:rsid w:val="004C3639"/>
    <w:rsid w:val="004C3DFB"/>
    <w:rsid w:val="004C5587"/>
    <w:rsid w:val="004C60B0"/>
    <w:rsid w:val="004C63B0"/>
    <w:rsid w:val="004C692F"/>
    <w:rsid w:val="004C6936"/>
    <w:rsid w:val="004C6DE8"/>
    <w:rsid w:val="004C7442"/>
    <w:rsid w:val="004C7C16"/>
    <w:rsid w:val="004C7E61"/>
    <w:rsid w:val="004D07BF"/>
    <w:rsid w:val="004D1B57"/>
    <w:rsid w:val="004D37EA"/>
    <w:rsid w:val="004D3810"/>
    <w:rsid w:val="004D3A58"/>
    <w:rsid w:val="004D442A"/>
    <w:rsid w:val="004D51D1"/>
    <w:rsid w:val="004D5333"/>
    <w:rsid w:val="004D543D"/>
    <w:rsid w:val="004D5686"/>
    <w:rsid w:val="004D6194"/>
    <w:rsid w:val="004D666C"/>
    <w:rsid w:val="004D68D7"/>
    <w:rsid w:val="004D694C"/>
    <w:rsid w:val="004D69AF"/>
    <w:rsid w:val="004D6BF3"/>
    <w:rsid w:val="004D7171"/>
    <w:rsid w:val="004D7421"/>
    <w:rsid w:val="004D7809"/>
    <w:rsid w:val="004D7C2B"/>
    <w:rsid w:val="004D7F84"/>
    <w:rsid w:val="004E01DD"/>
    <w:rsid w:val="004E20D5"/>
    <w:rsid w:val="004E2ABD"/>
    <w:rsid w:val="004E32CC"/>
    <w:rsid w:val="004E3DF8"/>
    <w:rsid w:val="004E4033"/>
    <w:rsid w:val="004E46B6"/>
    <w:rsid w:val="004E535C"/>
    <w:rsid w:val="004E5543"/>
    <w:rsid w:val="004E58D2"/>
    <w:rsid w:val="004E5AF0"/>
    <w:rsid w:val="004E795A"/>
    <w:rsid w:val="004F056D"/>
    <w:rsid w:val="004F0922"/>
    <w:rsid w:val="004F3FA3"/>
    <w:rsid w:val="004F433B"/>
    <w:rsid w:val="004F4DAF"/>
    <w:rsid w:val="004F574E"/>
    <w:rsid w:val="004F6C72"/>
    <w:rsid w:val="004F749D"/>
    <w:rsid w:val="004F78B5"/>
    <w:rsid w:val="005000F9"/>
    <w:rsid w:val="00500957"/>
    <w:rsid w:val="00500CEF"/>
    <w:rsid w:val="00501291"/>
    <w:rsid w:val="0050133B"/>
    <w:rsid w:val="005016C5"/>
    <w:rsid w:val="005036F6"/>
    <w:rsid w:val="00505D5F"/>
    <w:rsid w:val="005063FE"/>
    <w:rsid w:val="005065C5"/>
    <w:rsid w:val="00506A05"/>
    <w:rsid w:val="00510682"/>
    <w:rsid w:val="00510BF5"/>
    <w:rsid w:val="005110C4"/>
    <w:rsid w:val="0051163E"/>
    <w:rsid w:val="00511C07"/>
    <w:rsid w:val="00511E15"/>
    <w:rsid w:val="00512176"/>
    <w:rsid w:val="00512761"/>
    <w:rsid w:val="00512D28"/>
    <w:rsid w:val="00512E17"/>
    <w:rsid w:val="00513082"/>
    <w:rsid w:val="00513227"/>
    <w:rsid w:val="005137EB"/>
    <w:rsid w:val="00513E87"/>
    <w:rsid w:val="00515322"/>
    <w:rsid w:val="0051540F"/>
    <w:rsid w:val="0051549D"/>
    <w:rsid w:val="00515542"/>
    <w:rsid w:val="00515E40"/>
    <w:rsid w:val="005178FA"/>
    <w:rsid w:val="005210AF"/>
    <w:rsid w:val="0052155E"/>
    <w:rsid w:val="00521F8D"/>
    <w:rsid w:val="00521FDB"/>
    <w:rsid w:val="00522500"/>
    <w:rsid w:val="00523465"/>
    <w:rsid w:val="0052352E"/>
    <w:rsid w:val="0052430E"/>
    <w:rsid w:val="00524818"/>
    <w:rsid w:val="005250B1"/>
    <w:rsid w:val="005255FF"/>
    <w:rsid w:val="00525E21"/>
    <w:rsid w:val="00525E2E"/>
    <w:rsid w:val="00526140"/>
    <w:rsid w:val="00526CB6"/>
    <w:rsid w:val="00530E6C"/>
    <w:rsid w:val="00530F3E"/>
    <w:rsid w:val="0053168C"/>
    <w:rsid w:val="00531E98"/>
    <w:rsid w:val="0053215F"/>
    <w:rsid w:val="0053314D"/>
    <w:rsid w:val="00534A62"/>
    <w:rsid w:val="00534A72"/>
    <w:rsid w:val="005350B1"/>
    <w:rsid w:val="00536A84"/>
    <w:rsid w:val="00536E88"/>
    <w:rsid w:val="0053721F"/>
    <w:rsid w:val="00537972"/>
    <w:rsid w:val="00541326"/>
    <w:rsid w:val="00541878"/>
    <w:rsid w:val="00542012"/>
    <w:rsid w:val="005421B8"/>
    <w:rsid w:val="005426DF"/>
    <w:rsid w:val="005428B3"/>
    <w:rsid w:val="00542992"/>
    <w:rsid w:val="005436B7"/>
    <w:rsid w:val="00543EDA"/>
    <w:rsid w:val="00543EFA"/>
    <w:rsid w:val="00544590"/>
    <w:rsid w:val="005453CA"/>
    <w:rsid w:val="005460C0"/>
    <w:rsid w:val="00546761"/>
    <w:rsid w:val="00547137"/>
    <w:rsid w:val="0054720C"/>
    <w:rsid w:val="0054782E"/>
    <w:rsid w:val="00550073"/>
    <w:rsid w:val="00550E3A"/>
    <w:rsid w:val="005516EC"/>
    <w:rsid w:val="00551C2B"/>
    <w:rsid w:val="005520CD"/>
    <w:rsid w:val="00553AF2"/>
    <w:rsid w:val="00553F40"/>
    <w:rsid w:val="005545DA"/>
    <w:rsid w:val="0055488E"/>
    <w:rsid w:val="0055526B"/>
    <w:rsid w:val="005559BF"/>
    <w:rsid w:val="00555D10"/>
    <w:rsid w:val="00560D0D"/>
    <w:rsid w:val="005619F7"/>
    <w:rsid w:val="00561D46"/>
    <w:rsid w:val="00562D30"/>
    <w:rsid w:val="0056486F"/>
    <w:rsid w:val="00564B41"/>
    <w:rsid w:val="00565348"/>
    <w:rsid w:val="00566B98"/>
    <w:rsid w:val="00566C33"/>
    <w:rsid w:val="00566FA4"/>
    <w:rsid w:val="0056751C"/>
    <w:rsid w:val="005675BE"/>
    <w:rsid w:val="00567BB4"/>
    <w:rsid w:val="00567D23"/>
    <w:rsid w:val="00567D9E"/>
    <w:rsid w:val="0057098E"/>
    <w:rsid w:val="00571BAF"/>
    <w:rsid w:val="005725DB"/>
    <w:rsid w:val="00572E52"/>
    <w:rsid w:val="00573A25"/>
    <w:rsid w:val="00573F30"/>
    <w:rsid w:val="0057433C"/>
    <w:rsid w:val="00574862"/>
    <w:rsid w:val="00575C9F"/>
    <w:rsid w:val="0057623C"/>
    <w:rsid w:val="005765DC"/>
    <w:rsid w:val="005814A6"/>
    <w:rsid w:val="005821BB"/>
    <w:rsid w:val="00582A95"/>
    <w:rsid w:val="00582E7B"/>
    <w:rsid w:val="00583526"/>
    <w:rsid w:val="00583536"/>
    <w:rsid w:val="00584DD7"/>
    <w:rsid w:val="00585128"/>
    <w:rsid w:val="0058568B"/>
    <w:rsid w:val="00586E9E"/>
    <w:rsid w:val="00587B4C"/>
    <w:rsid w:val="00590808"/>
    <w:rsid w:val="00590E59"/>
    <w:rsid w:val="00590EFF"/>
    <w:rsid w:val="005916BE"/>
    <w:rsid w:val="0059211F"/>
    <w:rsid w:val="00592906"/>
    <w:rsid w:val="00592F97"/>
    <w:rsid w:val="00593249"/>
    <w:rsid w:val="00593AA3"/>
    <w:rsid w:val="00593FAA"/>
    <w:rsid w:val="005941D4"/>
    <w:rsid w:val="005942D1"/>
    <w:rsid w:val="00594C1B"/>
    <w:rsid w:val="00595C98"/>
    <w:rsid w:val="00596AB5"/>
    <w:rsid w:val="00597A68"/>
    <w:rsid w:val="005A4CF4"/>
    <w:rsid w:val="005A55BE"/>
    <w:rsid w:val="005A584E"/>
    <w:rsid w:val="005A58CA"/>
    <w:rsid w:val="005A5CB4"/>
    <w:rsid w:val="005A69D2"/>
    <w:rsid w:val="005A6C46"/>
    <w:rsid w:val="005A6ED3"/>
    <w:rsid w:val="005A6F73"/>
    <w:rsid w:val="005B3304"/>
    <w:rsid w:val="005B391B"/>
    <w:rsid w:val="005B460E"/>
    <w:rsid w:val="005B51CC"/>
    <w:rsid w:val="005B550C"/>
    <w:rsid w:val="005B7945"/>
    <w:rsid w:val="005B7BD0"/>
    <w:rsid w:val="005B7E3E"/>
    <w:rsid w:val="005C003D"/>
    <w:rsid w:val="005C069A"/>
    <w:rsid w:val="005C073A"/>
    <w:rsid w:val="005C097A"/>
    <w:rsid w:val="005C0E92"/>
    <w:rsid w:val="005C12D6"/>
    <w:rsid w:val="005C13C3"/>
    <w:rsid w:val="005C16D4"/>
    <w:rsid w:val="005C18AE"/>
    <w:rsid w:val="005C2D18"/>
    <w:rsid w:val="005C329E"/>
    <w:rsid w:val="005C3368"/>
    <w:rsid w:val="005C364F"/>
    <w:rsid w:val="005C3B7A"/>
    <w:rsid w:val="005C42EC"/>
    <w:rsid w:val="005C509A"/>
    <w:rsid w:val="005C5406"/>
    <w:rsid w:val="005C567F"/>
    <w:rsid w:val="005C6BDA"/>
    <w:rsid w:val="005C6E23"/>
    <w:rsid w:val="005C7BBD"/>
    <w:rsid w:val="005D0734"/>
    <w:rsid w:val="005D2560"/>
    <w:rsid w:val="005D33FC"/>
    <w:rsid w:val="005D3C53"/>
    <w:rsid w:val="005D429B"/>
    <w:rsid w:val="005D4BC8"/>
    <w:rsid w:val="005D5D66"/>
    <w:rsid w:val="005D5F0D"/>
    <w:rsid w:val="005D6828"/>
    <w:rsid w:val="005D68FE"/>
    <w:rsid w:val="005D6A16"/>
    <w:rsid w:val="005D6B28"/>
    <w:rsid w:val="005D7002"/>
    <w:rsid w:val="005E0BED"/>
    <w:rsid w:val="005E31A1"/>
    <w:rsid w:val="005E3290"/>
    <w:rsid w:val="005E3F28"/>
    <w:rsid w:val="005E4787"/>
    <w:rsid w:val="005E553C"/>
    <w:rsid w:val="005E5C26"/>
    <w:rsid w:val="005E6039"/>
    <w:rsid w:val="005E640B"/>
    <w:rsid w:val="005E709C"/>
    <w:rsid w:val="005E759D"/>
    <w:rsid w:val="005E786A"/>
    <w:rsid w:val="005E7926"/>
    <w:rsid w:val="005F0166"/>
    <w:rsid w:val="005F0BF5"/>
    <w:rsid w:val="005F1A2F"/>
    <w:rsid w:val="005F1F81"/>
    <w:rsid w:val="005F29FB"/>
    <w:rsid w:val="005F2CCA"/>
    <w:rsid w:val="005F3126"/>
    <w:rsid w:val="005F3542"/>
    <w:rsid w:val="005F3FAA"/>
    <w:rsid w:val="005F4AA5"/>
    <w:rsid w:val="005F561E"/>
    <w:rsid w:val="005F5987"/>
    <w:rsid w:val="005F5B6A"/>
    <w:rsid w:val="005F5E0C"/>
    <w:rsid w:val="005F7867"/>
    <w:rsid w:val="005F7918"/>
    <w:rsid w:val="0060031A"/>
    <w:rsid w:val="0060070A"/>
    <w:rsid w:val="00600BEB"/>
    <w:rsid w:val="00601A4F"/>
    <w:rsid w:val="00602081"/>
    <w:rsid w:val="00602272"/>
    <w:rsid w:val="00602A89"/>
    <w:rsid w:val="00602D28"/>
    <w:rsid w:val="00603220"/>
    <w:rsid w:val="00603351"/>
    <w:rsid w:val="00603935"/>
    <w:rsid w:val="00603ABB"/>
    <w:rsid w:val="006045E7"/>
    <w:rsid w:val="00604670"/>
    <w:rsid w:val="00604EDA"/>
    <w:rsid w:val="00605EFD"/>
    <w:rsid w:val="0060689A"/>
    <w:rsid w:val="00607317"/>
    <w:rsid w:val="0061030D"/>
    <w:rsid w:val="0061069C"/>
    <w:rsid w:val="00611B01"/>
    <w:rsid w:val="00611D62"/>
    <w:rsid w:val="0061277D"/>
    <w:rsid w:val="006137CA"/>
    <w:rsid w:val="00613B3D"/>
    <w:rsid w:val="00613CBF"/>
    <w:rsid w:val="00613DFF"/>
    <w:rsid w:val="00613FDF"/>
    <w:rsid w:val="0061464B"/>
    <w:rsid w:val="00615E31"/>
    <w:rsid w:val="00615E8C"/>
    <w:rsid w:val="006163BE"/>
    <w:rsid w:val="00616A7A"/>
    <w:rsid w:val="00617008"/>
    <w:rsid w:val="00617767"/>
    <w:rsid w:val="00617AA7"/>
    <w:rsid w:val="0062020B"/>
    <w:rsid w:val="00620C2A"/>
    <w:rsid w:val="00621F15"/>
    <w:rsid w:val="006220DE"/>
    <w:rsid w:val="006224F4"/>
    <w:rsid w:val="00622648"/>
    <w:rsid w:val="0062697F"/>
    <w:rsid w:val="00630C19"/>
    <w:rsid w:val="00631294"/>
    <w:rsid w:val="00632D23"/>
    <w:rsid w:val="00633219"/>
    <w:rsid w:val="00633ACE"/>
    <w:rsid w:val="0063404B"/>
    <w:rsid w:val="00634141"/>
    <w:rsid w:val="0063630D"/>
    <w:rsid w:val="00636B8D"/>
    <w:rsid w:val="006376C4"/>
    <w:rsid w:val="00637E6B"/>
    <w:rsid w:val="00640346"/>
    <w:rsid w:val="0064042D"/>
    <w:rsid w:val="006416D8"/>
    <w:rsid w:val="00641897"/>
    <w:rsid w:val="00641E05"/>
    <w:rsid w:val="00643FAB"/>
    <w:rsid w:val="00645A59"/>
    <w:rsid w:val="0064638E"/>
    <w:rsid w:val="00647251"/>
    <w:rsid w:val="0064756D"/>
    <w:rsid w:val="00647BD7"/>
    <w:rsid w:val="00647ECE"/>
    <w:rsid w:val="00651B9F"/>
    <w:rsid w:val="00652A00"/>
    <w:rsid w:val="00654314"/>
    <w:rsid w:val="00654DA1"/>
    <w:rsid w:val="00654FF6"/>
    <w:rsid w:val="00656E19"/>
    <w:rsid w:val="0065777C"/>
    <w:rsid w:val="0065789A"/>
    <w:rsid w:val="00657961"/>
    <w:rsid w:val="00657EF8"/>
    <w:rsid w:val="006604F3"/>
    <w:rsid w:val="00660EB4"/>
    <w:rsid w:val="00661595"/>
    <w:rsid w:val="00661E6F"/>
    <w:rsid w:val="006626A6"/>
    <w:rsid w:val="00662E90"/>
    <w:rsid w:val="00663549"/>
    <w:rsid w:val="0066437A"/>
    <w:rsid w:val="00664BDB"/>
    <w:rsid w:val="006657CB"/>
    <w:rsid w:val="00665D09"/>
    <w:rsid w:val="00666C9C"/>
    <w:rsid w:val="00670231"/>
    <w:rsid w:val="0067085B"/>
    <w:rsid w:val="006708CF"/>
    <w:rsid w:val="00670DA5"/>
    <w:rsid w:val="00671B4C"/>
    <w:rsid w:val="00671FCA"/>
    <w:rsid w:val="00672104"/>
    <w:rsid w:val="00672408"/>
    <w:rsid w:val="0067266F"/>
    <w:rsid w:val="0067277E"/>
    <w:rsid w:val="00672A0B"/>
    <w:rsid w:val="006738A9"/>
    <w:rsid w:val="00674268"/>
    <w:rsid w:val="00674F9E"/>
    <w:rsid w:val="00675A24"/>
    <w:rsid w:val="00676391"/>
    <w:rsid w:val="00676E2A"/>
    <w:rsid w:val="006775F6"/>
    <w:rsid w:val="00677FCC"/>
    <w:rsid w:val="006804E8"/>
    <w:rsid w:val="00680799"/>
    <w:rsid w:val="006809AE"/>
    <w:rsid w:val="00681BCF"/>
    <w:rsid w:val="00682282"/>
    <w:rsid w:val="00682A09"/>
    <w:rsid w:val="00683466"/>
    <w:rsid w:val="00683F89"/>
    <w:rsid w:val="0068480C"/>
    <w:rsid w:val="00684C8B"/>
    <w:rsid w:val="0068598B"/>
    <w:rsid w:val="00686762"/>
    <w:rsid w:val="00686ABD"/>
    <w:rsid w:val="00690B71"/>
    <w:rsid w:val="00692205"/>
    <w:rsid w:val="0069541A"/>
    <w:rsid w:val="00695E62"/>
    <w:rsid w:val="006971CE"/>
    <w:rsid w:val="00697241"/>
    <w:rsid w:val="0069730D"/>
    <w:rsid w:val="006A01A1"/>
    <w:rsid w:val="006A0E8B"/>
    <w:rsid w:val="006A21CE"/>
    <w:rsid w:val="006A39C8"/>
    <w:rsid w:val="006A41FE"/>
    <w:rsid w:val="006A5DC2"/>
    <w:rsid w:val="006A7DFD"/>
    <w:rsid w:val="006B0534"/>
    <w:rsid w:val="006B0DB7"/>
    <w:rsid w:val="006B0FCB"/>
    <w:rsid w:val="006B143A"/>
    <w:rsid w:val="006B2FC0"/>
    <w:rsid w:val="006B563E"/>
    <w:rsid w:val="006B59B1"/>
    <w:rsid w:val="006B5AE7"/>
    <w:rsid w:val="006B632B"/>
    <w:rsid w:val="006B6B5F"/>
    <w:rsid w:val="006C062D"/>
    <w:rsid w:val="006C0806"/>
    <w:rsid w:val="006C0ABA"/>
    <w:rsid w:val="006C1A7A"/>
    <w:rsid w:val="006C1C7F"/>
    <w:rsid w:val="006C1F87"/>
    <w:rsid w:val="006C2C9E"/>
    <w:rsid w:val="006C2F38"/>
    <w:rsid w:val="006C33F9"/>
    <w:rsid w:val="006C3CCE"/>
    <w:rsid w:val="006C401D"/>
    <w:rsid w:val="006C4735"/>
    <w:rsid w:val="006C4C54"/>
    <w:rsid w:val="006C4C91"/>
    <w:rsid w:val="006C5DD4"/>
    <w:rsid w:val="006C6A97"/>
    <w:rsid w:val="006C6C8C"/>
    <w:rsid w:val="006D10B2"/>
    <w:rsid w:val="006D11ED"/>
    <w:rsid w:val="006D1272"/>
    <w:rsid w:val="006D2B4F"/>
    <w:rsid w:val="006D37B4"/>
    <w:rsid w:val="006D41DC"/>
    <w:rsid w:val="006D439C"/>
    <w:rsid w:val="006D43C6"/>
    <w:rsid w:val="006D49F4"/>
    <w:rsid w:val="006D55A1"/>
    <w:rsid w:val="006D58DB"/>
    <w:rsid w:val="006D59D6"/>
    <w:rsid w:val="006D5A84"/>
    <w:rsid w:val="006D68D2"/>
    <w:rsid w:val="006D7123"/>
    <w:rsid w:val="006D73A5"/>
    <w:rsid w:val="006D79F7"/>
    <w:rsid w:val="006D7F07"/>
    <w:rsid w:val="006E02F8"/>
    <w:rsid w:val="006E0511"/>
    <w:rsid w:val="006E0554"/>
    <w:rsid w:val="006E07CA"/>
    <w:rsid w:val="006E0E19"/>
    <w:rsid w:val="006E0F80"/>
    <w:rsid w:val="006E1AB0"/>
    <w:rsid w:val="006E238F"/>
    <w:rsid w:val="006E2445"/>
    <w:rsid w:val="006E279B"/>
    <w:rsid w:val="006E303E"/>
    <w:rsid w:val="006E349C"/>
    <w:rsid w:val="006E36E3"/>
    <w:rsid w:val="006E4A94"/>
    <w:rsid w:val="006E5674"/>
    <w:rsid w:val="006E5B18"/>
    <w:rsid w:val="006E5D80"/>
    <w:rsid w:val="006E6679"/>
    <w:rsid w:val="006E7020"/>
    <w:rsid w:val="006F0104"/>
    <w:rsid w:val="006F059A"/>
    <w:rsid w:val="006F140E"/>
    <w:rsid w:val="006F18FF"/>
    <w:rsid w:val="006F1CE1"/>
    <w:rsid w:val="006F2372"/>
    <w:rsid w:val="006F2D97"/>
    <w:rsid w:val="006F2DC4"/>
    <w:rsid w:val="006F3AC7"/>
    <w:rsid w:val="006F3CD9"/>
    <w:rsid w:val="006F4DC6"/>
    <w:rsid w:val="006F56CA"/>
    <w:rsid w:val="006F587F"/>
    <w:rsid w:val="006F5976"/>
    <w:rsid w:val="006F6E5C"/>
    <w:rsid w:val="006F734C"/>
    <w:rsid w:val="006F7457"/>
    <w:rsid w:val="00700106"/>
    <w:rsid w:val="0070085D"/>
    <w:rsid w:val="00700D3E"/>
    <w:rsid w:val="007024C7"/>
    <w:rsid w:val="0070320E"/>
    <w:rsid w:val="00703935"/>
    <w:rsid w:val="00703AFB"/>
    <w:rsid w:val="00705BF7"/>
    <w:rsid w:val="007074DB"/>
    <w:rsid w:val="00710B1A"/>
    <w:rsid w:val="0071161B"/>
    <w:rsid w:val="007119C4"/>
    <w:rsid w:val="00712E87"/>
    <w:rsid w:val="007130D3"/>
    <w:rsid w:val="007136E2"/>
    <w:rsid w:val="00713717"/>
    <w:rsid w:val="007137D7"/>
    <w:rsid w:val="0071439D"/>
    <w:rsid w:val="00714C65"/>
    <w:rsid w:val="00715476"/>
    <w:rsid w:val="00716099"/>
    <w:rsid w:val="00716A27"/>
    <w:rsid w:val="00716CA6"/>
    <w:rsid w:val="00716D55"/>
    <w:rsid w:val="00717A82"/>
    <w:rsid w:val="00717F20"/>
    <w:rsid w:val="00720612"/>
    <w:rsid w:val="00720880"/>
    <w:rsid w:val="00720F80"/>
    <w:rsid w:val="0072108B"/>
    <w:rsid w:val="007213CD"/>
    <w:rsid w:val="007215A2"/>
    <w:rsid w:val="00723C3C"/>
    <w:rsid w:val="0072430E"/>
    <w:rsid w:val="00724F97"/>
    <w:rsid w:val="00725A6F"/>
    <w:rsid w:val="007278A1"/>
    <w:rsid w:val="0072798B"/>
    <w:rsid w:val="00727ED0"/>
    <w:rsid w:val="007303FE"/>
    <w:rsid w:val="00730BD2"/>
    <w:rsid w:val="00730E17"/>
    <w:rsid w:val="007325E6"/>
    <w:rsid w:val="00732718"/>
    <w:rsid w:val="0073344D"/>
    <w:rsid w:val="00733D7A"/>
    <w:rsid w:val="00735528"/>
    <w:rsid w:val="007359C0"/>
    <w:rsid w:val="0073683E"/>
    <w:rsid w:val="00736DC9"/>
    <w:rsid w:val="00737159"/>
    <w:rsid w:val="00737607"/>
    <w:rsid w:val="007377B0"/>
    <w:rsid w:val="00740122"/>
    <w:rsid w:val="007416CD"/>
    <w:rsid w:val="00741761"/>
    <w:rsid w:val="00742FED"/>
    <w:rsid w:val="00743073"/>
    <w:rsid w:val="0074315C"/>
    <w:rsid w:val="00743652"/>
    <w:rsid w:val="007436B3"/>
    <w:rsid w:val="00743D86"/>
    <w:rsid w:val="00744D6F"/>
    <w:rsid w:val="0074644D"/>
    <w:rsid w:val="00746705"/>
    <w:rsid w:val="007473F1"/>
    <w:rsid w:val="00747A17"/>
    <w:rsid w:val="00747FF5"/>
    <w:rsid w:val="00750FA6"/>
    <w:rsid w:val="00751891"/>
    <w:rsid w:val="00752299"/>
    <w:rsid w:val="00752A62"/>
    <w:rsid w:val="007535D6"/>
    <w:rsid w:val="007543E7"/>
    <w:rsid w:val="00754A7E"/>
    <w:rsid w:val="00754EB2"/>
    <w:rsid w:val="007553FA"/>
    <w:rsid w:val="00756DC5"/>
    <w:rsid w:val="00757375"/>
    <w:rsid w:val="00760057"/>
    <w:rsid w:val="00760E0B"/>
    <w:rsid w:val="00761BD3"/>
    <w:rsid w:val="00762084"/>
    <w:rsid w:val="00763490"/>
    <w:rsid w:val="00763C17"/>
    <w:rsid w:val="00764674"/>
    <w:rsid w:val="00765301"/>
    <w:rsid w:val="00765A6E"/>
    <w:rsid w:val="007664AF"/>
    <w:rsid w:val="00766DB5"/>
    <w:rsid w:val="00767007"/>
    <w:rsid w:val="00770723"/>
    <w:rsid w:val="0077074F"/>
    <w:rsid w:val="00770AE2"/>
    <w:rsid w:val="0077142E"/>
    <w:rsid w:val="00772326"/>
    <w:rsid w:val="007728F2"/>
    <w:rsid w:val="00772E72"/>
    <w:rsid w:val="007739C5"/>
    <w:rsid w:val="00773ABF"/>
    <w:rsid w:val="00773FA8"/>
    <w:rsid w:val="00774680"/>
    <w:rsid w:val="0077668A"/>
    <w:rsid w:val="007766BF"/>
    <w:rsid w:val="0077719E"/>
    <w:rsid w:val="0077764E"/>
    <w:rsid w:val="00777ED6"/>
    <w:rsid w:val="007800B3"/>
    <w:rsid w:val="0078030A"/>
    <w:rsid w:val="00780CBE"/>
    <w:rsid w:val="00781472"/>
    <w:rsid w:val="00781A20"/>
    <w:rsid w:val="007828B2"/>
    <w:rsid w:val="00782F9B"/>
    <w:rsid w:val="0078307E"/>
    <w:rsid w:val="007832A1"/>
    <w:rsid w:val="00784B9A"/>
    <w:rsid w:val="0078524A"/>
    <w:rsid w:val="0078662D"/>
    <w:rsid w:val="007868AB"/>
    <w:rsid w:val="00790062"/>
    <w:rsid w:val="00790356"/>
    <w:rsid w:val="0079110D"/>
    <w:rsid w:val="00791D6A"/>
    <w:rsid w:val="007920C8"/>
    <w:rsid w:val="0079395A"/>
    <w:rsid w:val="00794323"/>
    <w:rsid w:val="00794F4E"/>
    <w:rsid w:val="0079695A"/>
    <w:rsid w:val="00796A7B"/>
    <w:rsid w:val="00796F44"/>
    <w:rsid w:val="007A0903"/>
    <w:rsid w:val="007A12EE"/>
    <w:rsid w:val="007A1FD8"/>
    <w:rsid w:val="007A4D6F"/>
    <w:rsid w:val="007A5574"/>
    <w:rsid w:val="007A6E34"/>
    <w:rsid w:val="007B050C"/>
    <w:rsid w:val="007B110B"/>
    <w:rsid w:val="007B191F"/>
    <w:rsid w:val="007B22B6"/>
    <w:rsid w:val="007B2B34"/>
    <w:rsid w:val="007B3B25"/>
    <w:rsid w:val="007B46B7"/>
    <w:rsid w:val="007B5C24"/>
    <w:rsid w:val="007C17A7"/>
    <w:rsid w:val="007C2A74"/>
    <w:rsid w:val="007C453E"/>
    <w:rsid w:val="007C457E"/>
    <w:rsid w:val="007C4CAF"/>
    <w:rsid w:val="007C50CB"/>
    <w:rsid w:val="007C56C5"/>
    <w:rsid w:val="007C638E"/>
    <w:rsid w:val="007C6A4B"/>
    <w:rsid w:val="007C7C52"/>
    <w:rsid w:val="007D0872"/>
    <w:rsid w:val="007D0BBF"/>
    <w:rsid w:val="007D0CC7"/>
    <w:rsid w:val="007D17DF"/>
    <w:rsid w:val="007D1AEB"/>
    <w:rsid w:val="007D1BAD"/>
    <w:rsid w:val="007D1DE4"/>
    <w:rsid w:val="007D21F1"/>
    <w:rsid w:val="007D32C1"/>
    <w:rsid w:val="007D3302"/>
    <w:rsid w:val="007D4513"/>
    <w:rsid w:val="007D4A29"/>
    <w:rsid w:val="007D4E42"/>
    <w:rsid w:val="007D4F05"/>
    <w:rsid w:val="007D652C"/>
    <w:rsid w:val="007D6761"/>
    <w:rsid w:val="007D67EF"/>
    <w:rsid w:val="007D6B9D"/>
    <w:rsid w:val="007D6CAA"/>
    <w:rsid w:val="007D6EDA"/>
    <w:rsid w:val="007E0DB2"/>
    <w:rsid w:val="007E199D"/>
    <w:rsid w:val="007E1BA8"/>
    <w:rsid w:val="007E3FE6"/>
    <w:rsid w:val="007E5EBA"/>
    <w:rsid w:val="007E6A75"/>
    <w:rsid w:val="007E6E25"/>
    <w:rsid w:val="007E7C81"/>
    <w:rsid w:val="007F03CF"/>
    <w:rsid w:val="007F0BA4"/>
    <w:rsid w:val="007F0DBC"/>
    <w:rsid w:val="007F2F23"/>
    <w:rsid w:val="007F345E"/>
    <w:rsid w:val="007F35B0"/>
    <w:rsid w:val="007F3E89"/>
    <w:rsid w:val="007F5332"/>
    <w:rsid w:val="007F55FA"/>
    <w:rsid w:val="007F6A22"/>
    <w:rsid w:val="007F784C"/>
    <w:rsid w:val="00800409"/>
    <w:rsid w:val="008005F2"/>
    <w:rsid w:val="00800626"/>
    <w:rsid w:val="00800AE9"/>
    <w:rsid w:val="00801B3A"/>
    <w:rsid w:val="00801FD9"/>
    <w:rsid w:val="008036F5"/>
    <w:rsid w:val="00803D8E"/>
    <w:rsid w:val="008049CA"/>
    <w:rsid w:val="0080546C"/>
    <w:rsid w:val="0080577A"/>
    <w:rsid w:val="00805903"/>
    <w:rsid w:val="00806561"/>
    <w:rsid w:val="008066CE"/>
    <w:rsid w:val="00807656"/>
    <w:rsid w:val="00810B14"/>
    <w:rsid w:val="008114D2"/>
    <w:rsid w:val="00811E15"/>
    <w:rsid w:val="00812447"/>
    <w:rsid w:val="00812485"/>
    <w:rsid w:val="0081263E"/>
    <w:rsid w:val="0081385B"/>
    <w:rsid w:val="00813C62"/>
    <w:rsid w:val="008143EF"/>
    <w:rsid w:val="008144F2"/>
    <w:rsid w:val="00814E69"/>
    <w:rsid w:val="00814EC5"/>
    <w:rsid w:val="00815102"/>
    <w:rsid w:val="0081638B"/>
    <w:rsid w:val="00817320"/>
    <w:rsid w:val="0081737B"/>
    <w:rsid w:val="008201DD"/>
    <w:rsid w:val="008205F1"/>
    <w:rsid w:val="00820735"/>
    <w:rsid w:val="00820F25"/>
    <w:rsid w:val="008212AE"/>
    <w:rsid w:val="00822413"/>
    <w:rsid w:val="00823041"/>
    <w:rsid w:val="008233FD"/>
    <w:rsid w:val="008237DA"/>
    <w:rsid w:val="00823BFD"/>
    <w:rsid w:val="00823F9F"/>
    <w:rsid w:val="00824290"/>
    <w:rsid w:val="008244FD"/>
    <w:rsid w:val="0082633D"/>
    <w:rsid w:val="0082670A"/>
    <w:rsid w:val="00826898"/>
    <w:rsid w:val="00826F60"/>
    <w:rsid w:val="00827452"/>
    <w:rsid w:val="00827CAF"/>
    <w:rsid w:val="00831040"/>
    <w:rsid w:val="00831EFD"/>
    <w:rsid w:val="00833A75"/>
    <w:rsid w:val="00834B20"/>
    <w:rsid w:val="0083571A"/>
    <w:rsid w:val="00835725"/>
    <w:rsid w:val="00835F1B"/>
    <w:rsid w:val="008360DF"/>
    <w:rsid w:val="00836217"/>
    <w:rsid w:val="00836A4B"/>
    <w:rsid w:val="00836CD8"/>
    <w:rsid w:val="00836F65"/>
    <w:rsid w:val="00840A38"/>
    <w:rsid w:val="008438D7"/>
    <w:rsid w:val="0084463C"/>
    <w:rsid w:val="008454B4"/>
    <w:rsid w:val="00846EA5"/>
    <w:rsid w:val="0084736F"/>
    <w:rsid w:val="0084763B"/>
    <w:rsid w:val="008501B5"/>
    <w:rsid w:val="0085077E"/>
    <w:rsid w:val="00850948"/>
    <w:rsid w:val="0085112C"/>
    <w:rsid w:val="008517E9"/>
    <w:rsid w:val="0085193A"/>
    <w:rsid w:val="008549D9"/>
    <w:rsid w:val="00854CBD"/>
    <w:rsid w:val="00855BFC"/>
    <w:rsid w:val="00855CE2"/>
    <w:rsid w:val="00855E45"/>
    <w:rsid w:val="008563FB"/>
    <w:rsid w:val="008569C5"/>
    <w:rsid w:val="0086036A"/>
    <w:rsid w:val="00860609"/>
    <w:rsid w:val="00861E05"/>
    <w:rsid w:val="00861F42"/>
    <w:rsid w:val="00861FC7"/>
    <w:rsid w:val="008620AB"/>
    <w:rsid w:val="00862E3A"/>
    <w:rsid w:val="00862E91"/>
    <w:rsid w:val="00862F73"/>
    <w:rsid w:val="00863040"/>
    <w:rsid w:val="00864680"/>
    <w:rsid w:val="00864A67"/>
    <w:rsid w:val="00864B7E"/>
    <w:rsid w:val="00864D5C"/>
    <w:rsid w:val="00864DBE"/>
    <w:rsid w:val="008664A9"/>
    <w:rsid w:val="008667BD"/>
    <w:rsid w:val="008667D3"/>
    <w:rsid w:val="00866CAB"/>
    <w:rsid w:val="00866DC2"/>
    <w:rsid w:val="0086768E"/>
    <w:rsid w:val="008708BE"/>
    <w:rsid w:val="00870BF9"/>
    <w:rsid w:val="00870C1A"/>
    <w:rsid w:val="0087119F"/>
    <w:rsid w:val="008711EE"/>
    <w:rsid w:val="008715F3"/>
    <w:rsid w:val="00871F27"/>
    <w:rsid w:val="00872903"/>
    <w:rsid w:val="00874076"/>
    <w:rsid w:val="00874E18"/>
    <w:rsid w:val="00875DFF"/>
    <w:rsid w:val="00875E5D"/>
    <w:rsid w:val="00876436"/>
    <w:rsid w:val="008772C9"/>
    <w:rsid w:val="00877EB3"/>
    <w:rsid w:val="0088128C"/>
    <w:rsid w:val="008821D4"/>
    <w:rsid w:val="00882501"/>
    <w:rsid w:val="00882E88"/>
    <w:rsid w:val="00883614"/>
    <w:rsid w:val="008839A1"/>
    <w:rsid w:val="00890C8D"/>
    <w:rsid w:val="00891267"/>
    <w:rsid w:val="00891557"/>
    <w:rsid w:val="00891ABF"/>
    <w:rsid w:val="008923A7"/>
    <w:rsid w:val="008924A4"/>
    <w:rsid w:val="00892699"/>
    <w:rsid w:val="008927AF"/>
    <w:rsid w:val="0089295D"/>
    <w:rsid w:val="008933BE"/>
    <w:rsid w:val="00893AB9"/>
    <w:rsid w:val="008954E7"/>
    <w:rsid w:val="008958F5"/>
    <w:rsid w:val="00895C9D"/>
    <w:rsid w:val="0089612A"/>
    <w:rsid w:val="008963F3"/>
    <w:rsid w:val="00896BDB"/>
    <w:rsid w:val="00897318"/>
    <w:rsid w:val="0089753A"/>
    <w:rsid w:val="008A0932"/>
    <w:rsid w:val="008A0CE7"/>
    <w:rsid w:val="008A1173"/>
    <w:rsid w:val="008A35AE"/>
    <w:rsid w:val="008A4546"/>
    <w:rsid w:val="008A461B"/>
    <w:rsid w:val="008A530D"/>
    <w:rsid w:val="008A53F3"/>
    <w:rsid w:val="008A6493"/>
    <w:rsid w:val="008A7E18"/>
    <w:rsid w:val="008B04B5"/>
    <w:rsid w:val="008B0B96"/>
    <w:rsid w:val="008B10BD"/>
    <w:rsid w:val="008B1D27"/>
    <w:rsid w:val="008B2741"/>
    <w:rsid w:val="008B32F0"/>
    <w:rsid w:val="008B3D5F"/>
    <w:rsid w:val="008B4492"/>
    <w:rsid w:val="008B4539"/>
    <w:rsid w:val="008B5381"/>
    <w:rsid w:val="008B5E8D"/>
    <w:rsid w:val="008B702A"/>
    <w:rsid w:val="008B70F4"/>
    <w:rsid w:val="008B74FB"/>
    <w:rsid w:val="008B75FA"/>
    <w:rsid w:val="008C05FA"/>
    <w:rsid w:val="008C09A9"/>
    <w:rsid w:val="008C0DCA"/>
    <w:rsid w:val="008C1203"/>
    <w:rsid w:val="008C1783"/>
    <w:rsid w:val="008C27F7"/>
    <w:rsid w:val="008C3776"/>
    <w:rsid w:val="008C5BB5"/>
    <w:rsid w:val="008C648C"/>
    <w:rsid w:val="008C66D0"/>
    <w:rsid w:val="008D12F1"/>
    <w:rsid w:val="008D2190"/>
    <w:rsid w:val="008D2C51"/>
    <w:rsid w:val="008D45C6"/>
    <w:rsid w:val="008D63CD"/>
    <w:rsid w:val="008D682C"/>
    <w:rsid w:val="008D7B81"/>
    <w:rsid w:val="008D7B92"/>
    <w:rsid w:val="008E0FDD"/>
    <w:rsid w:val="008E12E7"/>
    <w:rsid w:val="008E1698"/>
    <w:rsid w:val="008E16FA"/>
    <w:rsid w:val="008E1813"/>
    <w:rsid w:val="008E197C"/>
    <w:rsid w:val="008E1EA8"/>
    <w:rsid w:val="008E1EE1"/>
    <w:rsid w:val="008E1FDF"/>
    <w:rsid w:val="008E24BD"/>
    <w:rsid w:val="008E2A36"/>
    <w:rsid w:val="008E3C03"/>
    <w:rsid w:val="008E404D"/>
    <w:rsid w:val="008E45BE"/>
    <w:rsid w:val="008E725D"/>
    <w:rsid w:val="008E7C44"/>
    <w:rsid w:val="008F1086"/>
    <w:rsid w:val="008F24F3"/>
    <w:rsid w:val="008F2BF2"/>
    <w:rsid w:val="008F3FAD"/>
    <w:rsid w:val="008F4CFA"/>
    <w:rsid w:val="008F4F31"/>
    <w:rsid w:val="008F4FD6"/>
    <w:rsid w:val="008F5979"/>
    <w:rsid w:val="008F5B3A"/>
    <w:rsid w:val="008F61CB"/>
    <w:rsid w:val="008F6A73"/>
    <w:rsid w:val="008F7C47"/>
    <w:rsid w:val="009002A6"/>
    <w:rsid w:val="009002BC"/>
    <w:rsid w:val="0090030F"/>
    <w:rsid w:val="0090047F"/>
    <w:rsid w:val="0090090A"/>
    <w:rsid w:val="00901F40"/>
    <w:rsid w:val="009021A0"/>
    <w:rsid w:val="0090231D"/>
    <w:rsid w:val="0090338A"/>
    <w:rsid w:val="00903435"/>
    <w:rsid w:val="0090390C"/>
    <w:rsid w:val="00903FAB"/>
    <w:rsid w:val="00904000"/>
    <w:rsid w:val="00904364"/>
    <w:rsid w:val="00904DBA"/>
    <w:rsid w:val="00905C29"/>
    <w:rsid w:val="009068A9"/>
    <w:rsid w:val="00906AE5"/>
    <w:rsid w:val="00906DA6"/>
    <w:rsid w:val="0090796D"/>
    <w:rsid w:val="009079B2"/>
    <w:rsid w:val="009102FF"/>
    <w:rsid w:val="00910880"/>
    <w:rsid w:val="00910940"/>
    <w:rsid w:val="0091267D"/>
    <w:rsid w:val="00912C1C"/>
    <w:rsid w:val="009133BE"/>
    <w:rsid w:val="009137BF"/>
    <w:rsid w:val="009146BA"/>
    <w:rsid w:val="00914F78"/>
    <w:rsid w:val="009152B9"/>
    <w:rsid w:val="009153B8"/>
    <w:rsid w:val="00916539"/>
    <w:rsid w:val="00917BF2"/>
    <w:rsid w:val="00917D8B"/>
    <w:rsid w:val="00921587"/>
    <w:rsid w:val="00922084"/>
    <w:rsid w:val="0092246F"/>
    <w:rsid w:val="00922C63"/>
    <w:rsid w:val="00923104"/>
    <w:rsid w:val="0092356E"/>
    <w:rsid w:val="00923B41"/>
    <w:rsid w:val="00924914"/>
    <w:rsid w:val="00924930"/>
    <w:rsid w:val="009253BE"/>
    <w:rsid w:val="0092564E"/>
    <w:rsid w:val="00925817"/>
    <w:rsid w:val="00926BF1"/>
    <w:rsid w:val="0092719D"/>
    <w:rsid w:val="00927A3C"/>
    <w:rsid w:val="00927D7F"/>
    <w:rsid w:val="0093077B"/>
    <w:rsid w:val="00931410"/>
    <w:rsid w:val="00933A99"/>
    <w:rsid w:val="00934232"/>
    <w:rsid w:val="00934981"/>
    <w:rsid w:val="00934CFC"/>
    <w:rsid w:val="00935128"/>
    <w:rsid w:val="0093549B"/>
    <w:rsid w:val="0093604D"/>
    <w:rsid w:val="00936732"/>
    <w:rsid w:val="00936EDB"/>
    <w:rsid w:val="00936FC9"/>
    <w:rsid w:val="0093778C"/>
    <w:rsid w:val="00940744"/>
    <w:rsid w:val="00942AE1"/>
    <w:rsid w:val="00943101"/>
    <w:rsid w:val="00943AD4"/>
    <w:rsid w:val="00944BB7"/>
    <w:rsid w:val="0094537F"/>
    <w:rsid w:val="0094598E"/>
    <w:rsid w:val="009465F8"/>
    <w:rsid w:val="009466B2"/>
    <w:rsid w:val="009469D6"/>
    <w:rsid w:val="0094703A"/>
    <w:rsid w:val="00947822"/>
    <w:rsid w:val="009506F1"/>
    <w:rsid w:val="00950F5C"/>
    <w:rsid w:val="00951A67"/>
    <w:rsid w:val="00952035"/>
    <w:rsid w:val="009529EA"/>
    <w:rsid w:val="009546A8"/>
    <w:rsid w:val="009552FC"/>
    <w:rsid w:val="00955636"/>
    <w:rsid w:val="00955F9B"/>
    <w:rsid w:val="009562D8"/>
    <w:rsid w:val="009601D4"/>
    <w:rsid w:val="009608BA"/>
    <w:rsid w:val="009611EA"/>
    <w:rsid w:val="0096192C"/>
    <w:rsid w:val="00961BB7"/>
    <w:rsid w:val="00962243"/>
    <w:rsid w:val="00962DA2"/>
    <w:rsid w:val="00963353"/>
    <w:rsid w:val="0096362A"/>
    <w:rsid w:val="009637AE"/>
    <w:rsid w:val="00963A10"/>
    <w:rsid w:val="00963E3B"/>
    <w:rsid w:val="00963EB7"/>
    <w:rsid w:val="009641E4"/>
    <w:rsid w:val="00964225"/>
    <w:rsid w:val="00964457"/>
    <w:rsid w:val="00964D72"/>
    <w:rsid w:val="00965473"/>
    <w:rsid w:val="00965DD3"/>
    <w:rsid w:val="00966A95"/>
    <w:rsid w:val="0096726E"/>
    <w:rsid w:val="00967914"/>
    <w:rsid w:val="00967C02"/>
    <w:rsid w:val="00970674"/>
    <w:rsid w:val="009725AC"/>
    <w:rsid w:val="00972943"/>
    <w:rsid w:val="00973134"/>
    <w:rsid w:val="00974968"/>
    <w:rsid w:val="00975067"/>
    <w:rsid w:val="00975865"/>
    <w:rsid w:val="00975A9C"/>
    <w:rsid w:val="0097618F"/>
    <w:rsid w:val="00976E3F"/>
    <w:rsid w:val="009775BD"/>
    <w:rsid w:val="00977A1F"/>
    <w:rsid w:val="00980A06"/>
    <w:rsid w:val="00982F60"/>
    <w:rsid w:val="0098346C"/>
    <w:rsid w:val="0098362C"/>
    <w:rsid w:val="0098400C"/>
    <w:rsid w:val="00984624"/>
    <w:rsid w:val="009848FB"/>
    <w:rsid w:val="0098562A"/>
    <w:rsid w:val="009867BF"/>
    <w:rsid w:val="00986E66"/>
    <w:rsid w:val="00987DC0"/>
    <w:rsid w:val="009902A8"/>
    <w:rsid w:val="0099120D"/>
    <w:rsid w:val="00992EF7"/>
    <w:rsid w:val="00994BE1"/>
    <w:rsid w:val="009957C0"/>
    <w:rsid w:val="00995878"/>
    <w:rsid w:val="00996253"/>
    <w:rsid w:val="009A0137"/>
    <w:rsid w:val="009A02A6"/>
    <w:rsid w:val="009A0724"/>
    <w:rsid w:val="009A0E61"/>
    <w:rsid w:val="009A21FD"/>
    <w:rsid w:val="009A272B"/>
    <w:rsid w:val="009A280E"/>
    <w:rsid w:val="009A2842"/>
    <w:rsid w:val="009A2DA6"/>
    <w:rsid w:val="009A398B"/>
    <w:rsid w:val="009A4368"/>
    <w:rsid w:val="009A442F"/>
    <w:rsid w:val="009A482C"/>
    <w:rsid w:val="009A4D56"/>
    <w:rsid w:val="009A5446"/>
    <w:rsid w:val="009A5CCD"/>
    <w:rsid w:val="009A5F43"/>
    <w:rsid w:val="009A6348"/>
    <w:rsid w:val="009A6C74"/>
    <w:rsid w:val="009A77C6"/>
    <w:rsid w:val="009B0BC0"/>
    <w:rsid w:val="009B0BF3"/>
    <w:rsid w:val="009B0E55"/>
    <w:rsid w:val="009B1F01"/>
    <w:rsid w:val="009B2444"/>
    <w:rsid w:val="009B29D2"/>
    <w:rsid w:val="009B323A"/>
    <w:rsid w:val="009B340E"/>
    <w:rsid w:val="009B3DC2"/>
    <w:rsid w:val="009B4202"/>
    <w:rsid w:val="009B4311"/>
    <w:rsid w:val="009B4335"/>
    <w:rsid w:val="009B4507"/>
    <w:rsid w:val="009B4B0B"/>
    <w:rsid w:val="009B6477"/>
    <w:rsid w:val="009C024E"/>
    <w:rsid w:val="009C044F"/>
    <w:rsid w:val="009C0D06"/>
    <w:rsid w:val="009C50FA"/>
    <w:rsid w:val="009C565B"/>
    <w:rsid w:val="009C6289"/>
    <w:rsid w:val="009C62C1"/>
    <w:rsid w:val="009C6638"/>
    <w:rsid w:val="009C6CD2"/>
    <w:rsid w:val="009C7A17"/>
    <w:rsid w:val="009C7CF7"/>
    <w:rsid w:val="009D07B4"/>
    <w:rsid w:val="009D128A"/>
    <w:rsid w:val="009D1961"/>
    <w:rsid w:val="009D1CE3"/>
    <w:rsid w:val="009D1ED5"/>
    <w:rsid w:val="009D27AA"/>
    <w:rsid w:val="009D3205"/>
    <w:rsid w:val="009D36EE"/>
    <w:rsid w:val="009D38D3"/>
    <w:rsid w:val="009D39E8"/>
    <w:rsid w:val="009D4667"/>
    <w:rsid w:val="009D4716"/>
    <w:rsid w:val="009D5BD0"/>
    <w:rsid w:val="009D5BDD"/>
    <w:rsid w:val="009D5EC6"/>
    <w:rsid w:val="009D6486"/>
    <w:rsid w:val="009D69B2"/>
    <w:rsid w:val="009D6C12"/>
    <w:rsid w:val="009E0F3B"/>
    <w:rsid w:val="009E17A2"/>
    <w:rsid w:val="009E1F3F"/>
    <w:rsid w:val="009E374B"/>
    <w:rsid w:val="009E390D"/>
    <w:rsid w:val="009E4258"/>
    <w:rsid w:val="009E471B"/>
    <w:rsid w:val="009E4D5C"/>
    <w:rsid w:val="009E62AB"/>
    <w:rsid w:val="009E6CED"/>
    <w:rsid w:val="009E6DDC"/>
    <w:rsid w:val="009E76BF"/>
    <w:rsid w:val="009E7714"/>
    <w:rsid w:val="009E7AB6"/>
    <w:rsid w:val="009F0409"/>
    <w:rsid w:val="009F12D0"/>
    <w:rsid w:val="009F22FD"/>
    <w:rsid w:val="009F2FEF"/>
    <w:rsid w:val="009F37D2"/>
    <w:rsid w:val="009F4BFC"/>
    <w:rsid w:val="009F5EB2"/>
    <w:rsid w:val="009F63A1"/>
    <w:rsid w:val="009F63AA"/>
    <w:rsid w:val="009F63C2"/>
    <w:rsid w:val="009F6464"/>
    <w:rsid w:val="009F6518"/>
    <w:rsid w:val="009F6653"/>
    <w:rsid w:val="009F7903"/>
    <w:rsid w:val="009F7D0C"/>
    <w:rsid w:val="00A00643"/>
    <w:rsid w:val="00A015EB"/>
    <w:rsid w:val="00A02551"/>
    <w:rsid w:val="00A0388C"/>
    <w:rsid w:val="00A03C69"/>
    <w:rsid w:val="00A04F31"/>
    <w:rsid w:val="00A053D4"/>
    <w:rsid w:val="00A05859"/>
    <w:rsid w:val="00A06152"/>
    <w:rsid w:val="00A07B05"/>
    <w:rsid w:val="00A101A0"/>
    <w:rsid w:val="00A11342"/>
    <w:rsid w:val="00A1150C"/>
    <w:rsid w:val="00A11643"/>
    <w:rsid w:val="00A11999"/>
    <w:rsid w:val="00A11AB2"/>
    <w:rsid w:val="00A11CA2"/>
    <w:rsid w:val="00A12585"/>
    <w:rsid w:val="00A13605"/>
    <w:rsid w:val="00A13678"/>
    <w:rsid w:val="00A139AA"/>
    <w:rsid w:val="00A149AB"/>
    <w:rsid w:val="00A157CC"/>
    <w:rsid w:val="00A15902"/>
    <w:rsid w:val="00A15A86"/>
    <w:rsid w:val="00A168CC"/>
    <w:rsid w:val="00A2047B"/>
    <w:rsid w:val="00A20B8B"/>
    <w:rsid w:val="00A20CB8"/>
    <w:rsid w:val="00A218D3"/>
    <w:rsid w:val="00A2239A"/>
    <w:rsid w:val="00A23083"/>
    <w:rsid w:val="00A23B2D"/>
    <w:rsid w:val="00A24A2E"/>
    <w:rsid w:val="00A24B8E"/>
    <w:rsid w:val="00A2596E"/>
    <w:rsid w:val="00A25988"/>
    <w:rsid w:val="00A25B1B"/>
    <w:rsid w:val="00A26533"/>
    <w:rsid w:val="00A27504"/>
    <w:rsid w:val="00A302AC"/>
    <w:rsid w:val="00A3033E"/>
    <w:rsid w:val="00A30594"/>
    <w:rsid w:val="00A31DC0"/>
    <w:rsid w:val="00A32C43"/>
    <w:rsid w:val="00A33142"/>
    <w:rsid w:val="00A33EA4"/>
    <w:rsid w:val="00A34358"/>
    <w:rsid w:val="00A348DB"/>
    <w:rsid w:val="00A348F7"/>
    <w:rsid w:val="00A34CCD"/>
    <w:rsid w:val="00A35B67"/>
    <w:rsid w:val="00A3621F"/>
    <w:rsid w:val="00A362F9"/>
    <w:rsid w:val="00A36A01"/>
    <w:rsid w:val="00A400DA"/>
    <w:rsid w:val="00A40D81"/>
    <w:rsid w:val="00A4101D"/>
    <w:rsid w:val="00A412BD"/>
    <w:rsid w:val="00A4130B"/>
    <w:rsid w:val="00A4135E"/>
    <w:rsid w:val="00A4137B"/>
    <w:rsid w:val="00A41713"/>
    <w:rsid w:val="00A4257A"/>
    <w:rsid w:val="00A42D69"/>
    <w:rsid w:val="00A43213"/>
    <w:rsid w:val="00A43533"/>
    <w:rsid w:val="00A439C0"/>
    <w:rsid w:val="00A449C9"/>
    <w:rsid w:val="00A44A37"/>
    <w:rsid w:val="00A4508F"/>
    <w:rsid w:val="00A452C1"/>
    <w:rsid w:val="00A459B9"/>
    <w:rsid w:val="00A45CF3"/>
    <w:rsid w:val="00A463AC"/>
    <w:rsid w:val="00A46533"/>
    <w:rsid w:val="00A46EE0"/>
    <w:rsid w:val="00A4740E"/>
    <w:rsid w:val="00A475FD"/>
    <w:rsid w:val="00A47864"/>
    <w:rsid w:val="00A47CB1"/>
    <w:rsid w:val="00A50215"/>
    <w:rsid w:val="00A50F4B"/>
    <w:rsid w:val="00A520D6"/>
    <w:rsid w:val="00A525CB"/>
    <w:rsid w:val="00A536E9"/>
    <w:rsid w:val="00A53BA0"/>
    <w:rsid w:val="00A549EC"/>
    <w:rsid w:val="00A5501B"/>
    <w:rsid w:val="00A55522"/>
    <w:rsid w:val="00A55DCD"/>
    <w:rsid w:val="00A5623F"/>
    <w:rsid w:val="00A5668D"/>
    <w:rsid w:val="00A569A7"/>
    <w:rsid w:val="00A56B01"/>
    <w:rsid w:val="00A57A4B"/>
    <w:rsid w:val="00A60654"/>
    <w:rsid w:val="00A608E1"/>
    <w:rsid w:val="00A60919"/>
    <w:rsid w:val="00A60B68"/>
    <w:rsid w:val="00A60DF4"/>
    <w:rsid w:val="00A61290"/>
    <w:rsid w:val="00A6170F"/>
    <w:rsid w:val="00A61724"/>
    <w:rsid w:val="00A61CFE"/>
    <w:rsid w:val="00A62898"/>
    <w:rsid w:val="00A628C3"/>
    <w:rsid w:val="00A62DB3"/>
    <w:rsid w:val="00A62F74"/>
    <w:rsid w:val="00A6365E"/>
    <w:rsid w:val="00A63BE9"/>
    <w:rsid w:val="00A641BE"/>
    <w:rsid w:val="00A651A6"/>
    <w:rsid w:val="00A65906"/>
    <w:rsid w:val="00A65BFF"/>
    <w:rsid w:val="00A663A5"/>
    <w:rsid w:val="00A6723A"/>
    <w:rsid w:val="00A714FB"/>
    <w:rsid w:val="00A719E3"/>
    <w:rsid w:val="00A71FEC"/>
    <w:rsid w:val="00A738D1"/>
    <w:rsid w:val="00A76138"/>
    <w:rsid w:val="00A762FA"/>
    <w:rsid w:val="00A76E22"/>
    <w:rsid w:val="00A77410"/>
    <w:rsid w:val="00A77749"/>
    <w:rsid w:val="00A8078B"/>
    <w:rsid w:val="00A8097A"/>
    <w:rsid w:val="00A81058"/>
    <w:rsid w:val="00A81CE3"/>
    <w:rsid w:val="00A820D4"/>
    <w:rsid w:val="00A835DE"/>
    <w:rsid w:val="00A8363C"/>
    <w:rsid w:val="00A838C5"/>
    <w:rsid w:val="00A8399F"/>
    <w:rsid w:val="00A84948"/>
    <w:rsid w:val="00A85A19"/>
    <w:rsid w:val="00A85F89"/>
    <w:rsid w:val="00A86048"/>
    <w:rsid w:val="00A86081"/>
    <w:rsid w:val="00A861DE"/>
    <w:rsid w:val="00A862F0"/>
    <w:rsid w:val="00A86561"/>
    <w:rsid w:val="00A87CFD"/>
    <w:rsid w:val="00A90110"/>
    <w:rsid w:val="00A90208"/>
    <w:rsid w:val="00A90AFE"/>
    <w:rsid w:val="00A9125C"/>
    <w:rsid w:val="00A91277"/>
    <w:rsid w:val="00A91F06"/>
    <w:rsid w:val="00A927C9"/>
    <w:rsid w:val="00A9296B"/>
    <w:rsid w:val="00A93250"/>
    <w:rsid w:val="00A936C2"/>
    <w:rsid w:val="00A95098"/>
    <w:rsid w:val="00A96002"/>
    <w:rsid w:val="00A96EBE"/>
    <w:rsid w:val="00A97050"/>
    <w:rsid w:val="00AA07CF"/>
    <w:rsid w:val="00AA1331"/>
    <w:rsid w:val="00AA137B"/>
    <w:rsid w:val="00AA16DC"/>
    <w:rsid w:val="00AA1CE1"/>
    <w:rsid w:val="00AA2571"/>
    <w:rsid w:val="00AA3011"/>
    <w:rsid w:val="00AA3874"/>
    <w:rsid w:val="00AA3A24"/>
    <w:rsid w:val="00AA403E"/>
    <w:rsid w:val="00AA4456"/>
    <w:rsid w:val="00AA45B2"/>
    <w:rsid w:val="00AA4B06"/>
    <w:rsid w:val="00AA51AE"/>
    <w:rsid w:val="00AA564E"/>
    <w:rsid w:val="00AA5963"/>
    <w:rsid w:val="00AA6144"/>
    <w:rsid w:val="00AA6543"/>
    <w:rsid w:val="00AA71A2"/>
    <w:rsid w:val="00AA7B53"/>
    <w:rsid w:val="00AB0063"/>
    <w:rsid w:val="00AB067F"/>
    <w:rsid w:val="00AB185B"/>
    <w:rsid w:val="00AB1B3C"/>
    <w:rsid w:val="00AB2033"/>
    <w:rsid w:val="00AB26F2"/>
    <w:rsid w:val="00AB2E60"/>
    <w:rsid w:val="00AB324D"/>
    <w:rsid w:val="00AB3B55"/>
    <w:rsid w:val="00AB3D47"/>
    <w:rsid w:val="00AB4BE0"/>
    <w:rsid w:val="00AB4E7D"/>
    <w:rsid w:val="00AB641A"/>
    <w:rsid w:val="00AB6966"/>
    <w:rsid w:val="00AB6CA7"/>
    <w:rsid w:val="00AB7A43"/>
    <w:rsid w:val="00AB7CE8"/>
    <w:rsid w:val="00AC130D"/>
    <w:rsid w:val="00AC1B89"/>
    <w:rsid w:val="00AC1EBF"/>
    <w:rsid w:val="00AC1FD1"/>
    <w:rsid w:val="00AC2B23"/>
    <w:rsid w:val="00AC2D18"/>
    <w:rsid w:val="00AC2F84"/>
    <w:rsid w:val="00AC33E8"/>
    <w:rsid w:val="00AC4018"/>
    <w:rsid w:val="00AC436F"/>
    <w:rsid w:val="00AC46FD"/>
    <w:rsid w:val="00AC508F"/>
    <w:rsid w:val="00AC5B77"/>
    <w:rsid w:val="00AC5B95"/>
    <w:rsid w:val="00AC5F92"/>
    <w:rsid w:val="00AC60C3"/>
    <w:rsid w:val="00AC61D6"/>
    <w:rsid w:val="00AC7A4A"/>
    <w:rsid w:val="00AC7B00"/>
    <w:rsid w:val="00AD0063"/>
    <w:rsid w:val="00AD0400"/>
    <w:rsid w:val="00AD0780"/>
    <w:rsid w:val="00AD0A08"/>
    <w:rsid w:val="00AD16E1"/>
    <w:rsid w:val="00AD1C57"/>
    <w:rsid w:val="00AD1E15"/>
    <w:rsid w:val="00AD2234"/>
    <w:rsid w:val="00AD25F2"/>
    <w:rsid w:val="00AD285B"/>
    <w:rsid w:val="00AD2A39"/>
    <w:rsid w:val="00AD3662"/>
    <w:rsid w:val="00AD3B0B"/>
    <w:rsid w:val="00AD3DCF"/>
    <w:rsid w:val="00AD3F92"/>
    <w:rsid w:val="00AD4008"/>
    <w:rsid w:val="00AD4624"/>
    <w:rsid w:val="00AD58D1"/>
    <w:rsid w:val="00AD5DBE"/>
    <w:rsid w:val="00AD6252"/>
    <w:rsid w:val="00AD65BC"/>
    <w:rsid w:val="00AD6AEE"/>
    <w:rsid w:val="00AD6D3F"/>
    <w:rsid w:val="00AD6ED4"/>
    <w:rsid w:val="00AD78A1"/>
    <w:rsid w:val="00AD7C30"/>
    <w:rsid w:val="00AE08C4"/>
    <w:rsid w:val="00AE1A9B"/>
    <w:rsid w:val="00AE1D3E"/>
    <w:rsid w:val="00AE273D"/>
    <w:rsid w:val="00AE2C59"/>
    <w:rsid w:val="00AE2E90"/>
    <w:rsid w:val="00AE3F5A"/>
    <w:rsid w:val="00AE4499"/>
    <w:rsid w:val="00AE45AF"/>
    <w:rsid w:val="00AE4CA2"/>
    <w:rsid w:val="00AE55B1"/>
    <w:rsid w:val="00AE5740"/>
    <w:rsid w:val="00AE5863"/>
    <w:rsid w:val="00AE6DBB"/>
    <w:rsid w:val="00AE7373"/>
    <w:rsid w:val="00AE747A"/>
    <w:rsid w:val="00AE7671"/>
    <w:rsid w:val="00AE7FE2"/>
    <w:rsid w:val="00AF08C6"/>
    <w:rsid w:val="00AF1735"/>
    <w:rsid w:val="00AF1ECF"/>
    <w:rsid w:val="00AF2997"/>
    <w:rsid w:val="00AF3CE0"/>
    <w:rsid w:val="00AF4028"/>
    <w:rsid w:val="00AF527D"/>
    <w:rsid w:val="00AF53E3"/>
    <w:rsid w:val="00AF5806"/>
    <w:rsid w:val="00AF5AD5"/>
    <w:rsid w:val="00AF5E9D"/>
    <w:rsid w:val="00AF6D60"/>
    <w:rsid w:val="00AF6E3D"/>
    <w:rsid w:val="00B015A1"/>
    <w:rsid w:val="00B01A5B"/>
    <w:rsid w:val="00B02521"/>
    <w:rsid w:val="00B02AA1"/>
    <w:rsid w:val="00B035C5"/>
    <w:rsid w:val="00B03827"/>
    <w:rsid w:val="00B047F9"/>
    <w:rsid w:val="00B04D1F"/>
    <w:rsid w:val="00B04D76"/>
    <w:rsid w:val="00B05CD1"/>
    <w:rsid w:val="00B05E69"/>
    <w:rsid w:val="00B0613D"/>
    <w:rsid w:val="00B0691C"/>
    <w:rsid w:val="00B06AEB"/>
    <w:rsid w:val="00B06F90"/>
    <w:rsid w:val="00B100CB"/>
    <w:rsid w:val="00B102B0"/>
    <w:rsid w:val="00B102B1"/>
    <w:rsid w:val="00B1144E"/>
    <w:rsid w:val="00B123C4"/>
    <w:rsid w:val="00B125B5"/>
    <w:rsid w:val="00B12B36"/>
    <w:rsid w:val="00B13573"/>
    <w:rsid w:val="00B13626"/>
    <w:rsid w:val="00B13B2B"/>
    <w:rsid w:val="00B1453C"/>
    <w:rsid w:val="00B14BA4"/>
    <w:rsid w:val="00B14C20"/>
    <w:rsid w:val="00B155D4"/>
    <w:rsid w:val="00B15ACC"/>
    <w:rsid w:val="00B16191"/>
    <w:rsid w:val="00B1727E"/>
    <w:rsid w:val="00B2013F"/>
    <w:rsid w:val="00B2125E"/>
    <w:rsid w:val="00B21580"/>
    <w:rsid w:val="00B21776"/>
    <w:rsid w:val="00B2225B"/>
    <w:rsid w:val="00B224EC"/>
    <w:rsid w:val="00B229EE"/>
    <w:rsid w:val="00B23F25"/>
    <w:rsid w:val="00B2430D"/>
    <w:rsid w:val="00B24ED1"/>
    <w:rsid w:val="00B24FA6"/>
    <w:rsid w:val="00B25727"/>
    <w:rsid w:val="00B274EB"/>
    <w:rsid w:val="00B27672"/>
    <w:rsid w:val="00B30100"/>
    <w:rsid w:val="00B30869"/>
    <w:rsid w:val="00B309D9"/>
    <w:rsid w:val="00B30E64"/>
    <w:rsid w:val="00B30E88"/>
    <w:rsid w:val="00B31CF6"/>
    <w:rsid w:val="00B32BF6"/>
    <w:rsid w:val="00B333C2"/>
    <w:rsid w:val="00B33537"/>
    <w:rsid w:val="00B3357A"/>
    <w:rsid w:val="00B343D8"/>
    <w:rsid w:val="00B3456C"/>
    <w:rsid w:val="00B34B76"/>
    <w:rsid w:val="00B34C22"/>
    <w:rsid w:val="00B34F1B"/>
    <w:rsid w:val="00B360F8"/>
    <w:rsid w:val="00B362EA"/>
    <w:rsid w:val="00B364DB"/>
    <w:rsid w:val="00B376F7"/>
    <w:rsid w:val="00B3779C"/>
    <w:rsid w:val="00B37EE2"/>
    <w:rsid w:val="00B400A2"/>
    <w:rsid w:val="00B4029B"/>
    <w:rsid w:val="00B4085A"/>
    <w:rsid w:val="00B41331"/>
    <w:rsid w:val="00B41DF1"/>
    <w:rsid w:val="00B4219A"/>
    <w:rsid w:val="00B430A8"/>
    <w:rsid w:val="00B43708"/>
    <w:rsid w:val="00B43824"/>
    <w:rsid w:val="00B43EF6"/>
    <w:rsid w:val="00B443F9"/>
    <w:rsid w:val="00B44871"/>
    <w:rsid w:val="00B45D62"/>
    <w:rsid w:val="00B463DB"/>
    <w:rsid w:val="00B466D5"/>
    <w:rsid w:val="00B46D4B"/>
    <w:rsid w:val="00B46E53"/>
    <w:rsid w:val="00B4745C"/>
    <w:rsid w:val="00B4785A"/>
    <w:rsid w:val="00B47907"/>
    <w:rsid w:val="00B47C70"/>
    <w:rsid w:val="00B50B43"/>
    <w:rsid w:val="00B50D91"/>
    <w:rsid w:val="00B51AC7"/>
    <w:rsid w:val="00B51AD0"/>
    <w:rsid w:val="00B51D35"/>
    <w:rsid w:val="00B5300D"/>
    <w:rsid w:val="00B533AD"/>
    <w:rsid w:val="00B54C23"/>
    <w:rsid w:val="00B551DC"/>
    <w:rsid w:val="00B5521C"/>
    <w:rsid w:val="00B552A7"/>
    <w:rsid w:val="00B557D0"/>
    <w:rsid w:val="00B56A31"/>
    <w:rsid w:val="00B56FCD"/>
    <w:rsid w:val="00B60668"/>
    <w:rsid w:val="00B60B29"/>
    <w:rsid w:val="00B6145A"/>
    <w:rsid w:val="00B61725"/>
    <w:rsid w:val="00B618A3"/>
    <w:rsid w:val="00B61EDC"/>
    <w:rsid w:val="00B62CDA"/>
    <w:rsid w:val="00B62F8C"/>
    <w:rsid w:val="00B63456"/>
    <w:rsid w:val="00B64EB5"/>
    <w:rsid w:val="00B6624E"/>
    <w:rsid w:val="00B66C72"/>
    <w:rsid w:val="00B6730D"/>
    <w:rsid w:val="00B67379"/>
    <w:rsid w:val="00B677C1"/>
    <w:rsid w:val="00B70095"/>
    <w:rsid w:val="00B7070A"/>
    <w:rsid w:val="00B71104"/>
    <w:rsid w:val="00B71776"/>
    <w:rsid w:val="00B72535"/>
    <w:rsid w:val="00B72558"/>
    <w:rsid w:val="00B72675"/>
    <w:rsid w:val="00B72DA4"/>
    <w:rsid w:val="00B72DD5"/>
    <w:rsid w:val="00B73866"/>
    <w:rsid w:val="00B73925"/>
    <w:rsid w:val="00B74429"/>
    <w:rsid w:val="00B75C47"/>
    <w:rsid w:val="00B75C7A"/>
    <w:rsid w:val="00B75D4A"/>
    <w:rsid w:val="00B76063"/>
    <w:rsid w:val="00B77450"/>
    <w:rsid w:val="00B7788B"/>
    <w:rsid w:val="00B8066E"/>
    <w:rsid w:val="00B80CB3"/>
    <w:rsid w:val="00B81A4A"/>
    <w:rsid w:val="00B82895"/>
    <w:rsid w:val="00B83D30"/>
    <w:rsid w:val="00B8462E"/>
    <w:rsid w:val="00B847E5"/>
    <w:rsid w:val="00B8541C"/>
    <w:rsid w:val="00B86316"/>
    <w:rsid w:val="00B86830"/>
    <w:rsid w:val="00B8781D"/>
    <w:rsid w:val="00B9024C"/>
    <w:rsid w:val="00B904FC"/>
    <w:rsid w:val="00B90A82"/>
    <w:rsid w:val="00B92D7F"/>
    <w:rsid w:val="00B92FCB"/>
    <w:rsid w:val="00B940D4"/>
    <w:rsid w:val="00B94722"/>
    <w:rsid w:val="00B94A60"/>
    <w:rsid w:val="00B94DAF"/>
    <w:rsid w:val="00B94F7A"/>
    <w:rsid w:val="00B955AB"/>
    <w:rsid w:val="00B958B5"/>
    <w:rsid w:val="00B96672"/>
    <w:rsid w:val="00B96AF9"/>
    <w:rsid w:val="00B96B94"/>
    <w:rsid w:val="00B97637"/>
    <w:rsid w:val="00B97769"/>
    <w:rsid w:val="00B97E10"/>
    <w:rsid w:val="00BA04E8"/>
    <w:rsid w:val="00BA063E"/>
    <w:rsid w:val="00BA0AB3"/>
    <w:rsid w:val="00BA0D19"/>
    <w:rsid w:val="00BA10E9"/>
    <w:rsid w:val="00BA1766"/>
    <w:rsid w:val="00BA1C6A"/>
    <w:rsid w:val="00BA2280"/>
    <w:rsid w:val="00BA3E37"/>
    <w:rsid w:val="00BA4FE1"/>
    <w:rsid w:val="00BA54C1"/>
    <w:rsid w:val="00BA55F3"/>
    <w:rsid w:val="00BA5AAA"/>
    <w:rsid w:val="00BA614F"/>
    <w:rsid w:val="00BA6209"/>
    <w:rsid w:val="00BA626A"/>
    <w:rsid w:val="00BA62C9"/>
    <w:rsid w:val="00BA673A"/>
    <w:rsid w:val="00BA6D4E"/>
    <w:rsid w:val="00BA77F4"/>
    <w:rsid w:val="00BA7D24"/>
    <w:rsid w:val="00BB01F6"/>
    <w:rsid w:val="00BB050E"/>
    <w:rsid w:val="00BB051A"/>
    <w:rsid w:val="00BB07FD"/>
    <w:rsid w:val="00BB08E7"/>
    <w:rsid w:val="00BB1C1B"/>
    <w:rsid w:val="00BB2A5E"/>
    <w:rsid w:val="00BB3455"/>
    <w:rsid w:val="00BB4509"/>
    <w:rsid w:val="00BB4B4C"/>
    <w:rsid w:val="00BB6598"/>
    <w:rsid w:val="00BB6E2E"/>
    <w:rsid w:val="00BB7347"/>
    <w:rsid w:val="00BB7ACB"/>
    <w:rsid w:val="00BC004A"/>
    <w:rsid w:val="00BC093B"/>
    <w:rsid w:val="00BC0B88"/>
    <w:rsid w:val="00BC0F2D"/>
    <w:rsid w:val="00BC144A"/>
    <w:rsid w:val="00BC1C54"/>
    <w:rsid w:val="00BC2F3A"/>
    <w:rsid w:val="00BC3129"/>
    <w:rsid w:val="00BC329C"/>
    <w:rsid w:val="00BC39CB"/>
    <w:rsid w:val="00BC42DA"/>
    <w:rsid w:val="00BC4397"/>
    <w:rsid w:val="00BC4429"/>
    <w:rsid w:val="00BC5E3C"/>
    <w:rsid w:val="00BC66A8"/>
    <w:rsid w:val="00BC70B4"/>
    <w:rsid w:val="00BC7D50"/>
    <w:rsid w:val="00BC7F10"/>
    <w:rsid w:val="00BD0F3F"/>
    <w:rsid w:val="00BD1C8F"/>
    <w:rsid w:val="00BD24EA"/>
    <w:rsid w:val="00BD479B"/>
    <w:rsid w:val="00BD5D14"/>
    <w:rsid w:val="00BD6334"/>
    <w:rsid w:val="00BD63D2"/>
    <w:rsid w:val="00BD73A9"/>
    <w:rsid w:val="00BD74ED"/>
    <w:rsid w:val="00BD754B"/>
    <w:rsid w:val="00BD79E3"/>
    <w:rsid w:val="00BD7AAF"/>
    <w:rsid w:val="00BE0222"/>
    <w:rsid w:val="00BE0678"/>
    <w:rsid w:val="00BE0918"/>
    <w:rsid w:val="00BE14FE"/>
    <w:rsid w:val="00BE1711"/>
    <w:rsid w:val="00BE1867"/>
    <w:rsid w:val="00BE2497"/>
    <w:rsid w:val="00BE2522"/>
    <w:rsid w:val="00BE25CB"/>
    <w:rsid w:val="00BE4826"/>
    <w:rsid w:val="00BE5438"/>
    <w:rsid w:val="00BE5DBF"/>
    <w:rsid w:val="00BE5F44"/>
    <w:rsid w:val="00BE6D22"/>
    <w:rsid w:val="00BE753B"/>
    <w:rsid w:val="00BF01F0"/>
    <w:rsid w:val="00BF02C8"/>
    <w:rsid w:val="00BF05F0"/>
    <w:rsid w:val="00BF0B38"/>
    <w:rsid w:val="00BF1743"/>
    <w:rsid w:val="00BF1C0A"/>
    <w:rsid w:val="00BF2951"/>
    <w:rsid w:val="00BF3908"/>
    <w:rsid w:val="00BF398E"/>
    <w:rsid w:val="00BF3AC5"/>
    <w:rsid w:val="00BF3FCB"/>
    <w:rsid w:val="00BF4201"/>
    <w:rsid w:val="00BF4FD3"/>
    <w:rsid w:val="00BF530A"/>
    <w:rsid w:val="00BF563A"/>
    <w:rsid w:val="00BF6E58"/>
    <w:rsid w:val="00BF72EA"/>
    <w:rsid w:val="00BF7AC8"/>
    <w:rsid w:val="00BF7BD4"/>
    <w:rsid w:val="00C0076E"/>
    <w:rsid w:val="00C00B4C"/>
    <w:rsid w:val="00C01FC2"/>
    <w:rsid w:val="00C0274D"/>
    <w:rsid w:val="00C02BD8"/>
    <w:rsid w:val="00C047CC"/>
    <w:rsid w:val="00C048BE"/>
    <w:rsid w:val="00C0641B"/>
    <w:rsid w:val="00C06497"/>
    <w:rsid w:val="00C067A5"/>
    <w:rsid w:val="00C06A52"/>
    <w:rsid w:val="00C07075"/>
    <w:rsid w:val="00C10DDE"/>
    <w:rsid w:val="00C11E80"/>
    <w:rsid w:val="00C11EE5"/>
    <w:rsid w:val="00C129DE"/>
    <w:rsid w:val="00C12B0D"/>
    <w:rsid w:val="00C13001"/>
    <w:rsid w:val="00C13299"/>
    <w:rsid w:val="00C134C7"/>
    <w:rsid w:val="00C149B2"/>
    <w:rsid w:val="00C14F64"/>
    <w:rsid w:val="00C153B8"/>
    <w:rsid w:val="00C153F3"/>
    <w:rsid w:val="00C15845"/>
    <w:rsid w:val="00C16274"/>
    <w:rsid w:val="00C16413"/>
    <w:rsid w:val="00C1645C"/>
    <w:rsid w:val="00C1692E"/>
    <w:rsid w:val="00C16950"/>
    <w:rsid w:val="00C16D00"/>
    <w:rsid w:val="00C16D07"/>
    <w:rsid w:val="00C17C4F"/>
    <w:rsid w:val="00C20433"/>
    <w:rsid w:val="00C206B2"/>
    <w:rsid w:val="00C20FDE"/>
    <w:rsid w:val="00C21187"/>
    <w:rsid w:val="00C21667"/>
    <w:rsid w:val="00C2188F"/>
    <w:rsid w:val="00C22686"/>
    <w:rsid w:val="00C22B6B"/>
    <w:rsid w:val="00C23331"/>
    <w:rsid w:val="00C233A5"/>
    <w:rsid w:val="00C23A5D"/>
    <w:rsid w:val="00C23A5E"/>
    <w:rsid w:val="00C23BD1"/>
    <w:rsid w:val="00C249E0"/>
    <w:rsid w:val="00C24E03"/>
    <w:rsid w:val="00C2504D"/>
    <w:rsid w:val="00C25F36"/>
    <w:rsid w:val="00C26B79"/>
    <w:rsid w:val="00C272BC"/>
    <w:rsid w:val="00C27E74"/>
    <w:rsid w:val="00C302C4"/>
    <w:rsid w:val="00C30701"/>
    <w:rsid w:val="00C31054"/>
    <w:rsid w:val="00C316B6"/>
    <w:rsid w:val="00C319A3"/>
    <w:rsid w:val="00C3202E"/>
    <w:rsid w:val="00C3288F"/>
    <w:rsid w:val="00C328FA"/>
    <w:rsid w:val="00C332F4"/>
    <w:rsid w:val="00C34031"/>
    <w:rsid w:val="00C35034"/>
    <w:rsid w:val="00C35297"/>
    <w:rsid w:val="00C353D7"/>
    <w:rsid w:val="00C358B9"/>
    <w:rsid w:val="00C370B0"/>
    <w:rsid w:val="00C37115"/>
    <w:rsid w:val="00C40DAB"/>
    <w:rsid w:val="00C40FE9"/>
    <w:rsid w:val="00C41628"/>
    <w:rsid w:val="00C419FB"/>
    <w:rsid w:val="00C4228C"/>
    <w:rsid w:val="00C4263F"/>
    <w:rsid w:val="00C43042"/>
    <w:rsid w:val="00C43DD6"/>
    <w:rsid w:val="00C43EC9"/>
    <w:rsid w:val="00C454B4"/>
    <w:rsid w:val="00C454B5"/>
    <w:rsid w:val="00C46EE3"/>
    <w:rsid w:val="00C46FA2"/>
    <w:rsid w:val="00C475A3"/>
    <w:rsid w:val="00C47F38"/>
    <w:rsid w:val="00C47FBF"/>
    <w:rsid w:val="00C50297"/>
    <w:rsid w:val="00C50628"/>
    <w:rsid w:val="00C50E6D"/>
    <w:rsid w:val="00C51CBA"/>
    <w:rsid w:val="00C521B4"/>
    <w:rsid w:val="00C52F7B"/>
    <w:rsid w:val="00C53396"/>
    <w:rsid w:val="00C544FA"/>
    <w:rsid w:val="00C54A0D"/>
    <w:rsid w:val="00C54F55"/>
    <w:rsid w:val="00C55170"/>
    <w:rsid w:val="00C5551A"/>
    <w:rsid w:val="00C56AED"/>
    <w:rsid w:val="00C56B50"/>
    <w:rsid w:val="00C57580"/>
    <w:rsid w:val="00C601D0"/>
    <w:rsid w:val="00C60890"/>
    <w:rsid w:val="00C60979"/>
    <w:rsid w:val="00C60B69"/>
    <w:rsid w:val="00C6198B"/>
    <w:rsid w:val="00C62450"/>
    <w:rsid w:val="00C62C6D"/>
    <w:rsid w:val="00C6323B"/>
    <w:rsid w:val="00C64590"/>
    <w:rsid w:val="00C6519B"/>
    <w:rsid w:val="00C65557"/>
    <w:rsid w:val="00C66746"/>
    <w:rsid w:val="00C67380"/>
    <w:rsid w:val="00C706DA"/>
    <w:rsid w:val="00C70DEE"/>
    <w:rsid w:val="00C72C8A"/>
    <w:rsid w:val="00C74D0A"/>
    <w:rsid w:val="00C75985"/>
    <w:rsid w:val="00C75C45"/>
    <w:rsid w:val="00C75EFF"/>
    <w:rsid w:val="00C7638D"/>
    <w:rsid w:val="00C765C8"/>
    <w:rsid w:val="00C76632"/>
    <w:rsid w:val="00C767F5"/>
    <w:rsid w:val="00C771BE"/>
    <w:rsid w:val="00C77908"/>
    <w:rsid w:val="00C80837"/>
    <w:rsid w:val="00C80876"/>
    <w:rsid w:val="00C80EE6"/>
    <w:rsid w:val="00C811F7"/>
    <w:rsid w:val="00C8125D"/>
    <w:rsid w:val="00C81513"/>
    <w:rsid w:val="00C8184C"/>
    <w:rsid w:val="00C82495"/>
    <w:rsid w:val="00C82EFF"/>
    <w:rsid w:val="00C83AB5"/>
    <w:rsid w:val="00C83BF1"/>
    <w:rsid w:val="00C83E88"/>
    <w:rsid w:val="00C8452C"/>
    <w:rsid w:val="00C8453F"/>
    <w:rsid w:val="00C84946"/>
    <w:rsid w:val="00C84B83"/>
    <w:rsid w:val="00C85067"/>
    <w:rsid w:val="00C85BDF"/>
    <w:rsid w:val="00C85FD4"/>
    <w:rsid w:val="00C862C4"/>
    <w:rsid w:val="00C8748F"/>
    <w:rsid w:val="00C87A5E"/>
    <w:rsid w:val="00C904F8"/>
    <w:rsid w:val="00C91C9F"/>
    <w:rsid w:val="00C92A7D"/>
    <w:rsid w:val="00C92A9F"/>
    <w:rsid w:val="00C9369B"/>
    <w:rsid w:val="00C93CD2"/>
    <w:rsid w:val="00C94393"/>
    <w:rsid w:val="00C9448E"/>
    <w:rsid w:val="00C95170"/>
    <w:rsid w:val="00C952E6"/>
    <w:rsid w:val="00C95681"/>
    <w:rsid w:val="00C95732"/>
    <w:rsid w:val="00C95B8F"/>
    <w:rsid w:val="00C96010"/>
    <w:rsid w:val="00C9678E"/>
    <w:rsid w:val="00C96CC3"/>
    <w:rsid w:val="00C97072"/>
    <w:rsid w:val="00C97341"/>
    <w:rsid w:val="00CA13B2"/>
    <w:rsid w:val="00CA1BA1"/>
    <w:rsid w:val="00CA1E76"/>
    <w:rsid w:val="00CA1E93"/>
    <w:rsid w:val="00CA2264"/>
    <w:rsid w:val="00CA2482"/>
    <w:rsid w:val="00CA2548"/>
    <w:rsid w:val="00CA27D1"/>
    <w:rsid w:val="00CA2A2A"/>
    <w:rsid w:val="00CA320A"/>
    <w:rsid w:val="00CA4CC3"/>
    <w:rsid w:val="00CA679D"/>
    <w:rsid w:val="00CA680E"/>
    <w:rsid w:val="00CA7352"/>
    <w:rsid w:val="00CA74C4"/>
    <w:rsid w:val="00CB002B"/>
    <w:rsid w:val="00CB054B"/>
    <w:rsid w:val="00CB0DD6"/>
    <w:rsid w:val="00CB373B"/>
    <w:rsid w:val="00CB39EF"/>
    <w:rsid w:val="00CB3D5D"/>
    <w:rsid w:val="00CB4406"/>
    <w:rsid w:val="00CB4528"/>
    <w:rsid w:val="00CB50E2"/>
    <w:rsid w:val="00CB5F39"/>
    <w:rsid w:val="00CB68D3"/>
    <w:rsid w:val="00CB7A6F"/>
    <w:rsid w:val="00CB7B59"/>
    <w:rsid w:val="00CC03C7"/>
    <w:rsid w:val="00CC08AB"/>
    <w:rsid w:val="00CC1749"/>
    <w:rsid w:val="00CC17E5"/>
    <w:rsid w:val="00CC1AD5"/>
    <w:rsid w:val="00CC25FC"/>
    <w:rsid w:val="00CC27B7"/>
    <w:rsid w:val="00CC2CAF"/>
    <w:rsid w:val="00CC2F38"/>
    <w:rsid w:val="00CC3441"/>
    <w:rsid w:val="00CC3813"/>
    <w:rsid w:val="00CC3C69"/>
    <w:rsid w:val="00CC4342"/>
    <w:rsid w:val="00CC4CCB"/>
    <w:rsid w:val="00CC4CFC"/>
    <w:rsid w:val="00CC4DF8"/>
    <w:rsid w:val="00CC5EE4"/>
    <w:rsid w:val="00CD02C7"/>
    <w:rsid w:val="00CD064F"/>
    <w:rsid w:val="00CD1D1E"/>
    <w:rsid w:val="00CD219E"/>
    <w:rsid w:val="00CD273C"/>
    <w:rsid w:val="00CD62CB"/>
    <w:rsid w:val="00CD6327"/>
    <w:rsid w:val="00CE07A1"/>
    <w:rsid w:val="00CE1A73"/>
    <w:rsid w:val="00CE2520"/>
    <w:rsid w:val="00CE26B1"/>
    <w:rsid w:val="00CE2C7D"/>
    <w:rsid w:val="00CE2C88"/>
    <w:rsid w:val="00CE38F3"/>
    <w:rsid w:val="00CE5639"/>
    <w:rsid w:val="00CE590E"/>
    <w:rsid w:val="00CE6146"/>
    <w:rsid w:val="00CE6B53"/>
    <w:rsid w:val="00CE6DFD"/>
    <w:rsid w:val="00CE71FA"/>
    <w:rsid w:val="00CE74C0"/>
    <w:rsid w:val="00CE7915"/>
    <w:rsid w:val="00CE7B14"/>
    <w:rsid w:val="00CE7C25"/>
    <w:rsid w:val="00CE7DB1"/>
    <w:rsid w:val="00CF01D0"/>
    <w:rsid w:val="00CF1E54"/>
    <w:rsid w:val="00CF3307"/>
    <w:rsid w:val="00CF3E61"/>
    <w:rsid w:val="00CF466B"/>
    <w:rsid w:val="00CF4DE1"/>
    <w:rsid w:val="00CF51B9"/>
    <w:rsid w:val="00CF525E"/>
    <w:rsid w:val="00CF5325"/>
    <w:rsid w:val="00CF55BD"/>
    <w:rsid w:val="00CF567B"/>
    <w:rsid w:val="00CF5C41"/>
    <w:rsid w:val="00CF6608"/>
    <w:rsid w:val="00CF6657"/>
    <w:rsid w:val="00D00370"/>
    <w:rsid w:val="00D0040B"/>
    <w:rsid w:val="00D00F32"/>
    <w:rsid w:val="00D00F53"/>
    <w:rsid w:val="00D014E0"/>
    <w:rsid w:val="00D0210A"/>
    <w:rsid w:val="00D0217A"/>
    <w:rsid w:val="00D03279"/>
    <w:rsid w:val="00D034D7"/>
    <w:rsid w:val="00D035B7"/>
    <w:rsid w:val="00D037D8"/>
    <w:rsid w:val="00D03D85"/>
    <w:rsid w:val="00D0463C"/>
    <w:rsid w:val="00D04807"/>
    <w:rsid w:val="00D048F4"/>
    <w:rsid w:val="00D0598E"/>
    <w:rsid w:val="00D05AF8"/>
    <w:rsid w:val="00D05E9A"/>
    <w:rsid w:val="00D06123"/>
    <w:rsid w:val="00D061FA"/>
    <w:rsid w:val="00D06927"/>
    <w:rsid w:val="00D07013"/>
    <w:rsid w:val="00D07257"/>
    <w:rsid w:val="00D07955"/>
    <w:rsid w:val="00D07C11"/>
    <w:rsid w:val="00D07D67"/>
    <w:rsid w:val="00D07F60"/>
    <w:rsid w:val="00D108C9"/>
    <w:rsid w:val="00D118EC"/>
    <w:rsid w:val="00D12151"/>
    <w:rsid w:val="00D12B97"/>
    <w:rsid w:val="00D12F80"/>
    <w:rsid w:val="00D12FF2"/>
    <w:rsid w:val="00D1324B"/>
    <w:rsid w:val="00D144DF"/>
    <w:rsid w:val="00D14893"/>
    <w:rsid w:val="00D151D6"/>
    <w:rsid w:val="00D15A73"/>
    <w:rsid w:val="00D15F3B"/>
    <w:rsid w:val="00D1747B"/>
    <w:rsid w:val="00D17F54"/>
    <w:rsid w:val="00D207F8"/>
    <w:rsid w:val="00D20844"/>
    <w:rsid w:val="00D21318"/>
    <w:rsid w:val="00D2236B"/>
    <w:rsid w:val="00D22AD6"/>
    <w:rsid w:val="00D2327B"/>
    <w:rsid w:val="00D24C48"/>
    <w:rsid w:val="00D25C9C"/>
    <w:rsid w:val="00D25EC5"/>
    <w:rsid w:val="00D26B93"/>
    <w:rsid w:val="00D302A0"/>
    <w:rsid w:val="00D316F3"/>
    <w:rsid w:val="00D31770"/>
    <w:rsid w:val="00D31CBB"/>
    <w:rsid w:val="00D32188"/>
    <w:rsid w:val="00D324F8"/>
    <w:rsid w:val="00D34DB4"/>
    <w:rsid w:val="00D34E45"/>
    <w:rsid w:val="00D36B98"/>
    <w:rsid w:val="00D375B3"/>
    <w:rsid w:val="00D37989"/>
    <w:rsid w:val="00D40122"/>
    <w:rsid w:val="00D405D6"/>
    <w:rsid w:val="00D40A33"/>
    <w:rsid w:val="00D40C35"/>
    <w:rsid w:val="00D4144B"/>
    <w:rsid w:val="00D425D1"/>
    <w:rsid w:val="00D43C69"/>
    <w:rsid w:val="00D45732"/>
    <w:rsid w:val="00D457B7"/>
    <w:rsid w:val="00D45F42"/>
    <w:rsid w:val="00D4624C"/>
    <w:rsid w:val="00D463CF"/>
    <w:rsid w:val="00D46832"/>
    <w:rsid w:val="00D47416"/>
    <w:rsid w:val="00D500F9"/>
    <w:rsid w:val="00D50A78"/>
    <w:rsid w:val="00D5252B"/>
    <w:rsid w:val="00D53445"/>
    <w:rsid w:val="00D54333"/>
    <w:rsid w:val="00D54AFC"/>
    <w:rsid w:val="00D54DAC"/>
    <w:rsid w:val="00D56039"/>
    <w:rsid w:val="00D56548"/>
    <w:rsid w:val="00D56E7B"/>
    <w:rsid w:val="00D5761B"/>
    <w:rsid w:val="00D577E1"/>
    <w:rsid w:val="00D5781A"/>
    <w:rsid w:val="00D57C75"/>
    <w:rsid w:val="00D607D1"/>
    <w:rsid w:val="00D60B57"/>
    <w:rsid w:val="00D60CDC"/>
    <w:rsid w:val="00D6157A"/>
    <w:rsid w:val="00D62768"/>
    <w:rsid w:val="00D64583"/>
    <w:rsid w:val="00D64B89"/>
    <w:rsid w:val="00D64FEE"/>
    <w:rsid w:val="00D66A1B"/>
    <w:rsid w:val="00D70529"/>
    <w:rsid w:val="00D70690"/>
    <w:rsid w:val="00D70A57"/>
    <w:rsid w:val="00D70D5C"/>
    <w:rsid w:val="00D71198"/>
    <w:rsid w:val="00D720C1"/>
    <w:rsid w:val="00D74C16"/>
    <w:rsid w:val="00D7506F"/>
    <w:rsid w:val="00D75454"/>
    <w:rsid w:val="00D778D8"/>
    <w:rsid w:val="00D80A91"/>
    <w:rsid w:val="00D81067"/>
    <w:rsid w:val="00D81103"/>
    <w:rsid w:val="00D82021"/>
    <w:rsid w:val="00D821E3"/>
    <w:rsid w:val="00D822C0"/>
    <w:rsid w:val="00D8232E"/>
    <w:rsid w:val="00D82594"/>
    <w:rsid w:val="00D82968"/>
    <w:rsid w:val="00D8341C"/>
    <w:rsid w:val="00D83C4C"/>
    <w:rsid w:val="00D8474F"/>
    <w:rsid w:val="00D84A15"/>
    <w:rsid w:val="00D84FEB"/>
    <w:rsid w:val="00D8536B"/>
    <w:rsid w:val="00D85C31"/>
    <w:rsid w:val="00D86D89"/>
    <w:rsid w:val="00D87BCE"/>
    <w:rsid w:val="00D87F5D"/>
    <w:rsid w:val="00D9043A"/>
    <w:rsid w:val="00D90B18"/>
    <w:rsid w:val="00D91F65"/>
    <w:rsid w:val="00D92336"/>
    <w:rsid w:val="00D924A6"/>
    <w:rsid w:val="00D92AEA"/>
    <w:rsid w:val="00D93368"/>
    <w:rsid w:val="00D93F1D"/>
    <w:rsid w:val="00D9429F"/>
    <w:rsid w:val="00D94501"/>
    <w:rsid w:val="00D94EC4"/>
    <w:rsid w:val="00D95359"/>
    <w:rsid w:val="00D95D54"/>
    <w:rsid w:val="00D96213"/>
    <w:rsid w:val="00D96233"/>
    <w:rsid w:val="00D96593"/>
    <w:rsid w:val="00D970CB"/>
    <w:rsid w:val="00D970D1"/>
    <w:rsid w:val="00D97903"/>
    <w:rsid w:val="00DA0634"/>
    <w:rsid w:val="00DA13C7"/>
    <w:rsid w:val="00DA16A9"/>
    <w:rsid w:val="00DA3C8E"/>
    <w:rsid w:val="00DA3E51"/>
    <w:rsid w:val="00DA43F0"/>
    <w:rsid w:val="00DA443E"/>
    <w:rsid w:val="00DA5CE3"/>
    <w:rsid w:val="00DA5EE6"/>
    <w:rsid w:val="00DB0197"/>
    <w:rsid w:val="00DB09C4"/>
    <w:rsid w:val="00DB0D3E"/>
    <w:rsid w:val="00DB1B6B"/>
    <w:rsid w:val="00DB1F73"/>
    <w:rsid w:val="00DB1F97"/>
    <w:rsid w:val="00DB295E"/>
    <w:rsid w:val="00DB2965"/>
    <w:rsid w:val="00DB2F7D"/>
    <w:rsid w:val="00DB3BFF"/>
    <w:rsid w:val="00DB46B0"/>
    <w:rsid w:val="00DB6324"/>
    <w:rsid w:val="00DB76DB"/>
    <w:rsid w:val="00DB7A7C"/>
    <w:rsid w:val="00DC019E"/>
    <w:rsid w:val="00DC0242"/>
    <w:rsid w:val="00DC03A9"/>
    <w:rsid w:val="00DC09D2"/>
    <w:rsid w:val="00DC143E"/>
    <w:rsid w:val="00DC2775"/>
    <w:rsid w:val="00DC3907"/>
    <w:rsid w:val="00DC3D03"/>
    <w:rsid w:val="00DC5B0A"/>
    <w:rsid w:val="00DC6453"/>
    <w:rsid w:val="00DC6594"/>
    <w:rsid w:val="00DC6BAA"/>
    <w:rsid w:val="00DC7266"/>
    <w:rsid w:val="00DC743E"/>
    <w:rsid w:val="00DC7AE2"/>
    <w:rsid w:val="00DD02D6"/>
    <w:rsid w:val="00DD0645"/>
    <w:rsid w:val="00DD07F7"/>
    <w:rsid w:val="00DD1367"/>
    <w:rsid w:val="00DD1412"/>
    <w:rsid w:val="00DD192C"/>
    <w:rsid w:val="00DD19FE"/>
    <w:rsid w:val="00DD1AF0"/>
    <w:rsid w:val="00DD1CEE"/>
    <w:rsid w:val="00DD2079"/>
    <w:rsid w:val="00DD20A2"/>
    <w:rsid w:val="00DD2513"/>
    <w:rsid w:val="00DD28E7"/>
    <w:rsid w:val="00DD3789"/>
    <w:rsid w:val="00DD39DD"/>
    <w:rsid w:val="00DD44E9"/>
    <w:rsid w:val="00DD4FEB"/>
    <w:rsid w:val="00DD5471"/>
    <w:rsid w:val="00DD68F5"/>
    <w:rsid w:val="00DD7854"/>
    <w:rsid w:val="00DD7877"/>
    <w:rsid w:val="00DD7B37"/>
    <w:rsid w:val="00DE1F95"/>
    <w:rsid w:val="00DE268B"/>
    <w:rsid w:val="00DE3676"/>
    <w:rsid w:val="00DE3694"/>
    <w:rsid w:val="00DE3B1A"/>
    <w:rsid w:val="00DE4245"/>
    <w:rsid w:val="00DE4C08"/>
    <w:rsid w:val="00DE5E64"/>
    <w:rsid w:val="00DE64EC"/>
    <w:rsid w:val="00DE6F71"/>
    <w:rsid w:val="00DF0171"/>
    <w:rsid w:val="00DF095B"/>
    <w:rsid w:val="00DF1D13"/>
    <w:rsid w:val="00DF1D4F"/>
    <w:rsid w:val="00DF2969"/>
    <w:rsid w:val="00DF2F4B"/>
    <w:rsid w:val="00DF3039"/>
    <w:rsid w:val="00DF32C8"/>
    <w:rsid w:val="00DF3B23"/>
    <w:rsid w:val="00DF41CA"/>
    <w:rsid w:val="00DF4FBD"/>
    <w:rsid w:val="00DF5AEC"/>
    <w:rsid w:val="00DF7483"/>
    <w:rsid w:val="00DF7B4B"/>
    <w:rsid w:val="00DF7EDC"/>
    <w:rsid w:val="00E003B3"/>
    <w:rsid w:val="00E006F2"/>
    <w:rsid w:val="00E016D3"/>
    <w:rsid w:val="00E02803"/>
    <w:rsid w:val="00E02D55"/>
    <w:rsid w:val="00E02E46"/>
    <w:rsid w:val="00E060AE"/>
    <w:rsid w:val="00E0623C"/>
    <w:rsid w:val="00E06507"/>
    <w:rsid w:val="00E070A9"/>
    <w:rsid w:val="00E10731"/>
    <w:rsid w:val="00E11E71"/>
    <w:rsid w:val="00E1262F"/>
    <w:rsid w:val="00E12B20"/>
    <w:rsid w:val="00E141C2"/>
    <w:rsid w:val="00E154A5"/>
    <w:rsid w:val="00E15D47"/>
    <w:rsid w:val="00E165EE"/>
    <w:rsid w:val="00E16B7C"/>
    <w:rsid w:val="00E179B2"/>
    <w:rsid w:val="00E17ACC"/>
    <w:rsid w:val="00E20C89"/>
    <w:rsid w:val="00E20DDF"/>
    <w:rsid w:val="00E20E47"/>
    <w:rsid w:val="00E21CCC"/>
    <w:rsid w:val="00E2252C"/>
    <w:rsid w:val="00E2310D"/>
    <w:rsid w:val="00E23877"/>
    <w:rsid w:val="00E24456"/>
    <w:rsid w:val="00E247A8"/>
    <w:rsid w:val="00E2551D"/>
    <w:rsid w:val="00E26198"/>
    <w:rsid w:val="00E26F04"/>
    <w:rsid w:val="00E27548"/>
    <w:rsid w:val="00E27707"/>
    <w:rsid w:val="00E305BE"/>
    <w:rsid w:val="00E31AA7"/>
    <w:rsid w:val="00E31F8A"/>
    <w:rsid w:val="00E32B90"/>
    <w:rsid w:val="00E33896"/>
    <w:rsid w:val="00E341B7"/>
    <w:rsid w:val="00E34A83"/>
    <w:rsid w:val="00E35142"/>
    <w:rsid w:val="00E35181"/>
    <w:rsid w:val="00E354C2"/>
    <w:rsid w:val="00E35965"/>
    <w:rsid w:val="00E414F7"/>
    <w:rsid w:val="00E4213D"/>
    <w:rsid w:val="00E42D53"/>
    <w:rsid w:val="00E43EBB"/>
    <w:rsid w:val="00E44541"/>
    <w:rsid w:val="00E44A25"/>
    <w:rsid w:val="00E45B9F"/>
    <w:rsid w:val="00E474B2"/>
    <w:rsid w:val="00E47B8B"/>
    <w:rsid w:val="00E5125B"/>
    <w:rsid w:val="00E512D4"/>
    <w:rsid w:val="00E5160C"/>
    <w:rsid w:val="00E51798"/>
    <w:rsid w:val="00E5317E"/>
    <w:rsid w:val="00E53A36"/>
    <w:rsid w:val="00E53D75"/>
    <w:rsid w:val="00E54AD8"/>
    <w:rsid w:val="00E573F4"/>
    <w:rsid w:val="00E57827"/>
    <w:rsid w:val="00E60F98"/>
    <w:rsid w:val="00E612E8"/>
    <w:rsid w:val="00E617C0"/>
    <w:rsid w:val="00E63234"/>
    <w:rsid w:val="00E633B4"/>
    <w:rsid w:val="00E63860"/>
    <w:rsid w:val="00E6388E"/>
    <w:rsid w:val="00E63C03"/>
    <w:rsid w:val="00E63F5C"/>
    <w:rsid w:val="00E64A9E"/>
    <w:rsid w:val="00E6511B"/>
    <w:rsid w:val="00E66955"/>
    <w:rsid w:val="00E66E07"/>
    <w:rsid w:val="00E67A1E"/>
    <w:rsid w:val="00E67F72"/>
    <w:rsid w:val="00E702BE"/>
    <w:rsid w:val="00E70781"/>
    <w:rsid w:val="00E708BB"/>
    <w:rsid w:val="00E71BD7"/>
    <w:rsid w:val="00E72A32"/>
    <w:rsid w:val="00E72FEC"/>
    <w:rsid w:val="00E73838"/>
    <w:rsid w:val="00E73861"/>
    <w:rsid w:val="00E73BB0"/>
    <w:rsid w:val="00E74304"/>
    <w:rsid w:val="00E74E07"/>
    <w:rsid w:val="00E75120"/>
    <w:rsid w:val="00E75BB9"/>
    <w:rsid w:val="00E75DE3"/>
    <w:rsid w:val="00E7666A"/>
    <w:rsid w:val="00E771FD"/>
    <w:rsid w:val="00E77749"/>
    <w:rsid w:val="00E83444"/>
    <w:rsid w:val="00E834BD"/>
    <w:rsid w:val="00E84892"/>
    <w:rsid w:val="00E8492B"/>
    <w:rsid w:val="00E8529E"/>
    <w:rsid w:val="00E854DB"/>
    <w:rsid w:val="00E85754"/>
    <w:rsid w:val="00E85FED"/>
    <w:rsid w:val="00E8689F"/>
    <w:rsid w:val="00E86965"/>
    <w:rsid w:val="00E86A0F"/>
    <w:rsid w:val="00E86DDD"/>
    <w:rsid w:val="00E87318"/>
    <w:rsid w:val="00E87533"/>
    <w:rsid w:val="00E90209"/>
    <w:rsid w:val="00E90D14"/>
    <w:rsid w:val="00E91609"/>
    <w:rsid w:val="00E91C2C"/>
    <w:rsid w:val="00E924D1"/>
    <w:rsid w:val="00E926EF"/>
    <w:rsid w:val="00E93330"/>
    <w:rsid w:val="00E93381"/>
    <w:rsid w:val="00E93BAA"/>
    <w:rsid w:val="00E94F89"/>
    <w:rsid w:val="00E95062"/>
    <w:rsid w:val="00E953A0"/>
    <w:rsid w:val="00E9558C"/>
    <w:rsid w:val="00E95BA4"/>
    <w:rsid w:val="00E96D2A"/>
    <w:rsid w:val="00E96F2B"/>
    <w:rsid w:val="00E97D20"/>
    <w:rsid w:val="00E97EAC"/>
    <w:rsid w:val="00EA0D06"/>
    <w:rsid w:val="00EA15E3"/>
    <w:rsid w:val="00EA1745"/>
    <w:rsid w:val="00EA24AA"/>
    <w:rsid w:val="00EA2A96"/>
    <w:rsid w:val="00EA44DD"/>
    <w:rsid w:val="00EA58EF"/>
    <w:rsid w:val="00EA5945"/>
    <w:rsid w:val="00EA5A3E"/>
    <w:rsid w:val="00EA751F"/>
    <w:rsid w:val="00EA7AD2"/>
    <w:rsid w:val="00EA7C7B"/>
    <w:rsid w:val="00EB0378"/>
    <w:rsid w:val="00EB1641"/>
    <w:rsid w:val="00EB1BBD"/>
    <w:rsid w:val="00EB1DEA"/>
    <w:rsid w:val="00EB2139"/>
    <w:rsid w:val="00EB24EC"/>
    <w:rsid w:val="00EB2FBD"/>
    <w:rsid w:val="00EB3374"/>
    <w:rsid w:val="00EB4C4F"/>
    <w:rsid w:val="00EB63FC"/>
    <w:rsid w:val="00EB6E1E"/>
    <w:rsid w:val="00EC0171"/>
    <w:rsid w:val="00EC05AD"/>
    <w:rsid w:val="00EC061B"/>
    <w:rsid w:val="00EC0A3C"/>
    <w:rsid w:val="00EC1249"/>
    <w:rsid w:val="00EC3B32"/>
    <w:rsid w:val="00EC4129"/>
    <w:rsid w:val="00EC4AEC"/>
    <w:rsid w:val="00EC6315"/>
    <w:rsid w:val="00EC68FA"/>
    <w:rsid w:val="00EC6C24"/>
    <w:rsid w:val="00EC78ED"/>
    <w:rsid w:val="00EC7A3A"/>
    <w:rsid w:val="00EC7D81"/>
    <w:rsid w:val="00ED0253"/>
    <w:rsid w:val="00ED02C9"/>
    <w:rsid w:val="00ED2482"/>
    <w:rsid w:val="00ED314A"/>
    <w:rsid w:val="00ED3C04"/>
    <w:rsid w:val="00ED4122"/>
    <w:rsid w:val="00ED49F7"/>
    <w:rsid w:val="00ED4C33"/>
    <w:rsid w:val="00ED518D"/>
    <w:rsid w:val="00ED6466"/>
    <w:rsid w:val="00ED7FA3"/>
    <w:rsid w:val="00EE07A9"/>
    <w:rsid w:val="00EE16DC"/>
    <w:rsid w:val="00EE1AB6"/>
    <w:rsid w:val="00EE29A5"/>
    <w:rsid w:val="00EE33F0"/>
    <w:rsid w:val="00EE37E4"/>
    <w:rsid w:val="00EE47E9"/>
    <w:rsid w:val="00EE4FCF"/>
    <w:rsid w:val="00EE59BD"/>
    <w:rsid w:val="00EE635E"/>
    <w:rsid w:val="00EE7047"/>
    <w:rsid w:val="00EE7D6B"/>
    <w:rsid w:val="00EF01CD"/>
    <w:rsid w:val="00EF08F6"/>
    <w:rsid w:val="00EF08F8"/>
    <w:rsid w:val="00EF0ECE"/>
    <w:rsid w:val="00EF10CB"/>
    <w:rsid w:val="00EF1990"/>
    <w:rsid w:val="00EF1D7C"/>
    <w:rsid w:val="00EF1EF3"/>
    <w:rsid w:val="00EF2394"/>
    <w:rsid w:val="00EF2464"/>
    <w:rsid w:val="00EF3ADB"/>
    <w:rsid w:val="00EF3C55"/>
    <w:rsid w:val="00EF4A2D"/>
    <w:rsid w:val="00EF5F28"/>
    <w:rsid w:val="00EF60C2"/>
    <w:rsid w:val="00EF6BA1"/>
    <w:rsid w:val="00EF726D"/>
    <w:rsid w:val="00EF794A"/>
    <w:rsid w:val="00EF7A18"/>
    <w:rsid w:val="00F00108"/>
    <w:rsid w:val="00F00EB9"/>
    <w:rsid w:val="00F01776"/>
    <w:rsid w:val="00F01A27"/>
    <w:rsid w:val="00F02068"/>
    <w:rsid w:val="00F02368"/>
    <w:rsid w:val="00F02F34"/>
    <w:rsid w:val="00F0401E"/>
    <w:rsid w:val="00F04144"/>
    <w:rsid w:val="00F0462A"/>
    <w:rsid w:val="00F06491"/>
    <w:rsid w:val="00F064AC"/>
    <w:rsid w:val="00F06623"/>
    <w:rsid w:val="00F07132"/>
    <w:rsid w:val="00F076DA"/>
    <w:rsid w:val="00F10928"/>
    <w:rsid w:val="00F10E77"/>
    <w:rsid w:val="00F10EF8"/>
    <w:rsid w:val="00F115B2"/>
    <w:rsid w:val="00F117E2"/>
    <w:rsid w:val="00F11A87"/>
    <w:rsid w:val="00F128EE"/>
    <w:rsid w:val="00F12C94"/>
    <w:rsid w:val="00F13DFD"/>
    <w:rsid w:val="00F13F24"/>
    <w:rsid w:val="00F1441E"/>
    <w:rsid w:val="00F14A17"/>
    <w:rsid w:val="00F15443"/>
    <w:rsid w:val="00F15DB7"/>
    <w:rsid w:val="00F16792"/>
    <w:rsid w:val="00F1707D"/>
    <w:rsid w:val="00F171C6"/>
    <w:rsid w:val="00F17888"/>
    <w:rsid w:val="00F1789E"/>
    <w:rsid w:val="00F17FEF"/>
    <w:rsid w:val="00F204BD"/>
    <w:rsid w:val="00F20896"/>
    <w:rsid w:val="00F20CD0"/>
    <w:rsid w:val="00F21204"/>
    <w:rsid w:val="00F21AA1"/>
    <w:rsid w:val="00F21F78"/>
    <w:rsid w:val="00F22180"/>
    <w:rsid w:val="00F235DE"/>
    <w:rsid w:val="00F23638"/>
    <w:rsid w:val="00F238A9"/>
    <w:rsid w:val="00F23A8A"/>
    <w:rsid w:val="00F23FBC"/>
    <w:rsid w:val="00F249A0"/>
    <w:rsid w:val="00F24DA6"/>
    <w:rsid w:val="00F259B3"/>
    <w:rsid w:val="00F25B70"/>
    <w:rsid w:val="00F26091"/>
    <w:rsid w:val="00F26959"/>
    <w:rsid w:val="00F270E7"/>
    <w:rsid w:val="00F272AE"/>
    <w:rsid w:val="00F27524"/>
    <w:rsid w:val="00F30449"/>
    <w:rsid w:val="00F30752"/>
    <w:rsid w:val="00F30ED7"/>
    <w:rsid w:val="00F31D83"/>
    <w:rsid w:val="00F3287D"/>
    <w:rsid w:val="00F34896"/>
    <w:rsid w:val="00F34D05"/>
    <w:rsid w:val="00F35337"/>
    <w:rsid w:val="00F3680B"/>
    <w:rsid w:val="00F36FDB"/>
    <w:rsid w:val="00F3767C"/>
    <w:rsid w:val="00F3780A"/>
    <w:rsid w:val="00F37D29"/>
    <w:rsid w:val="00F37E74"/>
    <w:rsid w:val="00F37F1E"/>
    <w:rsid w:val="00F40962"/>
    <w:rsid w:val="00F40A7D"/>
    <w:rsid w:val="00F422F7"/>
    <w:rsid w:val="00F426D8"/>
    <w:rsid w:val="00F42809"/>
    <w:rsid w:val="00F42CD6"/>
    <w:rsid w:val="00F4316E"/>
    <w:rsid w:val="00F44317"/>
    <w:rsid w:val="00F44E68"/>
    <w:rsid w:val="00F45878"/>
    <w:rsid w:val="00F458FA"/>
    <w:rsid w:val="00F45B6A"/>
    <w:rsid w:val="00F462F4"/>
    <w:rsid w:val="00F467DC"/>
    <w:rsid w:val="00F469C0"/>
    <w:rsid w:val="00F4799E"/>
    <w:rsid w:val="00F50A57"/>
    <w:rsid w:val="00F51555"/>
    <w:rsid w:val="00F5173A"/>
    <w:rsid w:val="00F51887"/>
    <w:rsid w:val="00F51EF6"/>
    <w:rsid w:val="00F52A32"/>
    <w:rsid w:val="00F539B7"/>
    <w:rsid w:val="00F54561"/>
    <w:rsid w:val="00F54D1B"/>
    <w:rsid w:val="00F55B21"/>
    <w:rsid w:val="00F55C4E"/>
    <w:rsid w:val="00F560F6"/>
    <w:rsid w:val="00F5627F"/>
    <w:rsid w:val="00F5640E"/>
    <w:rsid w:val="00F565C5"/>
    <w:rsid w:val="00F56ADA"/>
    <w:rsid w:val="00F56E4E"/>
    <w:rsid w:val="00F56E63"/>
    <w:rsid w:val="00F571AE"/>
    <w:rsid w:val="00F57AFE"/>
    <w:rsid w:val="00F6020E"/>
    <w:rsid w:val="00F60862"/>
    <w:rsid w:val="00F61886"/>
    <w:rsid w:val="00F61DD2"/>
    <w:rsid w:val="00F6250D"/>
    <w:rsid w:val="00F62587"/>
    <w:rsid w:val="00F62BCE"/>
    <w:rsid w:val="00F62D40"/>
    <w:rsid w:val="00F63892"/>
    <w:rsid w:val="00F6426E"/>
    <w:rsid w:val="00F649B4"/>
    <w:rsid w:val="00F64A07"/>
    <w:rsid w:val="00F64DDB"/>
    <w:rsid w:val="00F67B26"/>
    <w:rsid w:val="00F70B5F"/>
    <w:rsid w:val="00F70BC4"/>
    <w:rsid w:val="00F70D1F"/>
    <w:rsid w:val="00F718E9"/>
    <w:rsid w:val="00F7190E"/>
    <w:rsid w:val="00F7356F"/>
    <w:rsid w:val="00F74842"/>
    <w:rsid w:val="00F74B4F"/>
    <w:rsid w:val="00F7556A"/>
    <w:rsid w:val="00F75FD5"/>
    <w:rsid w:val="00F75FF7"/>
    <w:rsid w:val="00F76CB2"/>
    <w:rsid w:val="00F76D95"/>
    <w:rsid w:val="00F77040"/>
    <w:rsid w:val="00F771F9"/>
    <w:rsid w:val="00F773FE"/>
    <w:rsid w:val="00F81576"/>
    <w:rsid w:val="00F815ED"/>
    <w:rsid w:val="00F81AEF"/>
    <w:rsid w:val="00F81B10"/>
    <w:rsid w:val="00F81BAA"/>
    <w:rsid w:val="00F823B9"/>
    <w:rsid w:val="00F82A13"/>
    <w:rsid w:val="00F8375F"/>
    <w:rsid w:val="00F83CD3"/>
    <w:rsid w:val="00F85C0A"/>
    <w:rsid w:val="00F85FB7"/>
    <w:rsid w:val="00F86509"/>
    <w:rsid w:val="00F865A1"/>
    <w:rsid w:val="00F8674D"/>
    <w:rsid w:val="00F8731B"/>
    <w:rsid w:val="00F90295"/>
    <w:rsid w:val="00F902D7"/>
    <w:rsid w:val="00F905C3"/>
    <w:rsid w:val="00F90A45"/>
    <w:rsid w:val="00F90F7D"/>
    <w:rsid w:val="00F910B1"/>
    <w:rsid w:val="00F9147D"/>
    <w:rsid w:val="00F927D6"/>
    <w:rsid w:val="00F92913"/>
    <w:rsid w:val="00F92BC5"/>
    <w:rsid w:val="00F92CAF"/>
    <w:rsid w:val="00F93348"/>
    <w:rsid w:val="00F9380E"/>
    <w:rsid w:val="00F939EE"/>
    <w:rsid w:val="00F93C78"/>
    <w:rsid w:val="00F93DC9"/>
    <w:rsid w:val="00F93FF5"/>
    <w:rsid w:val="00F945C3"/>
    <w:rsid w:val="00F95126"/>
    <w:rsid w:val="00F953E4"/>
    <w:rsid w:val="00F95DB5"/>
    <w:rsid w:val="00F96944"/>
    <w:rsid w:val="00F96B52"/>
    <w:rsid w:val="00F96BDD"/>
    <w:rsid w:val="00F96F30"/>
    <w:rsid w:val="00F97404"/>
    <w:rsid w:val="00F97577"/>
    <w:rsid w:val="00FA06C7"/>
    <w:rsid w:val="00FA07BA"/>
    <w:rsid w:val="00FA07C1"/>
    <w:rsid w:val="00FA0B78"/>
    <w:rsid w:val="00FA176F"/>
    <w:rsid w:val="00FA2351"/>
    <w:rsid w:val="00FA2707"/>
    <w:rsid w:val="00FA2892"/>
    <w:rsid w:val="00FA2D24"/>
    <w:rsid w:val="00FA3271"/>
    <w:rsid w:val="00FA3C64"/>
    <w:rsid w:val="00FA3DD4"/>
    <w:rsid w:val="00FA4353"/>
    <w:rsid w:val="00FA47F0"/>
    <w:rsid w:val="00FA5A31"/>
    <w:rsid w:val="00FA620D"/>
    <w:rsid w:val="00FA6BD7"/>
    <w:rsid w:val="00FA7439"/>
    <w:rsid w:val="00FA7E85"/>
    <w:rsid w:val="00FA7EB5"/>
    <w:rsid w:val="00FB05F9"/>
    <w:rsid w:val="00FB0E60"/>
    <w:rsid w:val="00FB104E"/>
    <w:rsid w:val="00FB2662"/>
    <w:rsid w:val="00FB26F7"/>
    <w:rsid w:val="00FB276B"/>
    <w:rsid w:val="00FB3B56"/>
    <w:rsid w:val="00FB3F90"/>
    <w:rsid w:val="00FB48BB"/>
    <w:rsid w:val="00FB562F"/>
    <w:rsid w:val="00FB59D0"/>
    <w:rsid w:val="00FB5F46"/>
    <w:rsid w:val="00FB65D9"/>
    <w:rsid w:val="00FB6F7E"/>
    <w:rsid w:val="00FB7E2C"/>
    <w:rsid w:val="00FC020C"/>
    <w:rsid w:val="00FC085B"/>
    <w:rsid w:val="00FC1776"/>
    <w:rsid w:val="00FC17ED"/>
    <w:rsid w:val="00FC229C"/>
    <w:rsid w:val="00FC2A07"/>
    <w:rsid w:val="00FC2C96"/>
    <w:rsid w:val="00FC3E8F"/>
    <w:rsid w:val="00FC4103"/>
    <w:rsid w:val="00FC434F"/>
    <w:rsid w:val="00FC4514"/>
    <w:rsid w:val="00FC4647"/>
    <w:rsid w:val="00FC50A5"/>
    <w:rsid w:val="00FC5C2F"/>
    <w:rsid w:val="00FC6513"/>
    <w:rsid w:val="00FC6E58"/>
    <w:rsid w:val="00FC74CB"/>
    <w:rsid w:val="00FC77DA"/>
    <w:rsid w:val="00FD0039"/>
    <w:rsid w:val="00FD09B5"/>
    <w:rsid w:val="00FD181A"/>
    <w:rsid w:val="00FD1EB6"/>
    <w:rsid w:val="00FD1F64"/>
    <w:rsid w:val="00FD205C"/>
    <w:rsid w:val="00FD3108"/>
    <w:rsid w:val="00FD49F1"/>
    <w:rsid w:val="00FD5D1D"/>
    <w:rsid w:val="00FD656F"/>
    <w:rsid w:val="00FD6925"/>
    <w:rsid w:val="00FD6DAA"/>
    <w:rsid w:val="00FD720F"/>
    <w:rsid w:val="00FE0074"/>
    <w:rsid w:val="00FE068A"/>
    <w:rsid w:val="00FE1AAA"/>
    <w:rsid w:val="00FE2E0D"/>
    <w:rsid w:val="00FE32F8"/>
    <w:rsid w:val="00FE5DE7"/>
    <w:rsid w:val="00FE5FDA"/>
    <w:rsid w:val="00FE6120"/>
    <w:rsid w:val="00FE685C"/>
    <w:rsid w:val="00FE6C2B"/>
    <w:rsid w:val="00FE6E54"/>
    <w:rsid w:val="00FE6EEB"/>
    <w:rsid w:val="00FE7338"/>
    <w:rsid w:val="00FE75BC"/>
    <w:rsid w:val="00FE7ABD"/>
    <w:rsid w:val="00FF22CE"/>
    <w:rsid w:val="00FF3196"/>
    <w:rsid w:val="00FF3216"/>
    <w:rsid w:val="00FF450B"/>
    <w:rsid w:val="00FF5C53"/>
    <w:rsid w:val="00FF6EF2"/>
    <w:rsid w:val="00FF700C"/>
    <w:rsid w:val="00FF74BC"/>
    <w:rsid w:val="00FF7A6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stroke endarrow="block"/>
    </o:shapedefaults>
    <o:shapelayout v:ext="edit">
      <o:idmap v:ext="edit" data="1"/>
    </o:shapelayout>
  </w:shapeDefaults>
  <w:decimalSymbol w:val="."/>
  <w:listSeparator w:val=","/>
  <w14:docId w14:val="4E944968"/>
  <w15:docId w15:val="{8214128B-DDC0-4EE0-8F42-C4159B7A7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before="240" w:after="60"/>
        <w:ind w:left="360" w:hanging="360"/>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qFormat/>
    <w:rsid w:val="00A218D3"/>
    <w:pPr>
      <w:spacing w:before="60"/>
      <w:ind w:left="0" w:firstLine="0"/>
    </w:pPr>
    <w:rPr>
      <w:rFonts w:ascii="Arial" w:hAnsi="Arial"/>
      <w:sz w:val="22"/>
      <w:szCs w:val="24"/>
    </w:rPr>
  </w:style>
  <w:style w:type="paragraph" w:styleId="Heading1">
    <w:name w:val="heading 1"/>
    <w:aliases w:val="1"/>
    <w:basedOn w:val="Normal"/>
    <w:next w:val="Normal"/>
    <w:qFormat/>
    <w:rsid w:val="0005623B"/>
    <w:pPr>
      <w:pageBreakBefore/>
      <w:numPr>
        <w:numId w:val="38"/>
      </w:numPr>
      <w:spacing w:before="240"/>
      <w:ind w:left="720" w:hanging="720"/>
      <w:outlineLvl w:val="0"/>
    </w:pPr>
    <w:rPr>
      <w:rFonts w:cs="Arial"/>
      <w:b/>
      <w:bCs/>
      <w:kern w:val="32"/>
      <w:sz w:val="32"/>
      <w:szCs w:val="32"/>
    </w:rPr>
  </w:style>
  <w:style w:type="paragraph" w:styleId="Heading2">
    <w:name w:val="heading 2"/>
    <w:aliases w:val="Head2A,2"/>
    <w:basedOn w:val="Normal"/>
    <w:next w:val="Normal"/>
    <w:link w:val="Heading2Char"/>
    <w:autoRedefine/>
    <w:qFormat/>
    <w:rsid w:val="0065789A"/>
    <w:pPr>
      <w:keepNext/>
      <w:numPr>
        <w:ilvl w:val="1"/>
        <w:numId w:val="39"/>
      </w:numPr>
      <w:spacing w:before="240"/>
      <w:ind w:left="720" w:hanging="720"/>
      <w:outlineLvl w:val="1"/>
    </w:pPr>
    <w:rPr>
      <w:rFonts w:asciiTheme="minorHAnsi" w:hAnsiTheme="minorHAnsi" w:cstheme="minorHAnsi"/>
      <w:b/>
      <w:bCs/>
      <w:iCs/>
      <w:sz w:val="28"/>
      <w:szCs w:val="28"/>
    </w:rPr>
  </w:style>
  <w:style w:type="paragraph" w:styleId="Heading3">
    <w:name w:val="heading 3"/>
    <w:aliases w:val="3,Memo Heading 3,Underrubrik2,H3"/>
    <w:basedOn w:val="Normal"/>
    <w:next w:val="Normal"/>
    <w:autoRedefine/>
    <w:qFormat/>
    <w:rsid w:val="00D31CBB"/>
    <w:pPr>
      <w:keepNext/>
      <w:numPr>
        <w:ilvl w:val="2"/>
        <w:numId w:val="29"/>
      </w:numPr>
      <w:spacing w:before="240" w:after="120" w:line="288" w:lineRule="auto"/>
      <w:ind w:left="720"/>
      <w:jc w:val="both"/>
      <w:outlineLvl w:val="2"/>
    </w:pPr>
    <w:rPr>
      <w:rFonts w:asciiTheme="minorHAnsi" w:eastAsia="MS Mincho" w:hAnsiTheme="minorHAnsi" w:cstheme="minorHAnsi"/>
      <w:b/>
      <w:bCs/>
      <w:sz w:val="24"/>
    </w:rPr>
  </w:style>
  <w:style w:type="paragraph" w:styleId="Heading4">
    <w:name w:val="heading 4"/>
    <w:aliases w:val="h4,H4,H41,h41,H42,h42,H43,h43,H411,h411,H421,h421,H44,h44,H412,h412,H422,h422,H431,h431,H45,h45,H413,h413,H423,h423,H432,h432,H46,h46,H47,h47,Memo Heading 4"/>
    <w:basedOn w:val="Normal"/>
    <w:next w:val="Normal"/>
    <w:qFormat/>
    <w:rsid w:val="00A218D3"/>
    <w:pPr>
      <w:keepNext/>
      <w:numPr>
        <w:ilvl w:val="3"/>
        <w:numId w:val="38"/>
      </w:numPr>
      <w:tabs>
        <w:tab w:val="left" w:pos="720"/>
        <w:tab w:val="left" w:pos="1440"/>
      </w:tabs>
      <w:spacing w:before="240"/>
      <w:outlineLvl w:val="3"/>
    </w:pPr>
    <w:rPr>
      <w:b/>
      <w:bCs/>
      <w:sz w:val="28"/>
      <w:szCs w:val="28"/>
    </w:rPr>
  </w:style>
  <w:style w:type="paragraph" w:styleId="Heading5">
    <w:name w:val="heading 5"/>
    <w:basedOn w:val="Normal"/>
    <w:next w:val="Normal"/>
    <w:qFormat/>
    <w:rsid w:val="00A218D3"/>
    <w:pPr>
      <w:numPr>
        <w:ilvl w:val="4"/>
        <w:numId w:val="38"/>
      </w:numPr>
      <w:spacing w:before="240"/>
      <w:outlineLvl w:val="4"/>
    </w:pPr>
    <w:rPr>
      <w:b/>
      <w:bCs/>
      <w:iCs/>
      <w:sz w:val="24"/>
      <w:szCs w:val="26"/>
    </w:rPr>
  </w:style>
  <w:style w:type="paragraph" w:styleId="Heading6">
    <w:name w:val="heading 6"/>
    <w:basedOn w:val="Normal"/>
    <w:next w:val="Normal"/>
    <w:qFormat/>
    <w:rsid w:val="00A218D3"/>
    <w:pPr>
      <w:pageBreakBefore/>
      <w:spacing w:before="240"/>
      <w:outlineLvl w:val="5"/>
    </w:pPr>
    <w:rPr>
      <w:b/>
      <w:bCs/>
      <w:szCs w:val="22"/>
    </w:rPr>
  </w:style>
  <w:style w:type="paragraph" w:styleId="Heading7">
    <w:name w:val="heading 7"/>
    <w:aliases w:val="Appendix"/>
    <w:basedOn w:val="Normal"/>
    <w:next w:val="Normal"/>
    <w:qFormat/>
    <w:rsid w:val="00A218D3"/>
    <w:pPr>
      <w:spacing w:before="240"/>
      <w:outlineLvl w:val="6"/>
    </w:pPr>
    <w:rPr>
      <w:rFonts w:asciiTheme="minorHAnsi" w:hAnsiTheme="minorHAnsi"/>
    </w:rPr>
  </w:style>
  <w:style w:type="paragraph" w:styleId="Heading8">
    <w:name w:val="heading 8"/>
    <w:basedOn w:val="Normal"/>
    <w:next w:val="Normal"/>
    <w:qFormat/>
    <w:rsid w:val="00A218D3"/>
    <w:pPr>
      <w:spacing w:before="240"/>
      <w:outlineLvl w:val="7"/>
    </w:pPr>
    <w:rPr>
      <w:i/>
      <w:iCs/>
    </w:rPr>
  </w:style>
  <w:style w:type="paragraph" w:styleId="Heading9">
    <w:name w:val="heading 9"/>
    <w:basedOn w:val="Normal"/>
    <w:next w:val="Normal"/>
    <w:qFormat/>
    <w:rsid w:val="00A218D3"/>
    <w:p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firstrow">
    <w:name w:val="table first row"/>
    <w:link w:val="tablefirstrowCharChar"/>
    <w:uiPriority w:val="99"/>
    <w:rsid w:val="00D07257"/>
    <w:pPr>
      <w:widowControl w:val="0"/>
    </w:pPr>
    <w:rPr>
      <w:rFonts w:ascii="Arial" w:hAnsi="Arial" w:cs="Arial"/>
      <w:b/>
      <w:bCs/>
      <w:color w:val="000080"/>
      <w:sz w:val="24"/>
      <w:szCs w:val="24"/>
    </w:rPr>
  </w:style>
  <w:style w:type="paragraph" w:customStyle="1" w:styleId="CM24">
    <w:name w:val="CM24"/>
    <w:basedOn w:val="tablefirstrow"/>
    <w:next w:val="tablefirstrow"/>
    <w:rsid w:val="00340884"/>
    <w:pPr>
      <w:spacing w:after="175"/>
    </w:pPr>
    <w:rPr>
      <w:color w:val="auto"/>
    </w:rPr>
  </w:style>
  <w:style w:type="paragraph" w:customStyle="1" w:styleId="CM1">
    <w:name w:val="CM1"/>
    <w:basedOn w:val="tablefirstrow"/>
    <w:next w:val="tablefirstrow"/>
    <w:rsid w:val="00340884"/>
    <w:rPr>
      <w:color w:val="auto"/>
    </w:rPr>
  </w:style>
  <w:style w:type="paragraph" w:customStyle="1" w:styleId="CM25">
    <w:name w:val="CM25"/>
    <w:basedOn w:val="tablefirstrow"/>
    <w:next w:val="tablefirstrow"/>
    <w:rsid w:val="00340884"/>
    <w:pPr>
      <w:spacing w:after="8390"/>
    </w:pPr>
    <w:rPr>
      <w:color w:val="auto"/>
    </w:rPr>
  </w:style>
  <w:style w:type="paragraph" w:customStyle="1" w:styleId="CM26">
    <w:name w:val="CM26"/>
    <w:basedOn w:val="tablefirstrow"/>
    <w:next w:val="tablefirstrow"/>
    <w:rsid w:val="00340884"/>
    <w:pPr>
      <w:spacing w:after="103"/>
    </w:pPr>
    <w:rPr>
      <w:color w:val="auto"/>
    </w:rPr>
  </w:style>
  <w:style w:type="paragraph" w:customStyle="1" w:styleId="CM27">
    <w:name w:val="CM27"/>
    <w:basedOn w:val="tablefirstrow"/>
    <w:next w:val="tablefirstrow"/>
    <w:rsid w:val="00340884"/>
    <w:pPr>
      <w:spacing w:after="6300"/>
    </w:pPr>
    <w:rPr>
      <w:color w:val="auto"/>
    </w:rPr>
  </w:style>
  <w:style w:type="paragraph" w:customStyle="1" w:styleId="CM28">
    <w:name w:val="CM28"/>
    <w:basedOn w:val="tablefirstrow"/>
    <w:next w:val="tablefirstrow"/>
    <w:rsid w:val="00340884"/>
    <w:pPr>
      <w:spacing w:after="410"/>
    </w:pPr>
    <w:rPr>
      <w:color w:val="auto"/>
    </w:rPr>
  </w:style>
  <w:style w:type="paragraph" w:customStyle="1" w:styleId="CM3">
    <w:name w:val="CM3"/>
    <w:basedOn w:val="tablefirstrow"/>
    <w:next w:val="tablefirstrow"/>
    <w:rsid w:val="00340884"/>
    <w:pPr>
      <w:spacing w:line="360" w:lineRule="atLeast"/>
    </w:pPr>
    <w:rPr>
      <w:color w:val="auto"/>
    </w:rPr>
  </w:style>
  <w:style w:type="paragraph" w:customStyle="1" w:styleId="CM29">
    <w:name w:val="CM29"/>
    <w:basedOn w:val="tablefirstrow"/>
    <w:next w:val="tablefirstrow"/>
    <w:rsid w:val="00340884"/>
    <w:pPr>
      <w:spacing w:after="1765"/>
    </w:pPr>
    <w:rPr>
      <w:color w:val="auto"/>
    </w:rPr>
  </w:style>
  <w:style w:type="paragraph" w:customStyle="1" w:styleId="CM2">
    <w:name w:val="CM2"/>
    <w:basedOn w:val="tablefirstrow"/>
    <w:next w:val="tablefirstrow"/>
    <w:rsid w:val="00340884"/>
    <w:pPr>
      <w:spacing w:line="263" w:lineRule="atLeast"/>
    </w:pPr>
    <w:rPr>
      <w:color w:val="auto"/>
    </w:rPr>
  </w:style>
  <w:style w:type="paragraph" w:customStyle="1" w:styleId="CM4">
    <w:name w:val="CM4"/>
    <w:basedOn w:val="tablefirstrow"/>
    <w:next w:val="tablefirstrow"/>
    <w:rsid w:val="00340884"/>
    <w:pPr>
      <w:spacing w:line="260" w:lineRule="atLeast"/>
    </w:pPr>
    <w:rPr>
      <w:color w:val="auto"/>
    </w:rPr>
  </w:style>
  <w:style w:type="paragraph" w:customStyle="1" w:styleId="CM6">
    <w:name w:val="CM6"/>
    <w:basedOn w:val="tablefirstrow"/>
    <w:next w:val="tablefirstrow"/>
    <w:rsid w:val="00340884"/>
    <w:rPr>
      <w:color w:val="auto"/>
    </w:rPr>
  </w:style>
  <w:style w:type="paragraph" w:customStyle="1" w:styleId="CM7">
    <w:name w:val="CM7"/>
    <w:basedOn w:val="tablefirstrow"/>
    <w:next w:val="tablefirstrow"/>
    <w:rsid w:val="00340884"/>
    <w:rPr>
      <w:color w:val="auto"/>
    </w:rPr>
  </w:style>
  <w:style w:type="paragraph" w:customStyle="1" w:styleId="CM31">
    <w:name w:val="CM31"/>
    <w:basedOn w:val="tablefirstrow"/>
    <w:next w:val="tablefirstrow"/>
    <w:rsid w:val="00340884"/>
    <w:pPr>
      <w:spacing w:after="303"/>
    </w:pPr>
    <w:rPr>
      <w:color w:val="auto"/>
    </w:rPr>
  </w:style>
  <w:style w:type="paragraph" w:customStyle="1" w:styleId="CM8">
    <w:name w:val="CM8"/>
    <w:basedOn w:val="tablefirstrow"/>
    <w:next w:val="tablefirstrow"/>
    <w:rsid w:val="00340884"/>
    <w:rPr>
      <w:color w:val="auto"/>
    </w:rPr>
  </w:style>
  <w:style w:type="paragraph" w:customStyle="1" w:styleId="CM32">
    <w:name w:val="CM32"/>
    <w:basedOn w:val="tablefirstrow"/>
    <w:next w:val="tablefirstrow"/>
    <w:rsid w:val="00340884"/>
    <w:pPr>
      <w:spacing w:after="785"/>
    </w:pPr>
    <w:rPr>
      <w:color w:val="auto"/>
    </w:rPr>
  </w:style>
  <w:style w:type="paragraph" w:customStyle="1" w:styleId="CM33">
    <w:name w:val="CM33"/>
    <w:basedOn w:val="tablefirstrow"/>
    <w:next w:val="tablefirstrow"/>
    <w:rsid w:val="00340884"/>
    <w:pPr>
      <w:spacing w:after="420"/>
    </w:pPr>
    <w:rPr>
      <w:color w:val="auto"/>
    </w:rPr>
  </w:style>
  <w:style w:type="paragraph" w:customStyle="1" w:styleId="CM9">
    <w:name w:val="CM9"/>
    <w:basedOn w:val="tablefirstrow"/>
    <w:next w:val="tablefirstrow"/>
    <w:rsid w:val="00340884"/>
    <w:rPr>
      <w:color w:val="auto"/>
    </w:rPr>
  </w:style>
  <w:style w:type="paragraph" w:customStyle="1" w:styleId="CM10">
    <w:name w:val="CM10"/>
    <w:basedOn w:val="tablefirstrow"/>
    <w:next w:val="tablefirstrow"/>
    <w:rsid w:val="00340884"/>
    <w:rPr>
      <w:color w:val="auto"/>
    </w:rPr>
  </w:style>
  <w:style w:type="paragraph" w:customStyle="1" w:styleId="CM35">
    <w:name w:val="CM35"/>
    <w:basedOn w:val="tablefirstrow"/>
    <w:next w:val="tablefirstrow"/>
    <w:rsid w:val="00340884"/>
    <w:pPr>
      <w:spacing w:after="262"/>
    </w:pPr>
    <w:rPr>
      <w:color w:val="auto"/>
    </w:rPr>
  </w:style>
  <w:style w:type="paragraph" w:customStyle="1" w:styleId="CM36">
    <w:name w:val="CM36"/>
    <w:basedOn w:val="tablefirstrow"/>
    <w:next w:val="tablefirstrow"/>
    <w:rsid w:val="00340884"/>
    <w:pPr>
      <w:spacing w:after="575"/>
    </w:pPr>
    <w:rPr>
      <w:color w:val="auto"/>
    </w:rPr>
  </w:style>
  <w:style w:type="paragraph" w:customStyle="1" w:styleId="CM11">
    <w:name w:val="CM11"/>
    <w:basedOn w:val="tablefirstrow"/>
    <w:next w:val="tablefirstrow"/>
    <w:rsid w:val="00340884"/>
    <w:pPr>
      <w:spacing w:line="258" w:lineRule="atLeast"/>
    </w:pPr>
    <w:rPr>
      <w:color w:val="auto"/>
    </w:rPr>
  </w:style>
  <w:style w:type="paragraph" w:customStyle="1" w:styleId="CM38">
    <w:name w:val="CM38"/>
    <w:basedOn w:val="tablefirstrow"/>
    <w:next w:val="tablefirstrow"/>
    <w:rsid w:val="00340884"/>
    <w:pPr>
      <w:spacing w:after="1955"/>
    </w:pPr>
    <w:rPr>
      <w:color w:val="auto"/>
    </w:rPr>
  </w:style>
  <w:style w:type="paragraph" w:customStyle="1" w:styleId="CM39">
    <w:name w:val="CM39"/>
    <w:basedOn w:val="tablefirstrow"/>
    <w:next w:val="tablefirstrow"/>
    <w:rsid w:val="00340884"/>
    <w:pPr>
      <w:spacing w:after="1325"/>
    </w:pPr>
    <w:rPr>
      <w:color w:val="auto"/>
    </w:rPr>
  </w:style>
  <w:style w:type="paragraph" w:customStyle="1" w:styleId="CM12">
    <w:name w:val="CM12"/>
    <w:basedOn w:val="tablefirstrow"/>
    <w:next w:val="tablefirstrow"/>
    <w:rsid w:val="00340884"/>
    <w:pPr>
      <w:spacing w:line="260" w:lineRule="atLeast"/>
    </w:pPr>
    <w:rPr>
      <w:color w:val="auto"/>
    </w:rPr>
  </w:style>
  <w:style w:type="paragraph" w:customStyle="1" w:styleId="CM13">
    <w:name w:val="CM13"/>
    <w:basedOn w:val="tablefirstrow"/>
    <w:next w:val="tablefirstrow"/>
    <w:rsid w:val="00340884"/>
    <w:pPr>
      <w:spacing w:line="260" w:lineRule="atLeast"/>
    </w:pPr>
    <w:rPr>
      <w:color w:val="auto"/>
    </w:rPr>
  </w:style>
  <w:style w:type="paragraph" w:customStyle="1" w:styleId="CM15">
    <w:name w:val="CM15"/>
    <w:basedOn w:val="tablefirstrow"/>
    <w:next w:val="tablefirstrow"/>
    <w:rsid w:val="00340884"/>
    <w:pPr>
      <w:spacing w:line="260" w:lineRule="atLeast"/>
    </w:pPr>
    <w:rPr>
      <w:color w:val="auto"/>
    </w:rPr>
  </w:style>
  <w:style w:type="paragraph" w:customStyle="1" w:styleId="CM5">
    <w:name w:val="CM5"/>
    <w:basedOn w:val="tablefirstrow"/>
    <w:next w:val="tablefirstrow"/>
    <w:rsid w:val="00340884"/>
    <w:rPr>
      <w:color w:val="auto"/>
    </w:rPr>
  </w:style>
  <w:style w:type="paragraph" w:customStyle="1" w:styleId="CM16">
    <w:name w:val="CM16"/>
    <w:basedOn w:val="tablefirstrow"/>
    <w:next w:val="tablefirstrow"/>
    <w:rsid w:val="00340884"/>
    <w:pPr>
      <w:spacing w:line="260" w:lineRule="atLeast"/>
    </w:pPr>
    <w:rPr>
      <w:color w:val="auto"/>
    </w:rPr>
  </w:style>
  <w:style w:type="paragraph" w:customStyle="1" w:styleId="CM17">
    <w:name w:val="CM17"/>
    <w:basedOn w:val="tablefirstrow"/>
    <w:next w:val="tablefirstrow"/>
    <w:rsid w:val="00340884"/>
    <w:rPr>
      <w:color w:val="auto"/>
    </w:rPr>
  </w:style>
  <w:style w:type="paragraph" w:customStyle="1" w:styleId="CM19">
    <w:name w:val="CM19"/>
    <w:basedOn w:val="tablefirstrow"/>
    <w:next w:val="tablefirstrow"/>
    <w:rsid w:val="00340884"/>
    <w:pPr>
      <w:spacing w:line="260" w:lineRule="atLeast"/>
    </w:pPr>
    <w:rPr>
      <w:color w:val="auto"/>
    </w:rPr>
  </w:style>
  <w:style w:type="paragraph" w:customStyle="1" w:styleId="CM41">
    <w:name w:val="CM41"/>
    <w:basedOn w:val="tablefirstrow"/>
    <w:next w:val="tablefirstrow"/>
    <w:rsid w:val="00340884"/>
    <w:pPr>
      <w:spacing w:after="245"/>
    </w:pPr>
    <w:rPr>
      <w:color w:val="auto"/>
    </w:rPr>
  </w:style>
  <w:style w:type="paragraph" w:customStyle="1" w:styleId="CM20">
    <w:name w:val="CM20"/>
    <w:basedOn w:val="tablefirstrow"/>
    <w:next w:val="tablefirstrow"/>
    <w:rsid w:val="00340884"/>
    <w:pPr>
      <w:spacing w:line="260" w:lineRule="atLeast"/>
    </w:pPr>
    <w:rPr>
      <w:color w:val="auto"/>
    </w:rPr>
  </w:style>
  <w:style w:type="paragraph" w:customStyle="1" w:styleId="CM14">
    <w:name w:val="CM14"/>
    <w:basedOn w:val="tablefirstrow"/>
    <w:next w:val="tablefirstrow"/>
    <w:rsid w:val="00340884"/>
    <w:pPr>
      <w:spacing w:line="260" w:lineRule="atLeast"/>
    </w:pPr>
    <w:rPr>
      <w:color w:val="auto"/>
    </w:rPr>
  </w:style>
  <w:style w:type="paragraph" w:customStyle="1" w:styleId="CM21">
    <w:name w:val="CM21"/>
    <w:basedOn w:val="tablefirstrow"/>
    <w:next w:val="tablefirstrow"/>
    <w:rsid w:val="00340884"/>
    <w:pPr>
      <w:spacing w:line="260" w:lineRule="atLeast"/>
    </w:pPr>
    <w:rPr>
      <w:color w:val="auto"/>
    </w:rPr>
  </w:style>
  <w:style w:type="paragraph" w:customStyle="1" w:styleId="CM42">
    <w:name w:val="CM42"/>
    <w:basedOn w:val="tablefirstrow"/>
    <w:next w:val="tablefirstrow"/>
    <w:rsid w:val="00340884"/>
    <w:pPr>
      <w:spacing w:after="2065"/>
    </w:pPr>
    <w:rPr>
      <w:color w:val="auto"/>
    </w:rPr>
  </w:style>
  <w:style w:type="paragraph" w:customStyle="1" w:styleId="CM43">
    <w:name w:val="CM43"/>
    <w:basedOn w:val="tablefirstrow"/>
    <w:next w:val="tablefirstrow"/>
    <w:rsid w:val="00340884"/>
    <w:pPr>
      <w:spacing w:after="1375"/>
    </w:pPr>
    <w:rPr>
      <w:color w:val="auto"/>
    </w:rPr>
  </w:style>
  <w:style w:type="paragraph" w:customStyle="1" w:styleId="CM40">
    <w:name w:val="CM40"/>
    <w:basedOn w:val="tablefirstrow"/>
    <w:next w:val="tablefirstrow"/>
    <w:rsid w:val="00340884"/>
    <w:pPr>
      <w:spacing w:after="3023"/>
    </w:pPr>
    <w:rPr>
      <w:color w:val="auto"/>
    </w:rPr>
  </w:style>
  <w:style w:type="paragraph" w:customStyle="1" w:styleId="CM23">
    <w:name w:val="CM23"/>
    <w:basedOn w:val="tablefirstrow"/>
    <w:next w:val="tablefirstrow"/>
    <w:rsid w:val="00340884"/>
    <w:pPr>
      <w:spacing w:line="260" w:lineRule="atLeast"/>
    </w:pPr>
    <w:rPr>
      <w:color w:val="auto"/>
    </w:rPr>
  </w:style>
  <w:style w:type="paragraph" w:styleId="TOC1">
    <w:name w:val="toc 1"/>
    <w:basedOn w:val="Normal"/>
    <w:next w:val="Normal"/>
    <w:autoRedefine/>
    <w:uiPriority w:val="39"/>
    <w:rsid w:val="006E279B"/>
    <w:pPr>
      <w:tabs>
        <w:tab w:val="right" w:leader="dot" w:pos="9530"/>
      </w:tabs>
    </w:pPr>
  </w:style>
  <w:style w:type="paragraph" w:styleId="TOC2">
    <w:name w:val="toc 2"/>
    <w:basedOn w:val="Normal"/>
    <w:next w:val="Normal"/>
    <w:autoRedefine/>
    <w:uiPriority w:val="39"/>
    <w:rsid w:val="006E279B"/>
  </w:style>
  <w:style w:type="paragraph" w:styleId="TOC3">
    <w:name w:val="toc 3"/>
    <w:basedOn w:val="Normal"/>
    <w:next w:val="Normal"/>
    <w:autoRedefine/>
    <w:uiPriority w:val="39"/>
    <w:rsid w:val="00D31CBB"/>
    <w:pPr>
      <w:tabs>
        <w:tab w:val="left" w:pos="720"/>
        <w:tab w:val="right" w:leader="dot" w:pos="9530"/>
      </w:tabs>
    </w:pPr>
  </w:style>
  <w:style w:type="paragraph" w:styleId="TOC4">
    <w:name w:val="toc 4"/>
    <w:basedOn w:val="Normal"/>
    <w:next w:val="Normal"/>
    <w:autoRedefine/>
    <w:uiPriority w:val="39"/>
    <w:rsid w:val="00340884"/>
    <w:pPr>
      <w:ind w:left="720"/>
    </w:pPr>
  </w:style>
  <w:style w:type="paragraph" w:styleId="TOC5">
    <w:name w:val="toc 5"/>
    <w:basedOn w:val="Normal"/>
    <w:next w:val="Normal"/>
    <w:autoRedefine/>
    <w:uiPriority w:val="39"/>
    <w:rsid w:val="00340884"/>
    <w:pPr>
      <w:ind w:left="960"/>
    </w:pPr>
  </w:style>
  <w:style w:type="paragraph" w:styleId="TOC6">
    <w:name w:val="toc 6"/>
    <w:basedOn w:val="Normal"/>
    <w:next w:val="Normal"/>
    <w:autoRedefine/>
    <w:uiPriority w:val="39"/>
    <w:rsid w:val="00340884"/>
    <w:pPr>
      <w:ind w:left="1200"/>
    </w:pPr>
  </w:style>
  <w:style w:type="paragraph" w:styleId="TOC7">
    <w:name w:val="toc 7"/>
    <w:basedOn w:val="Normal"/>
    <w:next w:val="Normal"/>
    <w:autoRedefine/>
    <w:uiPriority w:val="39"/>
    <w:rsid w:val="00340884"/>
    <w:pPr>
      <w:ind w:left="1440"/>
    </w:pPr>
  </w:style>
  <w:style w:type="paragraph" w:styleId="TOC8">
    <w:name w:val="toc 8"/>
    <w:basedOn w:val="Normal"/>
    <w:next w:val="Normal"/>
    <w:autoRedefine/>
    <w:uiPriority w:val="39"/>
    <w:rsid w:val="00340884"/>
    <w:pPr>
      <w:ind w:left="1680"/>
    </w:pPr>
  </w:style>
  <w:style w:type="paragraph" w:styleId="TOC9">
    <w:name w:val="toc 9"/>
    <w:basedOn w:val="Normal"/>
    <w:next w:val="Normal"/>
    <w:autoRedefine/>
    <w:uiPriority w:val="39"/>
    <w:rsid w:val="00340884"/>
    <w:pPr>
      <w:ind w:left="1920"/>
    </w:pPr>
  </w:style>
  <w:style w:type="character" w:styleId="Hyperlink">
    <w:name w:val="Hyperlink"/>
    <w:basedOn w:val="DefaultParagraphFont"/>
    <w:uiPriority w:val="99"/>
    <w:rsid w:val="008D45C6"/>
    <w:rPr>
      <w:rFonts w:ascii="Arial" w:hAnsi="Arial"/>
      <w:color w:val="0000FF"/>
      <w:sz w:val="22"/>
      <w:szCs w:val="22"/>
      <w:u w:val="none"/>
    </w:rPr>
  </w:style>
  <w:style w:type="paragraph" w:styleId="TableofFigures">
    <w:name w:val="table of figures"/>
    <w:basedOn w:val="Normal"/>
    <w:next w:val="Normal"/>
    <w:uiPriority w:val="99"/>
    <w:rsid w:val="00340884"/>
    <w:pPr>
      <w:ind w:left="480" w:hanging="480"/>
    </w:pPr>
  </w:style>
  <w:style w:type="character" w:styleId="FollowedHyperlink">
    <w:name w:val="FollowedHyperlink"/>
    <w:basedOn w:val="DefaultParagraphFont"/>
    <w:rsid w:val="00340884"/>
    <w:rPr>
      <w:color w:val="800080"/>
      <w:u w:val="single"/>
    </w:rPr>
  </w:style>
  <w:style w:type="paragraph" w:styleId="Header">
    <w:name w:val="header"/>
    <w:basedOn w:val="Normal"/>
    <w:rsid w:val="00340884"/>
    <w:pPr>
      <w:tabs>
        <w:tab w:val="center" w:pos="4320"/>
        <w:tab w:val="right" w:pos="8640"/>
      </w:tabs>
    </w:pPr>
  </w:style>
  <w:style w:type="paragraph" w:styleId="Footer">
    <w:name w:val="footer"/>
    <w:basedOn w:val="Normal"/>
    <w:link w:val="FooterChar"/>
    <w:uiPriority w:val="99"/>
    <w:rsid w:val="00340884"/>
    <w:pPr>
      <w:tabs>
        <w:tab w:val="center" w:pos="4320"/>
        <w:tab w:val="right" w:pos="8640"/>
      </w:tabs>
    </w:pPr>
  </w:style>
  <w:style w:type="character" w:styleId="PageNumber">
    <w:name w:val="page number"/>
    <w:basedOn w:val="DefaultParagraphFont"/>
    <w:rsid w:val="00340884"/>
  </w:style>
  <w:style w:type="paragraph" w:styleId="DocumentMap">
    <w:name w:val="Document Map"/>
    <w:basedOn w:val="Normal"/>
    <w:semiHidden/>
    <w:rsid w:val="00340884"/>
    <w:pPr>
      <w:shd w:val="clear" w:color="auto" w:fill="000080"/>
    </w:pPr>
    <w:rPr>
      <w:rFonts w:ascii="Tahoma" w:hAnsi="Tahoma" w:cs="Tahoma"/>
    </w:rPr>
  </w:style>
  <w:style w:type="paragraph" w:styleId="BodyText">
    <w:name w:val="Body Text"/>
    <w:basedOn w:val="Normal"/>
    <w:link w:val="BodyTextChar"/>
    <w:uiPriority w:val="99"/>
    <w:rsid w:val="000A47BE"/>
    <w:pPr>
      <w:autoSpaceDE w:val="0"/>
      <w:autoSpaceDN w:val="0"/>
      <w:adjustRightInd w:val="0"/>
    </w:pPr>
    <w:rPr>
      <w:rFonts w:cs="Arial"/>
      <w:bCs/>
      <w:color w:val="000000"/>
      <w:szCs w:val="20"/>
    </w:rPr>
  </w:style>
  <w:style w:type="paragraph" w:styleId="BodyText2">
    <w:name w:val="Body Text 2"/>
    <w:basedOn w:val="Normal"/>
    <w:rsid w:val="00340884"/>
    <w:pPr>
      <w:autoSpaceDE w:val="0"/>
      <w:autoSpaceDN w:val="0"/>
      <w:adjustRightInd w:val="0"/>
    </w:pPr>
    <w:rPr>
      <w:color w:val="000000"/>
      <w:szCs w:val="20"/>
    </w:rPr>
  </w:style>
  <w:style w:type="paragraph" w:styleId="Subtitle">
    <w:name w:val="Subtitle"/>
    <w:basedOn w:val="Normal"/>
    <w:link w:val="SubtitleChar"/>
    <w:qFormat/>
    <w:rsid w:val="00A218D3"/>
    <w:pPr>
      <w:autoSpaceDE w:val="0"/>
      <w:autoSpaceDN w:val="0"/>
      <w:adjustRightInd w:val="0"/>
      <w:jc w:val="center"/>
      <w:outlineLvl w:val="1"/>
    </w:pPr>
    <w:rPr>
      <w:rFonts w:ascii="Arial Black" w:hAnsi="Arial Black"/>
      <w:iCs/>
      <w:color w:val="000000"/>
      <w:sz w:val="44"/>
      <w:szCs w:val="20"/>
    </w:rPr>
  </w:style>
  <w:style w:type="paragraph" w:customStyle="1" w:styleId="CoverTitle">
    <w:name w:val="Cover Title"/>
    <w:basedOn w:val="Subtitle"/>
    <w:rsid w:val="00D60CDC"/>
  </w:style>
  <w:style w:type="paragraph" w:customStyle="1" w:styleId="DocumentNumber">
    <w:name w:val="Document Number"/>
    <w:basedOn w:val="BodyText"/>
    <w:rsid w:val="00340884"/>
    <w:pPr>
      <w:autoSpaceDE/>
      <w:autoSpaceDN/>
      <w:adjustRightInd/>
      <w:spacing w:after="120"/>
      <w:ind w:left="170"/>
    </w:pPr>
    <w:rPr>
      <w:color w:val="auto"/>
      <w:sz w:val="28"/>
      <w:szCs w:val="19"/>
    </w:rPr>
  </w:style>
  <w:style w:type="paragraph" w:styleId="BodyText3">
    <w:name w:val="Body Text 3"/>
    <w:basedOn w:val="Normal"/>
    <w:rsid w:val="00340884"/>
    <w:pPr>
      <w:jc w:val="center"/>
    </w:pPr>
    <w:rPr>
      <w:b/>
      <w:bCs/>
      <w:sz w:val="48"/>
    </w:rPr>
  </w:style>
  <w:style w:type="paragraph" w:styleId="Caption">
    <w:name w:val="caption"/>
    <w:basedOn w:val="Normal"/>
    <w:next w:val="Normal"/>
    <w:qFormat/>
    <w:rsid w:val="00A218D3"/>
    <w:pPr>
      <w:spacing w:before="120" w:after="120"/>
    </w:pPr>
    <w:rPr>
      <w:b/>
      <w:bCs/>
      <w:sz w:val="20"/>
      <w:szCs w:val="20"/>
    </w:rPr>
  </w:style>
  <w:style w:type="paragraph" w:styleId="FootnoteText">
    <w:name w:val="footnote text"/>
    <w:basedOn w:val="Normal"/>
    <w:semiHidden/>
    <w:rsid w:val="00066D68"/>
    <w:rPr>
      <w:sz w:val="20"/>
      <w:szCs w:val="20"/>
    </w:rPr>
  </w:style>
  <w:style w:type="character" w:styleId="FootnoteReference">
    <w:name w:val="footnote reference"/>
    <w:basedOn w:val="DefaultParagraphFont"/>
    <w:semiHidden/>
    <w:rsid w:val="00066D68"/>
    <w:rPr>
      <w:vertAlign w:val="superscript"/>
    </w:rPr>
  </w:style>
  <w:style w:type="paragraph" w:customStyle="1" w:styleId="Style1">
    <w:name w:val="Style1"/>
    <w:basedOn w:val="Heading2"/>
    <w:autoRedefine/>
    <w:rsid w:val="000C02EF"/>
    <w:rPr>
      <w:i/>
    </w:rPr>
  </w:style>
  <w:style w:type="paragraph" w:customStyle="1" w:styleId="StyleHeading216pt">
    <w:name w:val="Style Heading 2 + 16 pt"/>
    <w:basedOn w:val="Heading2"/>
    <w:rsid w:val="000C02EF"/>
  </w:style>
  <w:style w:type="character" w:styleId="CommentReference">
    <w:name w:val="annotation reference"/>
    <w:basedOn w:val="DefaultParagraphFont"/>
    <w:semiHidden/>
    <w:rsid w:val="0067266F"/>
    <w:rPr>
      <w:sz w:val="16"/>
      <w:szCs w:val="16"/>
    </w:rPr>
  </w:style>
  <w:style w:type="paragraph" w:styleId="CommentText">
    <w:name w:val="annotation text"/>
    <w:basedOn w:val="Normal"/>
    <w:semiHidden/>
    <w:rsid w:val="0067266F"/>
    <w:rPr>
      <w:sz w:val="20"/>
      <w:szCs w:val="20"/>
    </w:rPr>
  </w:style>
  <w:style w:type="paragraph" w:styleId="CommentSubject">
    <w:name w:val="annotation subject"/>
    <w:basedOn w:val="CommentText"/>
    <w:next w:val="CommentText"/>
    <w:semiHidden/>
    <w:rsid w:val="0067266F"/>
    <w:rPr>
      <w:b/>
      <w:bCs/>
    </w:rPr>
  </w:style>
  <w:style w:type="paragraph" w:styleId="BalloonText">
    <w:name w:val="Balloon Text"/>
    <w:basedOn w:val="Normal"/>
    <w:link w:val="BalloonTextChar"/>
    <w:uiPriority w:val="99"/>
    <w:semiHidden/>
    <w:rsid w:val="0067266F"/>
    <w:rPr>
      <w:rFonts w:ascii="Tahoma" w:hAnsi="Tahoma" w:cs="Tahoma"/>
      <w:sz w:val="16"/>
      <w:szCs w:val="16"/>
    </w:rPr>
  </w:style>
  <w:style w:type="character" w:customStyle="1" w:styleId="StyleCustomColorRGB262626">
    <w:name w:val="Style Custom Color(RGB(262626))"/>
    <w:basedOn w:val="CommentReference"/>
    <w:rsid w:val="000E07B8"/>
    <w:rPr>
      <w:rFonts w:ascii="Arial" w:hAnsi="Arial"/>
      <w:dstrike w:val="0"/>
      <w:color w:val="339966"/>
      <w:sz w:val="22"/>
      <w:szCs w:val="22"/>
      <w:vertAlign w:val="baseline"/>
    </w:rPr>
  </w:style>
  <w:style w:type="numbering" w:customStyle="1" w:styleId="StyleNumberedItalic">
    <w:name w:val="Style Numbered Italic"/>
    <w:basedOn w:val="NoList"/>
    <w:rsid w:val="005516EC"/>
    <w:pPr>
      <w:numPr>
        <w:numId w:val="1"/>
      </w:numPr>
    </w:pPr>
  </w:style>
  <w:style w:type="numbering" w:customStyle="1" w:styleId="StyleNumberedItalic1">
    <w:name w:val="Style Numbered Italic1"/>
    <w:basedOn w:val="NoList"/>
    <w:rsid w:val="005516EC"/>
    <w:pPr>
      <w:numPr>
        <w:numId w:val="2"/>
      </w:numPr>
    </w:pPr>
  </w:style>
  <w:style w:type="table" w:styleId="Table3Deffects3">
    <w:name w:val="Table 3D effects 3"/>
    <w:basedOn w:val="TableNormal"/>
    <w:rsid w:val="003A33D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Note">
    <w:name w:val="Note"/>
    <w:basedOn w:val="Normal"/>
    <w:next w:val="NoteHeading"/>
    <w:rsid w:val="001E2099"/>
    <w:pPr>
      <w:pBdr>
        <w:top w:val="dashSmallGap" w:sz="4" w:space="1" w:color="auto" w:shadow="1"/>
        <w:left w:val="dashSmallGap" w:sz="4" w:space="4" w:color="auto" w:shadow="1"/>
        <w:bottom w:val="dashSmallGap" w:sz="4" w:space="1" w:color="auto" w:shadow="1"/>
        <w:right w:val="dashSmallGap" w:sz="4" w:space="4" w:color="auto" w:shadow="1"/>
      </w:pBdr>
    </w:pPr>
    <w:rPr>
      <w:szCs w:val="22"/>
    </w:rPr>
  </w:style>
  <w:style w:type="numbering" w:styleId="111111">
    <w:name w:val="Outline List 2"/>
    <w:aliases w:val="numstyl"/>
    <w:basedOn w:val="NoList"/>
    <w:rsid w:val="00A936C2"/>
    <w:pPr>
      <w:numPr>
        <w:numId w:val="3"/>
      </w:numPr>
    </w:pPr>
  </w:style>
  <w:style w:type="table" w:styleId="TableColumns2">
    <w:name w:val="Table Columns 2"/>
    <w:basedOn w:val="TableNormal"/>
    <w:rsid w:val="00773FA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773FA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
    <w:name w:val="Table Grid"/>
    <w:basedOn w:val="TableNormal"/>
    <w:uiPriority w:val="59"/>
    <w:rsid w:val="00A125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07257"/>
    <w:pPr>
      <w:spacing w:before="120"/>
    </w:pPr>
    <w:rPr>
      <w:rFonts w:ascii="Arial" w:hAnsi="Arial"/>
      <w:color w:val="000080"/>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pPr>
        <w:wordWrap/>
      </w:pPr>
      <w:rPr>
        <w:rFonts w:ascii="Arial" w:hAnsi="Arial"/>
        <w:b/>
        <w:i w:val="0"/>
        <w:sz w:val="24"/>
        <w:szCs w:val="24"/>
      </w:rPr>
      <w:tblPr/>
      <w:trPr>
        <w:tblHeader/>
      </w:trPr>
      <w:tcPr>
        <w:tcBorders>
          <w:top w:val="single" w:sz="8" w:space="0" w:color="000080"/>
          <w:left w:val="single" w:sz="8" w:space="0" w:color="000080"/>
          <w:bottom w:val="single" w:sz="8" w:space="0" w:color="000080"/>
          <w:right w:val="single" w:sz="8" w:space="0" w:color="000080"/>
          <w:insideH w:val="single" w:sz="6" w:space="0" w:color="000080"/>
          <w:insideV w:val="single" w:sz="6" w:space="0" w:color="000080"/>
          <w:tl2br w:val="nil"/>
          <w:tr2bl w:val="nil"/>
        </w:tcBorders>
        <w:shd w:val="clear" w:color="auto" w:fill="FF9900"/>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LineNumber">
    <w:name w:val="line number"/>
    <w:basedOn w:val="DefaultParagraphFont"/>
    <w:rsid w:val="004B31F7"/>
  </w:style>
  <w:style w:type="paragraph" w:customStyle="1" w:styleId="pgapace">
    <w:name w:val="pgapace"/>
    <w:basedOn w:val="tablefirstrow"/>
    <w:rsid w:val="00BF4FD3"/>
    <w:pPr>
      <w:widowControl/>
    </w:pPr>
    <w:rPr>
      <w:color w:val="auto"/>
      <w:sz w:val="20"/>
    </w:rPr>
  </w:style>
  <w:style w:type="paragraph" w:customStyle="1" w:styleId="StyleDefaultPalatino11pt">
    <w:name w:val="Style Default + Palatino 11 pt"/>
    <w:basedOn w:val="tablefirstrow"/>
    <w:link w:val="StyleDefaultPalatino11ptChar"/>
    <w:rsid w:val="00D60CDC"/>
    <w:rPr>
      <w:sz w:val="22"/>
    </w:rPr>
  </w:style>
  <w:style w:type="character" w:customStyle="1" w:styleId="tablefirstrowCharChar">
    <w:name w:val="table first row Char Char"/>
    <w:basedOn w:val="DefaultParagraphFont"/>
    <w:link w:val="tablefirstrow"/>
    <w:uiPriority w:val="99"/>
    <w:rsid w:val="00D07257"/>
    <w:rPr>
      <w:rFonts w:ascii="Arial" w:hAnsi="Arial" w:cs="Arial"/>
      <w:b/>
      <w:bCs/>
      <w:color w:val="000080"/>
      <w:sz w:val="24"/>
      <w:szCs w:val="24"/>
      <w:lang w:val="en-US" w:eastAsia="en-US" w:bidi="ar-SA"/>
    </w:rPr>
  </w:style>
  <w:style w:type="character" w:customStyle="1" w:styleId="StyleDefaultPalatino11ptChar">
    <w:name w:val="Style Default + Palatino 11 pt Char"/>
    <w:basedOn w:val="tablefirstrowCharChar"/>
    <w:link w:val="StyleDefaultPalatino11pt"/>
    <w:rsid w:val="00D60CDC"/>
    <w:rPr>
      <w:rFonts w:ascii="Arial" w:hAnsi="Arial" w:cs="Arial"/>
      <w:b/>
      <w:bCs/>
      <w:color w:val="000080"/>
      <w:sz w:val="22"/>
      <w:szCs w:val="24"/>
      <w:lang w:val="en-US" w:eastAsia="en-US" w:bidi="ar-SA"/>
    </w:rPr>
  </w:style>
  <w:style w:type="paragraph" w:customStyle="1" w:styleId="StyleDefaultPalatino11ptItalic">
    <w:name w:val="Style Default + Palatino 11 pt Italic"/>
    <w:basedOn w:val="tablefirstrow"/>
    <w:link w:val="StyleDefaultPalatino11ptItalicChar"/>
    <w:rsid w:val="00F171C6"/>
    <w:rPr>
      <w:iCs/>
      <w:sz w:val="22"/>
      <w:szCs w:val="22"/>
    </w:rPr>
  </w:style>
  <w:style w:type="character" w:customStyle="1" w:styleId="StyleDefaultPalatino11ptItalicChar">
    <w:name w:val="Style Default + Palatino 11 pt Italic Char"/>
    <w:basedOn w:val="tablefirstrowCharChar"/>
    <w:link w:val="StyleDefaultPalatino11ptItalic"/>
    <w:rsid w:val="00F171C6"/>
    <w:rPr>
      <w:rFonts w:ascii="Arial" w:hAnsi="Arial" w:cs="Arial"/>
      <w:b/>
      <w:bCs/>
      <w:iCs/>
      <w:color w:val="000080"/>
      <w:sz w:val="22"/>
      <w:szCs w:val="22"/>
      <w:lang w:val="en-US" w:eastAsia="en-US" w:bidi="ar-SA"/>
    </w:rPr>
  </w:style>
  <w:style w:type="paragraph" w:customStyle="1" w:styleId="StyleCaptionCentered">
    <w:name w:val="Style Caption + Centered"/>
    <w:basedOn w:val="Caption"/>
    <w:rsid w:val="007A0903"/>
    <w:pPr>
      <w:jc w:val="center"/>
    </w:pPr>
    <w:rPr>
      <w:sz w:val="22"/>
      <w:szCs w:val="22"/>
    </w:rPr>
  </w:style>
  <w:style w:type="paragraph" w:customStyle="1" w:styleId="Comments">
    <w:name w:val="Comments"/>
    <w:basedOn w:val="Normal"/>
    <w:next w:val="CommentText"/>
    <w:link w:val="CommentsChar"/>
    <w:rsid w:val="007D4A29"/>
    <w:rPr>
      <w:color w:val="339966"/>
      <w:szCs w:val="22"/>
    </w:rPr>
  </w:style>
  <w:style w:type="character" w:customStyle="1" w:styleId="CommentsChar">
    <w:name w:val="Comments Char"/>
    <w:basedOn w:val="DefaultParagraphFont"/>
    <w:link w:val="Comments"/>
    <w:rsid w:val="007D4A29"/>
    <w:rPr>
      <w:rFonts w:ascii="Arial" w:hAnsi="Arial"/>
      <w:color w:val="339966"/>
      <w:sz w:val="22"/>
      <w:szCs w:val="22"/>
      <w:lang w:val="en-US" w:eastAsia="en-US" w:bidi="ar-SA"/>
    </w:rPr>
  </w:style>
  <w:style w:type="character" w:customStyle="1" w:styleId="SubtitleChar">
    <w:name w:val="Subtitle Char"/>
    <w:basedOn w:val="DefaultParagraphFont"/>
    <w:link w:val="Subtitle"/>
    <w:rsid w:val="00A218D3"/>
    <w:rPr>
      <w:rFonts w:ascii="Arial Black" w:hAnsi="Arial Black"/>
      <w:iCs/>
      <w:color w:val="000000"/>
      <w:sz w:val="44"/>
    </w:rPr>
  </w:style>
  <w:style w:type="paragraph" w:customStyle="1" w:styleId="StyleCentered">
    <w:name w:val="Style Centered"/>
    <w:basedOn w:val="Normal"/>
    <w:rsid w:val="004A5CCA"/>
    <w:pPr>
      <w:jc w:val="center"/>
    </w:pPr>
    <w:rPr>
      <w:b/>
      <w:szCs w:val="22"/>
    </w:rPr>
  </w:style>
  <w:style w:type="paragraph" w:styleId="ListNumber">
    <w:name w:val="List Number"/>
    <w:aliases w:val="AppHeading1"/>
    <w:basedOn w:val="Normal"/>
    <w:rsid w:val="00B4219A"/>
    <w:pPr>
      <w:numPr>
        <w:numId w:val="5"/>
      </w:numPr>
    </w:pPr>
    <w:rPr>
      <w:b/>
      <w:sz w:val="32"/>
      <w:szCs w:val="32"/>
    </w:rPr>
  </w:style>
  <w:style w:type="paragraph" w:styleId="ListNumber2">
    <w:name w:val="List Number 2"/>
    <w:basedOn w:val="Normal"/>
    <w:rsid w:val="00B4219A"/>
    <w:pPr>
      <w:numPr>
        <w:numId w:val="6"/>
      </w:numPr>
    </w:pPr>
  </w:style>
  <w:style w:type="table" w:styleId="TableProfessional">
    <w:name w:val="Table Professional"/>
    <w:basedOn w:val="TableNormal"/>
    <w:rsid w:val="00332037"/>
    <w:pPr>
      <w:spacing w:before="6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StyleStyleNumberedItalic1OutlinenumberedSeaGreen">
    <w:name w:val="Style Style Numbered Italic1 + Outline numbered Sea Green"/>
    <w:basedOn w:val="NoList"/>
    <w:rsid w:val="005C42EC"/>
    <w:pPr>
      <w:numPr>
        <w:numId w:val="7"/>
      </w:numPr>
    </w:pPr>
  </w:style>
  <w:style w:type="paragraph" w:customStyle="1" w:styleId="Default">
    <w:name w:val="Default"/>
    <w:rsid w:val="000B3070"/>
    <w:pPr>
      <w:widowControl w:val="0"/>
      <w:autoSpaceDE w:val="0"/>
      <w:autoSpaceDN w:val="0"/>
      <w:adjustRightInd w:val="0"/>
    </w:pPr>
    <w:rPr>
      <w:rFonts w:ascii="Arial" w:hAnsi="Arial" w:cs="Arial"/>
      <w:color w:val="000000"/>
      <w:sz w:val="24"/>
      <w:szCs w:val="24"/>
    </w:rPr>
  </w:style>
  <w:style w:type="character" w:customStyle="1" w:styleId="Tablecelltext">
    <w:name w:val="Table cell text"/>
    <w:rsid w:val="00B229EE"/>
    <w:rPr>
      <w:rFonts w:ascii="Arial" w:hAnsi="Arial"/>
      <w:color w:val="000080"/>
      <w:sz w:val="22"/>
    </w:rPr>
  </w:style>
  <w:style w:type="paragraph" w:customStyle="1" w:styleId="Reference">
    <w:name w:val="Reference"/>
    <w:basedOn w:val="Normal"/>
    <w:rsid w:val="001368CA"/>
    <w:pPr>
      <w:numPr>
        <w:numId w:val="8"/>
      </w:numPr>
      <w:spacing w:before="0" w:after="240"/>
      <w:ind w:right="-57"/>
      <w:jc w:val="both"/>
    </w:pPr>
    <w:rPr>
      <w:sz w:val="20"/>
      <w:szCs w:val="20"/>
      <w:lang w:val="en-GB"/>
    </w:rPr>
  </w:style>
  <w:style w:type="numbering" w:customStyle="1" w:styleId="Style2">
    <w:name w:val="Style2"/>
    <w:rsid w:val="0013696C"/>
    <w:pPr>
      <w:numPr>
        <w:numId w:val="4"/>
      </w:numPr>
    </w:pPr>
  </w:style>
  <w:style w:type="table" w:customStyle="1" w:styleId="tabletype">
    <w:name w:val="table type"/>
    <w:basedOn w:val="TableNormal"/>
    <w:rsid w:val="00FE7338"/>
    <w:tblPr>
      <w:tblInd w:w="0" w:type="dxa"/>
      <w:tblCellMar>
        <w:top w:w="0" w:type="dxa"/>
        <w:left w:w="108" w:type="dxa"/>
        <w:bottom w:w="0" w:type="dxa"/>
        <w:right w:w="108" w:type="dxa"/>
      </w:tblCellMar>
    </w:tblPr>
  </w:style>
  <w:style w:type="paragraph" w:styleId="NoteHeading">
    <w:name w:val="Note Heading"/>
    <w:basedOn w:val="Normal"/>
    <w:next w:val="Normal"/>
    <w:rsid w:val="00DD1AF0"/>
  </w:style>
  <w:style w:type="paragraph" w:styleId="PlainText">
    <w:name w:val="Plain Text"/>
    <w:basedOn w:val="Normal"/>
    <w:link w:val="PlainTextChar"/>
    <w:uiPriority w:val="99"/>
    <w:rsid w:val="00DB09C4"/>
    <w:pPr>
      <w:spacing w:before="0" w:after="0"/>
    </w:pPr>
    <w:rPr>
      <w:rFonts w:ascii="Courier New" w:hAnsi="Courier New" w:cs="Courier New"/>
      <w:sz w:val="20"/>
      <w:szCs w:val="20"/>
    </w:rPr>
  </w:style>
  <w:style w:type="paragraph" w:styleId="HTMLPreformatted">
    <w:name w:val="HTML Preformatted"/>
    <w:basedOn w:val="Normal"/>
    <w:link w:val="HTMLPreformattedChar"/>
    <w:uiPriority w:val="99"/>
    <w:rsid w:val="00DB0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 w:val="20"/>
      <w:szCs w:val="20"/>
    </w:rPr>
  </w:style>
  <w:style w:type="paragraph" w:customStyle="1" w:styleId="Copyright">
    <w:name w:val="Copyright"/>
    <w:basedOn w:val="Normal"/>
    <w:rsid w:val="00DB09C4"/>
    <w:pPr>
      <w:spacing w:before="120" w:after="80" w:line="400" w:lineRule="atLeast"/>
      <w:ind w:left="144"/>
    </w:pPr>
    <w:rPr>
      <w:noProof/>
      <w:color w:val="000000"/>
      <w:sz w:val="20"/>
      <w:szCs w:val="20"/>
    </w:rPr>
  </w:style>
  <w:style w:type="table" w:styleId="TableList5">
    <w:name w:val="Table List 5"/>
    <w:basedOn w:val="TableNormal"/>
    <w:rsid w:val="00153F7A"/>
    <w:pPr>
      <w:spacing w:before="6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customStyle="1" w:styleId="Bullet">
    <w:name w:val="Bullet"/>
    <w:basedOn w:val="Normal"/>
    <w:rsid w:val="00424990"/>
    <w:pPr>
      <w:numPr>
        <w:numId w:val="9"/>
      </w:numPr>
      <w:spacing w:before="80" w:after="80" w:line="260" w:lineRule="atLeast"/>
    </w:pPr>
    <w:rPr>
      <w:rFonts w:ascii="Palatino" w:hAnsi="Palatino"/>
      <w:noProof/>
      <w:color w:val="000000"/>
      <w:szCs w:val="20"/>
    </w:rPr>
  </w:style>
  <w:style w:type="paragraph" w:customStyle="1" w:styleId="TableTitle">
    <w:name w:val="Table_Title"/>
    <w:basedOn w:val="Normal"/>
    <w:next w:val="Normal"/>
    <w:rsid w:val="008E12E7"/>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ascii="Times New Roman" w:hAnsi="Times New Roman"/>
      <w:b/>
      <w:sz w:val="24"/>
      <w:szCs w:val="20"/>
      <w:lang w:val="en-GB"/>
    </w:rPr>
  </w:style>
  <w:style w:type="character" w:customStyle="1" w:styleId="EmailStyle1231">
    <w:name w:val="EmailStyle1231"/>
    <w:basedOn w:val="DefaultParagraphFont"/>
    <w:rsid w:val="002E21E7"/>
    <w:rPr>
      <w:rFonts w:ascii="Arial" w:hAnsi="Arial" w:cs="Arial"/>
      <w:color w:val="auto"/>
      <w:sz w:val="20"/>
    </w:rPr>
  </w:style>
  <w:style w:type="character" w:customStyle="1" w:styleId="EmailStyle1241">
    <w:name w:val="EmailStyle1241"/>
    <w:basedOn w:val="DefaultParagraphFont"/>
    <w:rsid w:val="002E21E7"/>
    <w:rPr>
      <w:rFonts w:ascii="Arial" w:hAnsi="Arial" w:cs="Arial"/>
      <w:color w:val="auto"/>
      <w:sz w:val="20"/>
    </w:rPr>
  </w:style>
  <w:style w:type="character" w:customStyle="1" w:styleId="ZGSM">
    <w:name w:val="ZGSM"/>
    <w:rsid w:val="00F37F1E"/>
    <w:rPr>
      <w:sz w:val="20"/>
    </w:rPr>
  </w:style>
  <w:style w:type="paragraph" w:styleId="BlockText">
    <w:name w:val="Block Text"/>
    <w:basedOn w:val="Normal"/>
    <w:rsid w:val="004A42E4"/>
    <w:pPr>
      <w:spacing w:after="120"/>
      <w:ind w:left="1440" w:right="1440"/>
    </w:pPr>
  </w:style>
  <w:style w:type="paragraph" w:styleId="ListParagraph">
    <w:name w:val="List Paragraph"/>
    <w:basedOn w:val="Normal"/>
    <w:link w:val="ListParagraphChar"/>
    <w:uiPriority w:val="34"/>
    <w:qFormat/>
    <w:rsid w:val="00A218D3"/>
    <w:pPr>
      <w:spacing w:before="0" w:after="200" w:line="276" w:lineRule="auto"/>
      <w:ind w:left="720"/>
      <w:contextualSpacing/>
    </w:pPr>
    <w:rPr>
      <w:rFonts w:ascii="Calibri" w:hAnsi="Calibri"/>
      <w:szCs w:val="22"/>
    </w:rPr>
  </w:style>
  <w:style w:type="character" w:customStyle="1" w:styleId="PlainTextChar">
    <w:name w:val="Plain Text Char"/>
    <w:basedOn w:val="DefaultParagraphFont"/>
    <w:link w:val="PlainText"/>
    <w:uiPriority w:val="99"/>
    <w:rsid w:val="00A26533"/>
    <w:rPr>
      <w:rFonts w:ascii="Courier New" w:hAnsi="Courier New" w:cs="Courier New"/>
    </w:rPr>
  </w:style>
  <w:style w:type="character" w:customStyle="1" w:styleId="Heading2Char">
    <w:name w:val="Heading 2 Char"/>
    <w:aliases w:val="Head2A Char,2 Char"/>
    <w:basedOn w:val="DefaultParagraphFont"/>
    <w:link w:val="Heading2"/>
    <w:rsid w:val="0065789A"/>
    <w:rPr>
      <w:rFonts w:asciiTheme="minorHAnsi" w:hAnsiTheme="minorHAnsi" w:cstheme="minorHAnsi"/>
      <w:b/>
      <w:bCs/>
      <w:iCs/>
      <w:sz w:val="28"/>
      <w:szCs w:val="28"/>
    </w:rPr>
  </w:style>
  <w:style w:type="character" w:customStyle="1" w:styleId="BodyTextChar">
    <w:name w:val="Body Text Char"/>
    <w:basedOn w:val="DefaultParagraphFont"/>
    <w:link w:val="BodyText"/>
    <w:uiPriority w:val="99"/>
    <w:rsid w:val="00874076"/>
    <w:rPr>
      <w:rFonts w:ascii="Arial" w:hAnsi="Arial" w:cs="Arial"/>
      <w:bCs/>
      <w:color w:val="000000"/>
      <w:sz w:val="22"/>
    </w:rPr>
  </w:style>
  <w:style w:type="character" w:styleId="Emphasis">
    <w:name w:val="Emphasis"/>
    <w:basedOn w:val="DefaultParagraphFont"/>
    <w:uiPriority w:val="20"/>
    <w:qFormat/>
    <w:rsid w:val="00A218D3"/>
    <w:rPr>
      <w:b/>
      <w:bCs/>
      <w:i w:val="0"/>
      <w:iCs w:val="0"/>
    </w:rPr>
  </w:style>
  <w:style w:type="paragraph" w:styleId="NormalWeb">
    <w:name w:val="Normal (Web)"/>
    <w:basedOn w:val="Normal"/>
    <w:uiPriority w:val="99"/>
    <w:unhideWhenUsed/>
    <w:rsid w:val="000A4BEE"/>
    <w:pPr>
      <w:spacing w:before="100" w:beforeAutospacing="1" w:after="100" w:afterAutospacing="1"/>
    </w:pPr>
    <w:rPr>
      <w:rFonts w:ascii="Times New Roman" w:eastAsiaTheme="minorEastAsia" w:hAnsi="Times New Roman"/>
      <w:sz w:val="24"/>
    </w:rPr>
  </w:style>
  <w:style w:type="paragraph" w:customStyle="1" w:styleId="EW">
    <w:name w:val="EW"/>
    <w:basedOn w:val="Normal"/>
    <w:rsid w:val="00EF1D7C"/>
    <w:pPr>
      <w:keepLines/>
      <w:overflowPunct w:val="0"/>
      <w:autoSpaceDE w:val="0"/>
      <w:autoSpaceDN w:val="0"/>
      <w:adjustRightInd w:val="0"/>
      <w:spacing w:before="0" w:after="0"/>
      <w:ind w:left="1702" w:hanging="1418"/>
    </w:pPr>
    <w:rPr>
      <w:rFonts w:ascii="Times New Roman" w:hAnsi="Times New Roman"/>
      <w:sz w:val="20"/>
      <w:szCs w:val="20"/>
      <w:lang w:val="en-GB" w:eastAsia="ja-JP"/>
    </w:rPr>
  </w:style>
  <w:style w:type="character" w:customStyle="1" w:styleId="TALCar">
    <w:name w:val="TAL Car"/>
    <w:basedOn w:val="DefaultParagraphFont"/>
    <w:link w:val="TAL"/>
    <w:locked/>
    <w:rsid w:val="003E2C86"/>
    <w:rPr>
      <w:rFonts w:ascii="Arial" w:hAnsi="Arial" w:cs="Arial"/>
      <w:sz w:val="18"/>
      <w:lang w:val="en-GB" w:eastAsia="ja-JP"/>
    </w:rPr>
  </w:style>
  <w:style w:type="paragraph" w:customStyle="1" w:styleId="TAL">
    <w:name w:val="TAL"/>
    <w:basedOn w:val="Normal"/>
    <w:link w:val="TALCar"/>
    <w:rsid w:val="003E2C86"/>
    <w:pPr>
      <w:keepNext/>
      <w:keepLines/>
      <w:overflowPunct w:val="0"/>
      <w:autoSpaceDE w:val="0"/>
      <w:autoSpaceDN w:val="0"/>
      <w:adjustRightInd w:val="0"/>
      <w:spacing w:before="0" w:after="0"/>
    </w:pPr>
    <w:rPr>
      <w:rFonts w:cs="Arial"/>
      <w:sz w:val="18"/>
      <w:szCs w:val="20"/>
      <w:lang w:val="en-GB" w:eastAsia="ja-JP"/>
    </w:rPr>
  </w:style>
  <w:style w:type="character" w:customStyle="1" w:styleId="tw4winExternal">
    <w:name w:val="tw4winExternal"/>
    <w:rsid w:val="00F62587"/>
    <w:rPr>
      <w:rFonts w:ascii="Courier New" w:hAnsi="Courier New" w:cs="Courier New"/>
      <w:color w:val="808080"/>
    </w:rPr>
  </w:style>
  <w:style w:type="character" w:customStyle="1" w:styleId="BalloonTextChar">
    <w:name w:val="Balloon Text Char"/>
    <w:basedOn w:val="DefaultParagraphFont"/>
    <w:link w:val="BalloonText"/>
    <w:uiPriority w:val="99"/>
    <w:semiHidden/>
    <w:rsid w:val="00456D9E"/>
    <w:rPr>
      <w:rFonts w:ascii="Tahoma" w:hAnsi="Tahoma" w:cs="Tahoma"/>
      <w:sz w:val="16"/>
      <w:szCs w:val="16"/>
    </w:rPr>
  </w:style>
  <w:style w:type="character" w:customStyle="1" w:styleId="FooterChar">
    <w:name w:val="Footer Char"/>
    <w:basedOn w:val="DefaultParagraphFont"/>
    <w:link w:val="Footer"/>
    <w:uiPriority w:val="99"/>
    <w:rsid w:val="005C509A"/>
    <w:rPr>
      <w:rFonts w:ascii="Arial" w:hAnsi="Arial"/>
      <w:sz w:val="22"/>
      <w:szCs w:val="24"/>
    </w:rPr>
  </w:style>
  <w:style w:type="paragraph" w:customStyle="1" w:styleId="a">
    <w:name w:val="표 제?목?"/>
    <w:basedOn w:val="BodyText"/>
    <w:rsid w:val="00B309D9"/>
    <w:pPr>
      <w:widowControl w:val="0"/>
      <w:wordWrap w:val="0"/>
      <w:autoSpaceDE/>
      <w:autoSpaceDN/>
      <w:spacing w:before="0" w:after="100" w:line="300" w:lineRule="exact"/>
      <w:ind w:left="709"/>
      <w:jc w:val="center"/>
      <w:textAlignment w:val="baseline"/>
    </w:pPr>
    <w:rPr>
      <w:rFonts w:ascii="HY°ß°íµñ" w:eastAsia="Malgun Gothic" w:hAnsi="HY°ß°íµñ" w:cs="HY°ß°íµñ"/>
      <w:bCs w:val="0"/>
      <w:sz w:val="18"/>
      <w:szCs w:val="18"/>
    </w:rPr>
  </w:style>
  <w:style w:type="paragraph" w:customStyle="1" w:styleId="a0">
    <w:name w:val="표?본?문?"/>
    <w:basedOn w:val="BodyText"/>
    <w:link w:val="Char2"/>
    <w:rsid w:val="00B309D9"/>
    <w:pPr>
      <w:widowControl w:val="0"/>
      <w:wordWrap w:val="0"/>
      <w:autoSpaceDE/>
      <w:autoSpaceDN/>
      <w:spacing w:before="0" w:after="0" w:line="280" w:lineRule="exact"/>
      <w:jc w:val="both"/>
      <w:textAlignment w:val="baseline"/>
    </w:pPr>
    <w:rPr>
      <w:rFonts w:ascii="µ¸¿ò" w:eastAsia="Malgun Gothic" w:hAnsi="µ¸¿ò" w:cs="µ¸¿ò"/>
      <w:bCs w:val="0"/>
      <w:color w:val="auto"/>
      <w:sz w:val="18"/>
      <w:szCs w:val="18"/>
    </w:rPr>
  </w:style>
  <w:style w:type="character" w:customStyle="1" w:styleId="Char2">
    <w:name w:val="표?본?문 Char2"/>
    <w:basedOn w:val="DefaultParagraphFont"/>
    <w:link w:val="a0"/>
    <w:locked/>
    <w:rsid w:val="00B309D9"/>
    <w:rPr>
      <w:rFonts w:ascii="µ¸¿ò" w:eastAsia="Malgun Gothic" w:hAnsi="µ¸¿ò" w:cs="µ¸¿ò"/>
      <w:sz w:val="18"/>
      <w:szCs w:val="18"/>
    </w:rPr>
  </w:style>
  <w:style w:type="paragraph" w:styleId="BodyTextIndent">
    <w:name w:val="Body Text Indent"/>
    <w:basedOn w:val="Normal"/>
    <w:link w:val="BodyTextIndentChar"/>
    <w:rsid w:val="00B309D9"/>
    <w:pPr>
      <w:spacing w:after="120"/>
      <w:ind w:left="283"/>
    </w:pPr>
  </w:style>
  <w:style w:type="character" w:customStyle="1" w:styleId="BodyTextIndentChar">
    <w:name w:val="Body Text Indent Char"/>
    <w:basedOn w:val="DefaultParagraphFont"/>
    <w:link w:val="BodyTextIndent"/>
    <w:rsid w:val="00B309D9"/>
    <w:rPr>
      <w:rFonts w:ascii="Arial" w:hAnsi="Arial"/>
      <w:sz w:val="22"/>
      <w:szCs w:val="24"/>
    </w:rPr>
  </w:style>
  <w:style w:type="paragraph" w:customStyle="1" w:styleId="a1">
    <w:name w:val="그?림?글?"/>
    <w:rsid w:val="00B309D9"/>
    <w:pPr>
      <w:spacing w:before="0" w:after="0" w:line="220" w:lineRule="exact"/>
      <w:ind w:left="0" w:firstLine="0"/>
      <w:jc w:val="both"/>
    </w:pPr>
    <w:rPr>
      <w:rFonts w:ascii="Arial" w:eastAsia="Malgun Gothic" w:hAnsi="Arial" w:cs="Arial"/>
      <w:sz w:val="16"/>
      <w:szCs w:val="16"/>
    </w:rPr>
  </w:style>
  <w:style w:type="paragraph" w:customStyle="1" w:styleId="3">
    <w:name w:val="글?머?리?기?호 3"/>
    <w:basedOn w:val="BodyText"/>
    <w:rsid w:val="00B309D9"/>
    <w:pPr>
      <w:widowControl w:val="0"/>
      <w:numPr>
        <w:numId w:val="11"/>
      </w:numPr>
      <w:tabs>
        <w:tab w:val="clear" w:pos="360"/>
        <w:tab w:val="num" w:pos="1531"/>
      </w:tabs>
      <w:wordWrap w:val="0"/>
      <w:autoSpaceDE/>
      <w:autoSpaceDN/>
      <w:spacing w:beforeLines="20" w:after="0" w:line="300" w:lineRule="exact"/>
      <w:ind w:left="1531" w:hanging="425"/>
      <w:jc w:val="both"/>
      <w:textAlignment w:val="baseline"/>
    </w:pPr>
    <w:rPr>
      <w:rFonts w:ascii="¹ÙÅÁ" w:eastAsia="Malgun Gothic" w:hAnsi="¹ÙÅÁ" w:cs="¹ÙÅÁ"/>
      <w:bCs w:val="0"/>
      <w:color w:val="auto"/>
      <w:sz w:val="20"/>
    </w:rPr>
  </w:style>
  <w:style w:type="paragraph" w:styleId="ListBullet">
    <w:name w:val="List Bullet"/>
    <w:basedOn w:val="Normal"/>
    <w:uiPriority w:val="99"/>
    <w:rsid w:val="00B309D9"/>
    <w:pPr>
      <w:widowControl w:val="0"/>
      <w:numPr>
        <w:numId w:val="12"/>
      </w:numPr>
      <w:tabs>
        <w:tab w:val="num" w:pos="1080"/>
      </w:tabs>
      <w:wordWrap w:val="0"/>
      <w:adjustRightInd w:val="0"/>
      <w:spacing w:beforeLines="20" w:after="0" w:line="300" w:lineRule="exact"/>
      <w:ind w:left="1083" w:hanging="363"/>
      <w:jc w:val="both"/>
      <w:textAlignment w:val="baseline"/>
    </w:pPr>
    <w:rPr>
      <w:rFonts w:ascii="¹ÙÅÁ" w:eastAsia="Malgun Gothic" w:hAnsi="¹ÙÅÁ" w:cs="¹ÙÅÁ"/>
      <w:sz w:val="20"/>
      <w:szCs w:val="20"/>
    </w:rPr>
  </w:style>
  <w:style w:type="character" w:customStyle="1" w:styleId="ListParagraphChar">
    <w:name w:val="List Paragraph Char"/>
    <w:basedOn w:val="DefaultParagraphFont"/>
    <w:link w:val="ListParagraph"/>
    <w:locked/>
    <w:rsid w:val="00A218D3"/>
    <w:rPr>
      <w:rFonts w:ascii="Calibri" w:hAnsi="Calibri"/>
      <w:sz w:val="22"/>
      <w:szCs w:val="22"/>
    </w:rPr>
  </w:style>
  <w:style w:type="paragraph" w:customStyle="1" w:styleId="a2">
    <w:name w:val="표본문"/>
    <w:basedOn w:val="BodyText"/>
    <w:link w:val="Char"/>
    <w:rsid w:val="00FE1AAA"/>
    <w:pPr>
      <w:widowControl w:val="0"/>
      <w:wordWrap w:val="0"/>
      <w:spacing w:before="0" w:after="0" w:line="280" w:lineRule="exact"/>
      <w:textAlignment w:val="baseline"/>
    </w:pPr>
    <w:rPr>
      <w:rFonts w:eastAsia="맑은고딕"/>
      <w:bCs w:val="0"/>
      <w:color w:val="auto"/>
      <w:sz w:val="18"/>
      <w:szCs w:val="18"/>
      <w:lang w:eastAsia="ko-KR"/>
    </w:rPr>
  </w:style>
  <w:style w:type="character" w:customStyle="1" w:styleId="Char">
    <w:name w:val="표본문 Char"/>
    <w:basedOn w:val="DefaultParagraphFont"/>
    <w:link w:val="a2"/>
    <w:locked/>
    <w:rsid w:val="00FE1AAA"/>
    <w:rPr>
      <w:rFonts w:ascii="Arial" w:eastAsia="맑은고딕" w:hAnsi="Arial" w:cs="Arial"/>
      <w:sz w:val="18"/>
      <w:szCs w:val="18"/>
      <w:lang w:eastAsia="ko-KR"/>
    </w:rPr>
  </w:style>
  <w:style w:type="paragraph" w:styleId="Title">
    <w:name w:val="Title"/>
    <w:basedOn w:val="Normal"/>
    <w:next w:val="Normal"/>
    <w:link w:val="TitleChar"/>
    <w:qFormat/>
    <w:rsid w:val="00A218D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218D3"/>
    <w:rPr>
      <w:rFonts w:asciiTheme="majorHAnsi" w:eastAsiaTheme="majorEastAsia" w:hAnsiTheme="majorHAnsi" w:cstheme="majorBidi"/>
      <w:color w:val="17365D" w:themeColor="text2" w:themeShade="BF"/>
      <w:spacing w:val="5"/>
      <w:kern w:val="28"/>
      <w:sz w:val="52"/>
      <w:szCs w:val="52"/>
    </w:rPr>
  </w:style>
  <w:style w:type="paragraph" w:customStyle="1" w:styleId="TableContents">
    <w:name w:val="Table Contents"/>
    <w:basedOn w:val="Normal"/>
    <w:rsid w:val="00D62768"/>
    <w:pPr>
      <w:suppressLineNumbers/>
      <w:suppressAutoHyphens/>
      <w:spacing w:before="120" w:after="120"/>
    </w:pPr>
    <w:rPr>
      <w:rFonts w:ascii="Times New Roman" w:hAnsi="Times New Roman"/>
      <w:sz w:val="24"/>
      <w:lang w:val="en-GB" w:eastAsia="ar-SA"/>
    </w:rPr>
  </w:style>
  <w:style w:type="character" w:customStyle="1" w:styleId="HTMLPreformattedChar">
    <w:name w:val="HTML Preformatted Char"/>
    <w:basedOn w:val="DefaultParagraphFont"/>
    <w:link w:val="HTMLPreformatted"/>
    <w:uiPriority w:val="99"/>
    <w:rsid w:val="001C0A44"/>
    <w:rPr>
      <w:rFonts w:ascii="Arial Unicode MS" w:eastAsia="Arial Unicode MS" w:hAnsi="Arial Unicode MS" w:cs="Arial Unicode MS"/>
    </w:rPr>
  </w:style>
  <w:style w:type="character" w:customStyle="1" w:styleId="editsection">
    <w:name w:val="editsection"/>
    <w:basedOn w:val="DefaultParagraphFont"/>
    <w:rsid w:val="001C0A44"/>
  </w:style>
  <w:style w:type="character" w:customStyle="1" w:styleId="mw-headline">
    <w:name w:val="mw-headline"/>
    <w:basedOn w:val="DefaultParagraphFont"/>
    <w:rsid w:val="001C0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110">
      <w:bodyDiv w:val="1"/>
      <w:marLeft w:val="0"/>
      <w:marRight w:val="0"/>
      <w:marTop w:val="0"/>
      <w:marBottom w:val="0"/>
      <w:divBdr>
        <w:top w:val="none" w:sz="0" w:space="0" w:color="auto"/>
        <w:left w:val="none" w:sz="0" w:space="0" w:color="auto"/>
        <w:bottom w:val="none" w:sz="0" w:space="0" w:color="auto"/>
        <w:right w:val="none" w:sz="0" w:space="0" w:color="auto"/>
      </w:divBdr>
      <w:divsChild>
        <w:div w:id="765007089">
          <w:marLeft w:val="0"/>
          <w:marRight w:val="0"/>
          <w:marTop w:val="0"/>
          <w:marBottom w:val="0"/>
          <w:divBdr>
            <w:top w:val="none" w:sz="0" w:space="0" w:color="auto"/>
            <w:left w:val="none" w:sz="0" w:space="0" w:color="auto"/>
            <w:bottom w:val="none" w:sz="0" w:space="0" w:color="auto"/>
            <w:right w:val="none" w:sz="0" w:space="0" w:color="auto"/>
          </w:divBdr>
          <w:divsChild>
            <w:div w:id="607584874">
              <w:marLeft w:val="0"/>
              <w:marRight w:val="0"/>
              <w:marTop w:val="0"/>
              <w:marBottom w:val="0"/>
              <w:divBdr>
                <w:top w:val="none" w:sz="0" w:space="0" w:color="auto"/>
                <w:left w:val="none" w:sz="0" w:space="0" w:color="auto"/>
                <w:bottom w:val="none" w:sz="0" w:space="0" w:color="auto"/>
                <w:right w:val="none" w:sz="0" w:space="0" w:color="auto"/>
              </w:divBdr>
              <w:divsChild>
                <w:div w:id="1331562948">
                  <w:marLeft w:val="0"/>
                  <w:marRight w:val="0"/>
                  <w:marTop w:val="0"/>
                  <w:marBottom w:val="0"/>
                  <w:divBdr>
                    <w:top w:val="none" w:sz="0" w:space="0" w:color="auto"/>
                    <w:left w:val="none" w:sz="0" w:space="0" w:color="auto"/>
                    <w:bottom w:val="none" w:sz="0" w:space="0" w:color="auto"/>
                    <w:right w:val="none" w:sz="0" w:space="0" w:color="auto"/>
                  </w:divBdr>
                  <w:divsChild>
                    <w:div w:id="13017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5614">
      <w:bodyDiv w:val="1"/>
      <w:marLeft w:val="0"/>
      <w:marRight w:val="0"/>
      <w:marTop w:val="0"/>
      <w:marBottom w:val="0"/>
      <w:divBdr>
        <w:top w:val="none" w:sz="0" w:space="0" w:color="auto"/>
        <w:left w:val="none" w:sz="0" w:space="0" w:color="auto"/>
        <w:bottom w:val="none" w:sz="0" w:space="0" w:color="auto"/>
        <w:right w:val="none" w:sz="0" w:space="0" w:color="auto"/>
      </w:divBdr>
    </w:div>
    <w:div w:id="283587346">
      <w:bodyDiv w:val="1"/>
      <w:marLeft w:val="0"/>
      <w:marRight w:val="0"/>
      <w:marTop w:val="0"/>
      <w:marBottom w:val="0"/>
      <w:divBdr>
        <w:top w:val="none" w:sz="0" w:space="0" w:color="auto"/>
        <w:left w:val="none" w:sz="0" w:space="0" w:color="auto"/>
        <w:bottom w:val="none" w:sz="0" w:space="0" w:color="auto"/>
        <w:right w:val="none" w:sz="0" w:space="0" w:color="auto"/>
      </w:divBdr>
    </w:div>
    <w:div w:id="322438502">
      <w:bodyDiv w:val="1"/>
      <w:marLeft w:val="0"/>
      <w:marRight w:val="0"/>
      <w:marTop w:val="0"/>
      <w:marBottom w:val="0"/>
      <w:divBdr>
        <w:top w:val="none" w:sz="0" w:space="0" w:color="auto"/>
        <w:left w:val="none" w:sz="0" w:space="0" w:color="auto"/>
        <w:bottom w:val="none" w:sz="0" w:space="0" w:color="auto"/>
        <w:right w:val="none" w:sz="0" w:space="0" w:color="auto"/>
      </w:divBdr>
    </w:div>
    <w:div w:id="487524961">
      <w:bodyDiv w:val="1"/>
      <w:marLeft w:val="0"/>
      <w:marRight w:val="0"/>
      <w:marTop w:val="0"/>
      <w:marBottom w:val="0"/>
      <w:divBdr>
        <w:top w:val="none" w:sz="0" w:space="0" w:color="auto"/>
        <w:left w:val="none" w:sz="0" w:space="0" w:color="auto"/>
        <w:bottom w:val="none" w:sz="0" w:space="0" w:color="auto"/>
        <w:right w:val="none" w:sz="0" w:space="0" w:color="auto"/>
      </w:divBdr>
    </w:div>
    <w:div w:id="517045140">
      <w:bodyDiv w:val="1"/>
      <w:marLeft w:val="0"/>
      <w:marRight w:val="0"/>
      <w:marTop w:val="0"/>
      <w:marBottom w:val="0"/>
      <w:divBdr>
        <w:top w:val="none" w:sz="0" w:space="0" w:color="auto"/>
        <w:left w:val="none" w:sz="0" w:space="0" w:color="auto"/>
        <w:bottom w:val="none" w:sz="0" w:space="0" w:color="auto"/>
        <w:right w:val="none" w:sz="0" w:space="0" w:color="auto"/>
      </w:divBdr>
    </w:div>
    <w:div w:id="549682780">
      <w:bodyDiv w:val="1"/>
      <w:marLeft w:val="0"/>
      <w:marRight w:val="0"/>
      <w:marTop w:val="0"/>
      <w:marBottom w:val="0"/>
      <w:divBdr>
        <w:top w:val="none" w:sz="0" w:space="0" w:color="auto"/>
        <w:left w:val="none" w:sz="0" w:space="0" w:color="auto"/>
        <w:bottom w:val="none" w:sz="0" w:space="0" w:color="auto"/>
        <w:right w:val="none" w:sz="0" w:space="0" w:color="auto"/>
      </w:divBdr>
    </w:div>
    <w:div w:id="552427328">
      <w:bodyDiv w:val="1"/>
      <w:marLeft w:val="0"/>
      <w:marRight w:val="0"/>
      <w:marTop w:val="0"/>
      <w:marBottom w:val="0"/>
      <w:divBdr>
        <w:top w:val="none" w:sz="0" w:space="0" w:color="auto"/>
        <w:left w:val="none" w:sz="0" w:space="0" w:color="auto"/>
        <w:bottom w:val="none" w:sz="0" w:space="0" w:color="auto"/>
        <w:right w:val="none" w:sz="0" w:space="0" w:color="auto"/>
      </w:divBdr>
    </w:div>
    <w:div w:id="663359689">
      <w:bodyDiv w:val="1"/>
      <w:marLeft w:val="0"/>
      <w:marRight w:val="0"/>
      <w:marTop w:val="0"/>
      <w:marBottom w:val="0"/>
      <w:divBdr>
        <w:top w:val="none" w:sz="0" w:space="0" w:color="auto"/>
        <w:left w:val="none" w:sz="0" w:space="0" w:color="auto"/>
        <w:bottom w:val="none" w:sz="0" w:space="0" w:color="auto"/>
        <w:right w:val="none" w:sz="0" w:space="0" w:color="auto"/>
      </w:divBdr>
    </w:div>
    <w:div w:id="692416292">
      <w:bodyDiv w:val="1"/>
      <w:marLeft w:val="0"/>
      <w:marRight w:val="0"/>
      <w:marTop w:val="0"/>
      <w:marBottom w:val="0"/>
      <w:divBdr>
        <w:top w:val="none" w:sz="0" w:space="0" w:color="auto"/>
        <w:left w:val="none" w:sz="0" w:space="0" w:color="auto"/>
        <w:bottom w:val="none" w:sz="0" w:space="0" w:color="auto"/>
        <w:right w:val="none" w:sz="0" w:space="0" w:color="auto"/>
      </w:divBdr>
    </w:div>
    <w:div w:id="747310088">
      <w:bodyDiv w:val="1"/>
      <w:marLeft w:val="0"/>
      <w:marRight w:val="0"/>
      <w:marTop w:val="0"/>
      <w:marBottom w:val="0"/>
      <w:divBdr>
        <w:top w:val="none" w:sz="0" w:space="0" w:color="auto"/>
        <w:left w:val="none" w:sz="0" w:space="0" w:color="auto"/>
        <w:bottom w:val="none" w:sz="0" w:space="0" w:color="auto"/>
        <w:right w:val="none" w:sz="0" w:space="0" w:color="auto"/>
      </w:divBdr>
    </w:div>
    <w:div w:id="774397693">
      <w:bodyDiv w:val="1"/>
      <w:marLeft w:val="0"/>
      <w:marRight w:val="0"/>
      <w:marTop w:val="0"/>
      <w:marBottom w:val="0"/>
      <w:divBdr>
        <w:top w:val="none" w:sz="0" w:space="0" w:color="auto"/>
        <w:left w:val="none" w:sz="0" w:space="0" w:color="auto"/>
        <w:bottom w:val="none" w:sz="0" w:space="0" w:color="auto"/>
        <w:right w:val="none" w:sz="0" w:space="0" w:color="auto"/>
      </w:divBdr>
      <w:divsChild>
        <w:div w:id="215941338">
          <w:marLeft w:val="0"/>
          <w:marRight w:val="0"/>
          <w:marTop w:val="0"/>
          <w:marBottom w:val="0"/>
          <w:divBdr>
            <w:top w:val="none" w:sz="0" w:space="0" w:color="auto"/>
            <w:left w:val="none" w:sz="0" w:space="0" w:color="auto"/>
            <w:bottom w:val="none" w:sz="0" w:space="0" w:color="auto"/>
            <w:right w:val="none" w:sz="0" w:space="0" w:color="auto"/>
          </w:divBdr>
        </w:div>
      </w:divsChild>
    </w:div>
    <w:div w:id="905721681">
      <w:bodyDiv w:val="1"/>
      <w:marLeft w:val="0"/>
      <w:marRight w:val="0"/>
      <w:marTop w:val="0"/>
      <w:marBottom w:val="0"/>
      <w:divBdr>
        <w:top w:val="none" w:sz="0" w:space="0" w:color="auto"/>
        <w:left w:val="none" w:sz="0" w:space="0" w:color="auto"/>
        <w:bottom w:val="none" w:sz="0" w:space="0" w:color="auto"/>
        <w:right w:val="none" w:sz="0" w:space="0" w:color="auto"/>
      </w:divBdr>
    </w:div>
    <w:div w:id="939097280">
      <w:bodyDiv w:val="1"/>
      <w:marLeft w:val="0"/>
      <w:marRight w:val="0"/>
      <w:marTop w:val="0"/>
      <w:marBottom w:val="0"/>
      <w:divBdr>
        <w:top w:val="none" w:sz="0" w:space="0" w:color="auto"/>
        <w:left w:val="none" w:sz="0" w:space="0" w:color="auto"/>
        <w:bottom w:val="none" w:sz="0" w:space="0" w:color="auto"/>
        <w:right w:val="none" w:sz="0" w:space="0" w:color="auto"/>
      </w:divBdr>
    </w:div>
    <w:div w:id="1151293617">
      <w:bodyDiv w:val="1"/>
      <w:marLeft w:val="0"/>
      <w:marRight w:val="0"/>
      <w:marTop w:val="0"/>
      <w:marBottom w:val="0"/>
      <w:divBdr>
        <w:top w:val="none" w:sz="0" w:space="0" w:color="auto"/>
        <w:left w:val="none" w:sz="0" w:space="0" w:color="auto"/>
        <w:bottom w:val="none" w:sz="0" w:space="0" w:color="auto"/>
        <w:right w:val="none" w:sz="0" w:space="0" w:color="auto"/>
      </w:divBdr>
    </w:div>
    <w:div w:id="1177690431">
      <w:bodyDiv w:val="1"/>
      <w:marLeft w:val="0"/>
      <w:marRight w:val="0"/>
      <w:marTop w:val="0"/>
      <w:marBottom w:val="0"/>
      <w:divBdr>
        <w:top w:val="none" w:sz="0" w:space="0" w:color="auto"/>
        <w:left w:val="none" w:sz="0" w:space="0" w:color="auto"/>
        <w:bottom w:val="none" w:sz="0" w:space="0" w:color="auto"/>
        <w:right w:val="none" w:sz="0" w:space="0" w:color="auto"/>
      </w:divBdr>
    </w:div>
    <w:div w:id="1309241815">
      <w:bodyDiv w:val="1"/>
      <w:marLeft w:val="0"/>
      <w:marRight w:val="0"/>
      <w:marTop w:val="0"/>
      <w:marBottom w:val="0"/>
      <w:divBdr>
        <w:top w:val="none" w:sz="0" w:space="0" w:color="auto"/>
        <w:left w:val="none" w:sz="0" w:space="0" w:color="auto"/>
        <w:bottom w:val="none" w:sz="0" w:space="0" w:color="auto"/>
        <w:right w:val="none" w:sz="0" w:space="0" w:color="auto"/>
      </w:divBdr>
    </w:div>
    <w:div w:id="1557085305">
      <w:bodyDiv w:val="1"/>
      <w:marLeft w:val="0"/>
      <w:marRight w:val="0"/>
      <w:marTop w:val="0"/>
      <w:marBottom w:val="0"/>
      <w:divBdr>
        <w:top w:val="none" w:sz="0" w:space="0" w:color="auto"/>
        <w:left w:val="none" w:sz="0" w:space="0" w:color="auto"/>
        <w:bottom w:val="none" w:sz="0" w:space="0" w:color="auto"/>
        <w:right w:val="none" w:sz="0" w:space="0" w:color="auto"/>
      </w:divBdr>
    </w:div>
    <w:div w:id="2050185826">
      <w:bodyDiv w:val="1"/>
      <w:marLeft w:val="0"/>
      <w:marRight w:val="0"/>
      <w:marTop w:val="0"/>
      <w:marBottom w:val="0"/>
      <w:divBdr>
        <w:top w:val="none" w:sz="0" w:space="0" w:color="auto"/>
        <w:left w:val="none" w:sz="0" w:space="0" w:color="auto"/>
        <w:bottom w:val="none" w:sz="0" w:space="0" w:color="auto"/>
        <w:right w:val="none" w:sz="0" w:space="0" w:color="auto"/>
      </w:divBdr>
    </w:div>
    <w:div w:id="2059161158">
      <w:bodyDiv w:val="1"/>
      <w:marLeft w:val="0"/>
      <w:marRight w:val="0"/>
      <w:marTop w:val="0"/>
      <w:marBottom w:val="0"/>
      <w:divBdr>
        <w:top w:val="none" w:sz="0" w:space="0" w:color="auto"/>
        <w:left w:val="none" w:sz="0" w:space="0" w:color="auto"/>
        <w:bottom w:val="none" w:sz="0" w:space="0" w:color="auto"/>
        <w:right w:val="none" w:sz="0" w:space="0" w:color="auto"/>
      </w:divBdr>
    </w:div>
    <w:div w:id="2074352347">
      <w:bodyDiv w:val="1"/>
      <w:marLeft w:val="0"/>
      <w:marRight w:val="0"/>
      <w:marTop w:val="0"/>
      <w:marBottom w:val="0"/>
      <w:divBdr>
        <w:top w:val="none" w:sz="0" w:space="0" w:color="auto"/>
        <w:left w:val="none" w:sz="0" w:space="0" w:color="auto"/>
        <w:bottom w:val="none" w:sz="0" w:space="0" w:color="auto"/>
        <w:right w:val="none" w:sz="0" w:space="0" w:color="auto"/>
      </w:divBdr>
    </w:div>
    <w:div w:id="211413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7.emf"/><Relationship Id="rId26" Type="http://schemas.openxmlformats.org/officeDocument/2006/relationships/image" Target="media/image15.png"/><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6.emf"/><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png"/><Relationship Id="rId29" Type="http://schemas.openxmlformats.org/officeDocument/2006/relationships/image" Target="media/image17.emf"/><Relationship Id="rId41" Type="http://schemas.openxmlformats.org/officeDocument/2006/relationships/hyperlink" Target="http://www.radisys.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header" Target="header1.xml"/><Relationship Id="rId40" Type="http://schemas.openxmlformats.org/officeDocument/2006/relationships/image" Target="media/image23.png"/><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image" Target="media/image12.png"/><Relationship Id="rId28" Type="http://schemas.openxmlformats.org/officeDocument/2006/relationships/oleObject" Target="embeddings/oleObject2.bin"/><Relationship Id="rId36" Type="http://schemas.openxmlformats.org/officeDocument/2006/relationships/image" Target="cid:image003.png@01CD8AD2.A6330860" TargetMode="External"/><Relationship Id="rId10" Type="http://schemas.openxmlformats.org/officeDocument/2006/relationships/endnotes" Target="endnotes.xml"/><Relationship Id="rId19" Type="http://schemas.openxmlformats.org/officeDocument/2006/relationships/image" Target="media/image8.emf"/><Relationship Id="rId31" Type="http://schemas.openxmlformats.org/officeDocument/2006/relationships/image" Target="media/image18.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oleObject" Target="embeddings/oleObject3.bin"/><Relationship Id="rId35" Type="http://schemas.openxmlformats.org/officeDocument/2006/relationships/image" Target="media/image22.png"/><Relationship Id="rId43"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Knowledge Base Document" ma:contentTypeID="0x010100C35A63D7E7D52A41A7A422C7261E44030052525794C4A54F468F20C724763E1FAA" ma:contentTypeVersion="6" ma:contentTypeDescription="Upload a document to the Knowledge Base" ma:contentTypeScope="" ma:versionID="0004f6b158796cf2fc6b8f8808942bce">
  <xsd:schema xmlns:xsd="http://www.w3.org/2001/XMLSchema" xmlns:xs="http://www.w3.org/2001/XMLSchema" xmlns:p="http://schemas.microsoft.com/office/2006/metadata/properties" targetNamespace="http://schemas.microsoft.com/office/2006/metadata/properties" ma:root="true" ma:fieldsID="8d6a0be81257edc0dbb0962212ad384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19A71B-0CED-4493-8968-0C8E9B803B59}"/>
</file>

<file path=customXml/itemProps2.xml><?xml version="1.0" encoding="utf-8"?>
<ds:datastoreItem xmlns:ds="http://schemas.openxmlformats.org/officeDocument/2006/customXml" ds:itemID="{273C32B4-3FE0-4058-974F-912D714BF495}"/>
</file>

<file path=customXml/itemProps3.xml><?xml version="1.0" encoding="utf-8"?>
<ds:datastoreItem xmlns:ds="http://schemas.openxmlformats.org/officeDocument/2006/customXml" ds:itemID="{210721FB-0A37-46B1-AC61-9474D6821A92}"/>
</file>

<file path=customXml/itemProps4.xml><?xml version="1.0" encoding="utf-8"?>
<ds:datastoreItem xmlns:ds="http://schemas.openxmlformats.org/officeDocument/2006/customXml" ds:itemID="{F57B1ECF-D568-438B-B43C-CDFDAE00CC8A}"/>
</file>

<file path=docProps/app.xml><?xml version="1.0" encoding="utf-8"?>
<Properties xmlns="http://schemas.openxmlformats.org/officeDocument/2006/extended-properties" xmlns:vt="http://schemas.openxmlformats.org/officeDocument/2006/docPropsVTypes">
  <Template>Normal</Template>
  <TotalTime>160</TotalTime>
  <Pages>1</Pages>
  <Words>10542</Words>
  <Characters>60094</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Radisys_LTE_Common_Platform_Design</vt:lpstr>
    </vt:vector>
  </TitlesOfParts>
  <Company>Continuous Computing</Company>
  <LinksUpToDate>false</LinksUpToDate>
  <CharactersWithSpaces>70496</CharactersWithSpaces>
  <SharedDoc>false</SharedDoc>
  <HLinks>
    <vt:vector size="228" baseType="variant">
      <vt:variant>
        <vt:i4>5636168</vt:i4>
      </vt:variant>
      <vt:variant>
        <vt:i4>293</vt:i4>
      </vt:variant>
      <vt:variant>
        <vt:i4>0</vt:i4>
      </vt:variant>
      <vt:variant>
        <vt:i4>5</vt:i4>
      </vt:variant>
      <vt:variant>
        <vt:lpwstr>http://www.ccpu.com/</vt:lpwstr>
      </vt:variant>
      <vt:variant>
        <vt:lpwstr/>
      </vt:variant>
      <vt:variant>
        <vt:i4>1441846</vt:i4>
      </vt:variant>
      <vt:variant>
        <vt:i4>221</vt:i4>
      </vt:variant>
      <vt:variant>
        <vt:i4>0</vt:i4>
      </vt:variant>
      <vt:variant>
        <vt:i4>5</vt:i4>
      </vt:variant>
      <vt:variant>
        <vt:lpwstr/>
      </vt:variant>
      <vt:variant>
        <vt:lpwstr>_Toc275426345</vt:lpwstr>
      </vt:variant>
      <vt:variant>
        <vt:i4>1376309</vt:i4>
      </vt:variant>
      <vt:variant>
        <vt:i4>212</vt:i4>
      </vt:variant>
      <vt:variant>
        <vt:i4>0</vt:i4>
      </vt:variant>
      <vt:variant>
        <vt:i4>5</vt:i4>
      </vt:variant>
      <vt:variant>
        <vt:lpwstr/>
      </vt:variant>
      <vt:variant>
        <vt:lpwstr>_Toc275771533</vt:lpwstr>
      </vt:variant>
      <vt:variant>
        <vt:i4>1376309</vt:i4>
      </vt:variant>
      <vt:variant>
        <vt:i4>206</vt:i4>
      </vt:variant>
      <vt:variant>
        <vt:i4>0</vt:i4>
      </vt:variant>
      <vt:variant>
        <vt:i4>5</vt:i4>
      </vt:variant>
      <vt:variant>
        <vt:lpwstr/>
      </vt:variant>
      <vt:variant>
        <vt:lpwstr>_Toc275771532</vt:lpwstr>
      </vt:variant>
      <vt:variant>
        <vt:i4>1376309</vt:i4>
      </vt:variant>
      <vt:variant>
        <vt:i4>200</vt:i4>
      </vt:variant>
      <vt:variant>
        <vt:i4>0</vt:i4>
      </vt:variant>
      <vt:variant>
        <vt:i4>5</vt:i4>
      </vt:variant>
      <vt:variant>
        <vt:lpwstr/>
      </vt:variant>
      <vt:variant>
        <vt:lpwstr>_Toc275771531</vt:lpwstr>
      </vt:variant>
      <vt:variant>
        <vt:i4>1376309</vt:i4>
      </vt:variant>
      <vt:variant>
        <vt:i4>194</vt:i4>
      </vt:variant>
      <vt:variant>
        <vt:i4>0</vt:i4>
      </vt:variant>
      <vt:variant>
        <vt:i4>5</vt:i4>
      </vt:variant>
      <vt:variant>
        <vt:lpwstr/>
      </vt:variant>
      <vt:variant>
        <vt:lpwstr>_Toc275771530</vt:lpwstr>
      </vt:variant>
      <vt:variant>
        <vt:i4>1310773</vt:i4>
      </vt:variant>
      <vt:variant>
        <vt:i4>188</vt:i4>
      </vt:variant>
      <vt:variant>
        <vt:i4>0</vt:i4>
      </vt:variant>
      <vt:variant>
        <vt:i4>5</vt:i4>
      </vt:variant>
      <vt:variant>
        <vt:lpwstr/>
      </vt:variant>
      <vt:variant>
        <vt:lpwstr>_Toc275771529</vt:lpwstr>
      </vt:variant>
      <vt:variant>
        <vt:i4>1310773</vt:i4>
      </vt:variant>
      <vt:variant>
        <vt:i4>182</vt:i4>
      </vt:variant>
      <vt:variant>
        <vt:i4>0</vt:i4>
      </vt:variant>
      <vt:variant>
        <vt:i4>5</vt:i4>
      </vt:variant>
      <vt:variant>
        <vt:lpwstr/>
      </vt:variant>
      <vt:variant>
        <vt:lpwstr>_Toc275771528</vt:lpwstr>
      </vt:variant>
      <vt:variant>
        <vt:i4>1310773</vt:i4>
      </vt:variant>
      <vt:variant>
        <vt:i4>176</vt:i4>
      </vt:variant>
      <vt:variant>
        <vt:i4>0</vt:i4>
      </vt:variant>
      <vt:variant>
        <vt:i4>5</vt:i4>
      </vt:variant>
      <vt:variant>
        <vt:lpwstr/>
      </vt:variant>
      <vt:variant>
        <vt:lpwstr>_Toc275771527</vt:lpwstr>
      </vt:variant>
      <vt:variant>
        <vt:i4>1310773</vt:i4>
      </vt:variant>
      <vt:variant>
        <vt:i4>167</vt:i4>
      </vt:variant>
      <vt:variant>
        <vt:i4>0</vt:i4>
      </vt:variant>
      <vt:variant>
        <vt:i4>5</vt:i4>
      </vt:variant>
      <vt:variant>
        <vt:lpwstr/>
      </vt:variant>
      <vt:variant>
        <vt:lpwstr>_Toc275771526</vt:lpwstr>
      </vt:variant>
      <vt:variant>
        <vt:i4>1310773</vt:i4>
      </vt:variant>
      <vt:variant>
        <vt:i4>161</vt:i4>
      </vt:variant>
      <vt:variant>
        <vt:i4>0</vt:i4>
      </vt:variant>
      <vt:variant>
        <vt:i4>5</vt:i4>
      </vt:variant>
      <vt:variant>
        <vt:lpwstr/>
      </vt:variant>
      <vt:variant>
        <vt:lpwstr>_Toc275771525</vt:lpwstr>
      </vt:variant>
      <vt:variant>
        <vt:i4>1310773</vt:i4>
      </vt:variant>
      <vt:variant>
        <vt:i4>155</vt:i4>
      </vt:variant>
      <vt:variant>
        <vt:i4>0</vt:i4>
      </vt:variant>
      <vt:variant>
        <vt:i4>5</vt:i4>
      </vt:variant>
      <vt:variant>
        <vt:lpwstr/>
      </vt:variant>
      <vt:variant>
        <vt:lpwstr>_Toc275771524</vt:lpwstr>
      </vt:variant>
      <vt:variant>
        <vt:i4>1310773</vt:i4>
      </vt:variant>
      <vt:variant>
        <vt:i4>149</vt:i4>
      </vt:variant>
      <vt:variant>
        <vt:i4>0</vt:i4>
      </vt:variant>
      <vt:variant>
        <vt:i4>5</vt:i4>
      </vt:variant>
      <vt:variant>
        <vt:lpwstr/>
      </vt:variant>
      <vt:variant>
        <vt:lpwstr>_Toc275771523</vt:lpwstr>
      </vt:variant>
      <vt:variant>
        <vt:i4>1310773</vt:i4>
      </vt:variant>
      <vt:variant>
        <vt:i4>143</vt:i4>
      </vt:variant>
      <vt:variant>
        <vt:i4>0</vt:i4>
      </vt:variant>
      <vt:variant>
        <vt:i4>5</vt:i4>
      </vt:variant>
      <vt:variant>
        <vt:lpwstr/>
      </vt:variant>
      <vt:variant>
        <vt:lpwstr>_Toc275771522</vt:lpwstr>
      </vt:variant>
      <vt:variant>
        <vt:i4>1310773</vt:i4>
      </vt:variant>
      <vt:variant>
        <vt:i4>137</vt:i4>
      </vt:variant>
      <vt:variant>
        <vt:i4>0</vt:i4>
      </vt:variant>
      <vt:variant>
        <vt:i4>5</vt:i4>
      </vt:variant>
      <vt:variant>
        <vt:lpwstr/>
      </vt:variant>
      <vt:variant>
        <vt:lpwstr>_Toc275771521</vt:lpwstr>
      </vt:variant>
      <vt:variant>
        <vt:i4>1310773</vt:i4>
      </vt:variant>
      <vt:variant>
        <vt:i4>131</vt:i4>
      </vt:variant>
      <vt:variant>
        <vt:i4>0</vt:i4>
      </vt:variant>
      <vt:variant>
        <vt:i4>5</vt:i4>
      </vt:variant>
      <vt:variant>
        <vt:lpwstr/>
      </vt:variant>
      <vt:variant>
        <vt:lpwstr>_Toc275771520</vt:lpwstr>
      </vt:variant>
      <vt:variant>
        <vt:i4>1507381</vt:i4>
      </vt:variant>
      <vt:variant>
        <vt:i4>125</vt:i4>
      </vt:variant>
      <vt:variant>
        <vt:i4>0</vt:i4>
      </vt:variant>
      <vt:variant>
        <vt:i4>5</vt:i4>
      </vt:variant>
      <vt:variant>
        <vt:lpwstr/>
      </vt:variant>
      <vt:variant>
        <vt:lpwstr>_Toc275771519</vt:lpwstr>
      </vt:variant>
      <vt:variant>
        <vt:i4>1507381</vt:i4>
      </vt:variant>
      <vt:variant>
        <vt:i4>119</vt:i4>
      </vt:variant>
      <vt:variant>
        <vt:i4>0</vt:i4>
      </vt:variant>
      <vt:variant>
        <vt:i4>5</vt:i4>
      </vt:variant>
      <vt:variant>
        <vt:lpwstr/>
      </vt:variant>
      <vt:variant>
        <vt:lpwstr>_Toc275771518</vt:lpwstr>
      </vt:variant>
      <vt:variant>
        <vt:i4>1507381</vt:i4>
      </vt:variant>
      <vt:variant>
        <vt:i4>113</vt:i4>
      </vt:variant>
      <vt:variant>
        <vt:i4>0</vt:i4>
      </vt:variant>
      <vt:variant>
        <vt:i4>5</vt:i4>
      </vt:variant>
      <vt:variant>
        <vt:lpwstr/>
      </vt:variant>
      <vt:variant>
        <vt:lpwstr>_Toc275771517</vt:lpwstr>
      </vt:variant>
      <vt:variant>
        <vt:i4>1507381</vt:i4>
      </vt:variant>
      <vt:variant>
        <vt:i4>107</vt:i4>
      </vt:variant>
      <vt:variant>
        <vt:i4>0</vt:i4>
      </vt:variant>
      <vt:variant>
        <vt:i4>5</vt:i4>
      </vt:variant>
      <vt:variant>
        <vt:lpwstr/>
      </vt:variant>
      <vt:variant>
        <vt:lpwstr>_Toc275771516</vt:lpwstr>
      </vt:variant>
      <vt:variant>
        <vt:i4>1507381</vt:i4>
      </vt:variant>
      <vt:variant>
        <vt:i4>101</vt:i4>
      </vt:variant>
      <vt:variant>
        <vt:i4>0</vt:i4>
      </vt:variant>
      <vt:variant>
        <vt:i4>5</vt:i4>
      </vt:variant>
      <vt:variant>
        <vt:lpwstr/>
      </vt:variant>
      <vt:variant>
        <vt:lpwstr>_Toc275771515</vt:lpwstr>
      </vt:variant>
      <vt:variant>
        <vt:i4>1507381</vt:i4>
      </vt:variant>
      <vt:variant>
        <vt:i4>95</vt:i4>
      </vt:variant>
      <vt:variant>
        <vt:i4>0</vt:i4>
      </vt:variant>
      <vt:variant>
        <vt:i4>5</vt:i4>
      </vt:variant>
      <vt:variant>
        <vt:lpwstr/>
      </vt:variant>
      <vt:variant>
        <vt:lpwstr>_Toc275771514</vt:lpwstr>
      </vt:variant>
      <vt:variant>
        <vt:i4>1507381</vt:i4>
      </vt:variant>
      <vt:variant>
        <vt:i4>89</vt:i4>
      </vt:variant>
      <vt:variant>
        <vt:i4>0</vt:i4>
      </vt:variant>
      <vt:variant>
        <vt:i4>5</vt:i4>
      </vt:variant>
      <vt:variant>
        <vt:lpwstr/>
      </vt:variant>
      <vt:variant>
        <vt:lpwstr>_Toc275771513</vt:lpwstr>
      </vt:variant>
      <vt:variant>
        <vt:i4>1507381</vt:i4>
      </vt:variant>
      <vt:variant>
        <vt:i4>83</vt:i4>
      </vt:variant>
      <vt:variant>
        <vt:i4>0</vt:i4>
      </vt:variant>
      <vt:variant>
        <vt:i4>5</vt:i4>
      </vt:variant>
      <vt:variant>
        <vt:lpwstr/>
      </vt:variant>
      <vt:variant>
        <vt:lpwstr>_Toc275771512</vt:lpwstr>
      </vt:variant>
      <vt:variant>
        <vt:i4>1507381</vt:i4>
      </vt:variant>
      <vt:variant>
        <vt:i4>77</vt:i4>
      </vt:variant>
      <vt:variant>
        <vt:i4>0</vt:i4>
      </vt:variant>
      <vt:variant>
        <vt:i4>5</vt:i4>
      </vt:variant>
      <vt:variant>
        <vt:lpwstr/>
      </vt:variant>
      <vt:variant>
        <vt:lpwstr>_Toc275771511</vt:lpwstr>
      </vt:variant>
      <vt:variant>
        <vt:i4>1507381</vt:i4>
      </vt:variant>
      <vt:variant>
        <vt:i4>71</vt:i4>
      </vt:variant>
      <vt:variant>
        <vt:i4>0</vt:i4>
      </vt:variant>
      <vt:variant>
        <vt:i4>5</vt:i4>
      </vt:variant>
      <vt:variant>
        <vt:lpwstr/>
      </vt:variant>
      <vt:variant>
        <vt:lpwstr>_Toc275771510</vt:lpwstr>
      </vt:variant>
      <vt:variant>
        <vt:i4>1441845</vt:i4>
      </vt:variant>
      <vt:variant>
        <vt:i4>65</vt:i4>
      </vt:variant>
      <vt:variant>
        <vt:i4>0</vt:i4>
      </vt:variant>
      <vt:variant>
        <vt:i4>5</vt:i4>
      </vt:variant>
      <vt:variant>
        <vt:lpwstr/>
      </vt:variant>
      <vt:variant>
        <vt:lpwstr>_Toc275771509</vt:lpwstr>
      </vt:variant>
      <vt:variant>
        <vt:i4>1441845</vt:i4>
      </vt:variant>
      <vt:variant>
        <vt:i4>59</vt:i4>
      </vt:variant>
      <vt:variant>
        <vt:i4>0</vt:i4>
      </vt:variant>
      <vt:variant>
        <vt:i4>5</vt:i4>
      </vt:variant>
      <vt:variant>
        <vt:lpwstr/>
      </vt:variant>
      <vt:variant>
        <vt:lpwstr>_Toc275771508</vt:lpwstr>
      </vt:variant>
      <vt:variant>
        <vt:i4>1441845</vt:i4>
      </vt:variant>
      <vt:variant>
        <vt:i4>53</vt:i4>
      </vt:variant>
      <vt:variant>
        <vt:i4>0</vt:i4>
      </vt:variant>
      <vt:variant>
        <vt:i4>5</vt:i4>
      </vt:variant>
      <vt:variant>
        <vt:lpwstr/>
      </vt:variant>
      <vt:variant>
        <vt:lpwstr>_Toc275771507</vt:lpwstr>
      </vt:variant>
      <vt:variant>
        <vt:i4>1441845</vt:i4>
      </vt:variant>
      <vt:variant>
        <vt:i4>47</vt:i4>
      </vt:variant>
      <vt:variant>
        <vt:i4>0</vt:i4>
      </vt:variant>
      <vt:variant>
        <vt:i4>5</vt:i4>
      </vt:variant>
      <vt:variant>
        <vt:lpwstr/>
      </vt:variant>
      <vt:variant>
        <vt:lpwstr>_Toc275771506</vt:lpwstr>
      </vt:variant>
      <vt:variant>
        <vt:i4>1441845</vt:i4>
      </vt:variant>
      <vt:variant>
        <vt:i4>41</vt:i4>
      </vt:variant>
      <vt:variant>
        <vt:i4>0</vt:i4>
      </vt:variant>
      <vt:variant>
        <vt:i4>5</vt:i4>
      </vt:variant>
      <vt:variant>
        <vt:lpwstr/>
      </vt:variant>
      <vt:variant>
        <vt:lpwstr>_Toc275771505</vt:lpwstr>
      </vt:variant>
      <vt:variant>
        <vt:i4>1441845</vt:i4>
      </vt:variant>
      <vt:variant>
        <vt:i4>35</vt:i4>
      </vt:variant>
      <vt:variant>
        <vt:i4>0</vt:i4>
      </vt:variant>
      <vt:variant>
        <vt:i4>5</vt:i4>
      </vt:variant>
      <vt:variant>
        <vt:lpwstr/>
      </vt:variant>
      <vt:variant>
        <vt:lpwstr>_Toc275771504</vt:lpwstr>
      </vt:variant>
      <vt:variant>
        <vt:i4>1441845</vt:i4>
      </vt:variant>
      <vt:variant>
        <vt:i4>29</vt:i4>
      </vt:variant>
      <vt:variant>
        <vt:i4>0</vt:i4>
      </vt:variant>
      <vt:variant>
        <vt:i4>5</vt:i4>
      </vt:variant>
      <vt:variant>
        <vt:lpwstr/>
      </vt:variant>
      <vt:variant>
        <vt:lpwstr>_Toc275771503</vt:lpwstr>
      </vt:variant>
      <vt:variant>
        <vt:i4>1441845</vt:i4>
      </vt:variant>
      <vt:variant>
        <vt:i4>23</vt:i4>
      </vt:variant>
      <vt:variant>
        <vt:i4>0</vt:i4>
      </vt:variant>
      <vt:variant>
        <vt:i4>5</vt:i4>
      </vt:variant>
      <vt:variant>
        <vt:lpwstr/>
      </vt:variant>
      <vt:variant>
        <vt:lpwstr>_Toc275771502</vt:lpwstr>
      </vt:variant>
      <vt:variant>
        <vt:i4>1441845</vt:i4>
      </vt:variant>
      <vt:variant>
        <vt:i4>17</vt:i4>
      </vt:variant>
      <vt:variant>
        <vt:i4>0</vt:i4>
      </vt:variant>
      <vt:variant>
        <vt:i4>5</vt:i4>
      </vt:variant>
      <vt:variant>
        <vt:lpwstr/>
      </vt:variant>
      <vt:variant>
        <vt:lpwstr>_Toc275771501</vt:lpwstr>
      </vt:variant>
      <vt:variant>
        <vt:i4>1441845</vt:i4>
      </vt:variant>
      <vt:variant>
        <vt:i4>11</vt:i4>
      </vt:variant>
      <vt:variant>
        <vt:i4>0</vt:i4>
      </vt:variant>
      <vt:variant>
        <vt:i4>5</vt:i4>
      </vt:variant>
      <vt:variant>
        <vt:lpwstr/>
      </vt:variant>
      <vt:variant>
        <vt:lpwstr>_Toc275771500</vt:lpwstr>
      </vt:variant>
      <vt:variant>
        <vt:i4>2031668</vt:i4>
      </vt:variant>
      <vt:variant>
        <vt:i4>5</vt:i4>
      </vt:variant>
      <vt:variant>
        <vt:i4>0</vt:i4>
      </vt:variant>
      <vt:variant>
        <vt:i4>5</vt:i4>
      </vt:variant>
      <vt:variant>
        <vt:lpwstr/>
      </vt:variant>
      <vt:variant>
        <vt:lpwstr>_Toc275771499</vt:lpwstr>
      </vt:variant>
      <vt:variant>
        <vt:i4>5636168</vt:i4>
      </vt:variant>
      <vt:variant>
        <vt:i4>0</vt:i4>
      </vt:variant>
      <vt:variant>
        <vt:i4>0</vt:i4>
      </vt:variant>
      <vt:variant>
        <vt:i4>5</vt:i4>
      </vt:variant>
      <vt:variant>
        <vt:lpwstr>http://www.ccpu.com/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Radisys_LTE_Common_Platform_Design</dc:title>
  <dc:creator>Naveen Dcruz H</dc:creator>
  <cp:lastModifiedBy>Prince Agarwal</cp:lastModifiedBy>
  <cp:revision>14</cp:revision>
  <cp:lastPrinted>2012-11-19T10:36:00Z</cp:lastPrinted>
  <dcterms:created xsi:type="dcterms:W3CDTF">2013-01-29T13:11:00Z</dcterms:created>
  <dcterms:modified xsi:type="dcterms:W3CDTF">2014-05-12T08:34:00Z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-1162459814</vt:i4>
  </property>
  <property fmtid="{D5CDD505-2E9C-101B-9397-08002B2CF9AE}" pid="4" name="ContentTypeId">
    <vt:lpwstr>0x010100C35A63D7E7D52A41A7A422C7261E44030052525794C4A54F468F20C724763E1FAA</vt:lpwstr>
  </property>
</Properties>
</file>